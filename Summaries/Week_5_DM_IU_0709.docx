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7AD34" w14:textId="662C2F7D" w:rsidR="00176F6F" w:rsidRPr="00F54E92" w:rsidRDefault="00176F6F">
      <w:pPr>
        <w:rPr>
          <w:rFonts w:ascii="Times New Roman" w:hAnsi="Times New Roman" w:cs="Times New Roman"/>
          <w:sz w:val="24"/>
          <w:szCs w:val="24"/>
        </w:rPr>
      </w:pPr>
      <w:r w:rsidRPr="00F54E92">
        <w:rPr>
          <w:rFonts w:ascii="Times New Roman" w:hAnsi="Times New Roman" w:cs="Times New Roman"/>
          <w:sz w:val="24"/>
          <w:szCs w:val="24"/>
        </w:rPr>
        <w:t>Viral Updates Week 5</w:t>
      </w:r>
    </w:p>
    <w:p w14:paraId="4826B86F" w14:textId="2EE80E0A" w:rsidR="00176F6F" w:rsidRPr="00F54E92" w:rsidRDefault="00176F6F">
      <w:pPr>
        <w:rPr>
          <w:rFonts w:ascii="Times New Roman" w:hAnsi="Times New Roman" w:cs="Times New Roman"/>
          <w:sz w:val="24"/>
          <w:szCs w:val="24"/>
        </w:rPr>
      </w:pPr>
      <w:r w:rsidRPr="00F54E92">
        <w:rPr>
          <w:rFonts w:ascii="Times New Roman" w:hAnsi="Times New Roman" w:cs="Times New Roman"/>
          <w:sz w:val="24"/>
          <w:szCs w:val="24"/>
        </w:rPr>
        <w:t xml:space="preserve">(summary of </w:t>
      </w:r>
      <w:hyperlink r:id="rId5" w:history="1">
        <w:r w:rsidR="0002769C" w:rsidRPr="00DB163F">
          <w:rPr>
            <w:rStyle w:val="Hyperlink"/>
            <w:rFonts w:ascii="Times New Roman" w:hAnsi="Times New Roman" w:cs="Times New Roman"/>
            <w:sz w:val="24"/>
            <w:szCs w:val="24"/>
          </w:rPr>
          <w:t>Kuhlisch et al</w:t>
        </w:r>
      </w:hyperlink>
      <w:r w:rsidR="0002769C" w:rsidRPr="00F54E92">
        <w:rPr>
          <w:rFonts w:ascii="Times New Roman" w:hAnsi="Times New Roman" w:cs="Times New Roman"/>
          <w:sz w:val="24"/>
          <w:szCs w:val="24"/>
        </w:rPr>
        <w:t>)</w:t>
      </w:r>
    </w:p>
    <w:p w14:paraId="65B5C46E" w14:textId="366FD5F3" w:rsidR="00176F6F" w:rsidRPr="00F54E92" w:rsidRDefault="002B7AB6">
      <w:pPr>
        <w:rPr>
          <w:rFonts w:ascii="Times New Roman" w:hAnsi="Times New Roman" w:cs="Times New Roman"/>
          <w:b/>
          <w:bCs/>
          <w:sz w:val="24"/>
          <w:szCs w:val="24"/>
        </w:rPr>
      </w:pPr>
      <w:r w:rsidRPr="00F54E92">
        <w:rPr>
          <w:rFonts w:ascii="Times New Roman" w:hAnsi="Times New Roman" w:cs="Times New Roman"/>
          <w:b/>
          <w:bCs/>
          <w:sz w:val="24"/>
          <w:szCs w:val="24"/>
        </w:rPr>
        <w:t>Context:</w:t>
      </w:r>
    </w:p>
    <w:p w14:paraId="1F9F94C8" w14:textId="591F4E20" w:rsidR="00966ED7" w:rsidRDefault="00F55AB6" w:rsidP="00966ED7">
      <w:pPr>
        <w:tabs>
          <w:tab w:val="left" w:pos="1875"/>
        </w:tabs>
        <w:rPr>
          <w:rFonts w:ascii="Times New Roman" w:hAnsi="Times New Roman" w:cs="Times New Roman"/>
          <w:sz w:val="24"/>
          <w:szCs w:val="24"/>
        </w:rPr>
      </w:pPr>
      <w:r w:rsidRPr="00F54E92">
        <w:rPr>
          <w:rFonts w:ascii="Times New Roman" w:hAnsi="Times New Roman" w:cs="Times New Roman"/>
          <w:sz w:val="24"/>
          <w:szCs w:val="24"/>
        </w:rPr>
        <w:t>Introduction:</w:t>
      </w:r>
      <w:r w:rsidR="002D10BC" w:rsidRPr="00F54E92">
        <w:rPr>
          <w:rFonts w:ascii="Times New Roman" w:hAnsi="Times New Roman" w:cs="Times New Roman"/>
          <w:sz w:val="24"/>
          <w:szCs w:val="24"/>
        </w:rPr>
        <w:tab/>
      </w:r>
    </w:p>
    <w:p w14:paraId="264DDB37" w14:textId="213BE4A6" w:rsidR="008C54C5" w:rsidRDefault="00A804E4" w:rsidP="002D10BC">
      <w:pPr>
        <w:tabs>
          <w:tab w:val="left" w:pos="1875"/>
        </w:tabs>
        <w:rPr>
          <w:ins w:id="0" w:author="isimeme udu" w:date="2021-07-09T11:32:00Z"/>
          <w:rFonts w:ascii="Times New Roman" w:hAnsi="Times New Roman" w:cs="Times New Roman"/>
          <w:sz w:val="24"/>
          <w:szCs w:val="24"/>
        </w:rPr>
      </w:pPr>
      <w:commentRangeStart w:id="1"/>
      <w:commentRangeStart w:id="2"/>
      <w:r>
        <w:rPr>
          <w:rFonts w:ascii="Times New Roman" w:hAnsi="Times New Roman" w:cs="Times New Roman"/>
          <w:sz w:val="24"/>
          <w:szCs w:val="24"/>
        </w:rPr>
        <w:t>D</w:t>
      </w:r>
      <w:r w:rsidR="00966ED7">
        <w:rPr>
          <w:rFonts w:ascii="Times New Roman" w:hAnsi="Times New Roman" w:cs="Times New Roman"/>
          <w:sz w:val="24"/>
          <w:szCs w:val="24"/>
        </w:rPr>
        <w:t>issolved organic matter</w:t>
      </w:r>
      <w:r>
        <w:rPr>
          <w:rFonts w:ascii="Times New Roman" w:hAnsi="Times New Roman" w:cs="Times New Roman"/>
          <w:sz w:val="24"/>
          <w:szCs w:val="24"/>
        </w:rPr>
        <w:t xml:space="preserve"> (DOM)</w:t>
      </w:r>
      <w:r w:rsidR="00966ED7">
        <w:rPr>
          <w:rFonts w:ascii="Times New Roman" w:hAnsi="Times New Roman" w:cs="Times New Roman"/>
          <w:sz w:val="24"/>
          <w:szCs w:val="24"/>
        </w:rPr>
        <w:t xml:space="preserve"> </w:t>
      </w:r>
      <w:r w:rsidR="007574C9">
        <w:rPr>
          <w:rFonts w:ascii="Times New Roman" w:hAnsi="Times New Roman" w:cs="Times New Roman"/>
          <w:sz w:val="24"/>
          <w:szCs w:val="24"/>
        </w:rPr>
        <w:t>is</w:t>
      </w:r>
      <w:r w:rsidR="006F1DC4">
        <w:rPr>
          <w:rFonts w:ascii="Times New Roman" w:hAnsi="Times New Roman" w:cs="Times New Roman"/>
          <w:sz w:val="24"/>
          <w:szCs w:val="24"/>
        </w:rPr>
        <w:t xml:space="preserve"> </w:t>
      </w:r>
      <w:del w:id="3" w:author="Microsoft Office User" w:date="2021-07-08T14:48:00Z">
        <w:r w:rsidR="006F1DC4" w:rsidDel="00B24ED2">
          <w:rPr>
            <w:rFonts w:ascii="Times New Roman" w:hAnsi="Times New Roman" w:cs="Times New Roman"/>
            <w:sz w:val="24"/>
            <w:szCs w:val="24"/>
          </w:rPr>
          <w:delText>found in all oceans</w:delText>
        </w:r>
      </w:del>
      <w:ins w:id="4" w:author="Microsoft Office User" w:date="2021-07-08T14:48:00Z">
        <w:r w:rsidR="00B24ED2">
          <w:rPr>
            <w:rFonts w:ascii="Times New Roman" w:hAnsi="Times New Roman" w:cs="Times New Roman"/>
            <w:sz w:val="24"/>
            <w:szCs w:val="24"/>
          </w:rPr>
          <w:t>everywhere in the ocean</w:t>
        </w:r>
      </w:ins>
      <w:r w:rsidR="007574C9">
        <w:rPr>
          <w:rFonts w:ascii="Times New Roman" w:hAnsi="Times New Roman" w:cs="Times New Roman"/>
          <w:sz w:val="24"/>
          <w:szCs w:val="24"/>
        </w:rPr>
        <w:t xml:space="preserve"> a</w:t>
      </w:r>
      <w:r w:rsidR="006F1DC4">
        <w:rPr>
          <w:rFonts w:ascii="Times New Roman" w:hAnsi="Times New Roman" w:cs="Times New Roman"/>
          <w:sz w:val="24"/>
          <w:szCs w:val="24"/>
        </w:rPr>
        <w:t>nd contains</w:t>
      </w:r>
      <w:r w:rsidR="007574C9">
        <w:rPr>
          <w:rFonts w:ascii="Times New Roman" w:hAnsi="Times New Roman" w:cs="Times New Roman"/>
          <w:sz w:val="24"/>
          <w:szCs w:val="24"/>
        </w:rPr>
        <w:t xml:space="preserve"> </w:t>
      </w:r>
      <w:del w:id="5" w:author="Microsoft Office User" w:date="2021-07-08T14:48:00Z">
        <w:r w:rsidR="009B3340" w:rsidDel="00B24ED2">
          <w:rPr>
            <w:rFonts w:ascii="Times New Roman" w:hAnsi="Times New Roman" w:cs="Times New Roman"/>
            <w:sz w:val="24"/>
            <w:szCs w:val="24"/>
          </w:rPr>
          <w:delText xml:space="preserve">organic </w:delText>
        </w:r>
      </w:del>
      <w:r w:rsidR="009B3340">
        <w:rPr>
          <w:rFonts w:ascii="Times New Roman" w:hAnsi="Times New Roman" w:cs="Times New Roman"/>
          <w:sz w:val="24"/>
          <w:szCs w:val="24"/>
        </w:rPr>
        <w:t>nutrients</w:t>
      </w:r>
      <w:ins w:id="6" w:author="Microsoft Office User" w:date="2021-07-08T14:48:00Z">
        <w:r w:rsidR="00B24ED2">
          <w:rPr>
            <w:rFonts w:ascii="Times New Roman" w:hAnsi="Times New Roman" w:cs="Times New Roman"/>
            <w:sz w:val="24"/>
            <w:szCs w:val="24"/>
          </w:rPr>
          <w:t xml:space="preserve"> </w:t>
        </w:r>
      </w:ins>
      <w:del w:id="7" w:author="Microsoft Office User" w:date="2021-07-08T14:48:00Z">
        <w:r w:rsidR="006F1DC4" w:rsidDel="00B24ED2">
          <w:rPr>
            <w:rFonts w:ascii="Times New Roman" w:hAnsi="Times New Roman" w:cs="Times New Roman"/>
            <w:sz w:val="24"/>
            <w:szCs w:val="24"/>
          </w:rPr>
          <w:delText xml:space="preserve">, </w:delText>
        </w:r>
        <w:r w:rsidR="009B3340" w:rsidDel="00B24ED2">
          <w:rPr>
            <w:rFonts w:ascii="Times New Roman" w:hAnsi="Times New Roman" w:cs="Times New Roman"/>
            <w:sz w:val="24"/>
            <w:szCs w:val="24"/>
          </w:rPr>
          <w:delText>such as carbon</w:delText>
        </w:r>
        <w:r w:rsidR="006F1DC4" w:rsidDel="00B24ED2">
          <w:rPr>
            <w:rFonts w:ascii="Times New Roman" w:hAnsi="Times New Roman" w:cs="Times New Roman"/>
            <w:sz w:val="24"/>
            <w:szCs w:val="24"/>
          </w:rPr>
          <w:delText xml:space="preserve">, </w:delText>
        </w:r>
      </w:del>
      <w:r w:rsidR="009B3340">
        <w:rPr>
          <w:rFonts w:ascii="Times New Roman" w:hAnsi="Times New Roman" w:cs="Times New Roman"/>
          <w:sz w:val="24"/>
          <w:szCs w:val="24"/>
        </w:rPr>
        <w:t xml:space="preserve">that </w:t>
      </w:r>
      <w:r w:rsidR="00D7721A">
        <w:rPr>
          <w:rFonts w:ascii="Times New Roman" w:hAnsi="Times New Roman" w:cs="Times New Roman"/>
          <w:sz w:val="24"/>
          <w:szCs w:val="24"/>
        </w:rPr>
        <w:t xml:space="preserve">microbes </w:t>
      </w:r>
      <w:r w:rsidR="00DC3113">
        <w:rPr>
          <w:rFonts w:ascii="Times New Roman" w:hAnsi="Times New Roman" w:cs="Times New Roman"/>
          <w:sz w:val="24"/>
          <w:szCs w:val="24"/>
        </w:rPr>
        <w:t xml:space="preserve">use </w:t>
      </w:r>
      <w:r w:rsidR="00D7721A">
        <w:rPr>
          <w:rFonts w:ascii="Times New Roman" w:hAnsi="Times New Roman" w:cs="Times New Roman"/>
          <w:sz w:val="24"/>
          <w:szCs w:val="24"/>
        </w:rPr>
        <w:t>to survive</w:t>
      </w:r>
      <w:r w:rsidR="00966ED7">
        <w:rPr>
          <w:rFonts w:ascii="Times New Roman" w:hAnsi="Times New Roman" w:cs="Times New Roman"/>
          <w:sz w:val="24"/>
          <w:szCs w:val="24"/>
        </w:rPr>
        <w:t xml:space="preserve">. </w:t>
      </w:r>
      <w:commentRangeStart w:id="8"/>
      <w:del w:id="9" w:author="Microsoft Office User" w:date="2021-07-08T14:48:00Z">
        <w:r w:rsidR="00733E82" w:rsidRPr="0021465F" w:rsidDel="00B24ED2">
          <w:rPr>
            <w:rFonts w:ascii="Times New Roman" w:hAnsi="Times New Roman" w:cs="Times New Roman"/>
            <w:sz w:val="24"/>
            <w:szCs w:val="24"/>
            <w:highlight w:val="yellow"/>
          </w:rPr>
          <w:delText>Without DOM, microbes lose a significant source of energy</w:delText>
        </w:r>
        <w:r w:rsidR="00EB32A4" w:rsidRPr="0021465F" w:rsidDel="00B24ED2">
          <w:rPr>
            <w:rFonts w:ascii="Times New Roman" w:hAnsi="Times New Roman" w:cs="Times New Roman"/>
            <w:sz w:val="24"/>
            <w:szCs w:val="24"/>
            <w:highlight w:val="yellow"/>
          </w:rPr>
          <w:delText>, and these microbes a</w:delText>
        </w:r>
        <w:r w:rsidR="00C95552" w:rsidRPr="0021465F" w:rsidDel="00B24ED2">
          <w:rPr>
            <w:rFonts w:ascii="Times New Roman" w:hAnsi="Times New Roman" w:cs="Times New Roman"/>
            <w:sz w:val="24"/>
            <w:szCs w:val="24"/>
            <w:highlight w:val="yellow"/>
          </w:rPr>
          <w:delText>ct as critical food sources for aquatic food webs</w:delText>
        </w:r>
        <w:r w:rsidR="00C00378" w:rsidRPr="0021465F" w:rsidDel="00B24ED2">
          <w:rPr>
            <w:rFonts w:ascii="Times New Roman" w:hAnsi="Times New Roman" w:cs="Times New Roman"/>
            <w:sz w:val="24"/>
            <w:szCs w:val="24"/>
            <w:highlight w:val="yellow"/>
          </w:rPr>
          <w:delText>.</w:delText>
        </w:r>
        <w:r w:rsidR="00C00378" w:rsidDel="00B24ED2">
          <w:rPr>
            <w:rFonts w:ascii="Times New Roman" w:hAnsi="Times New Roman" w:cs="Times New Roman"/>
            <w:sz w:val="24"/>
            <w:szCs w:val="24"/>
          </w:rPr>
          <w:delText xml:space="preserve"> </w:delText>
        </w:r>
        <w:commentRangeEnd w:id="8"/>
        <w:r w:rsidR="00B976FB" w:rsidDel="00B24ED2">
          <w:rPr>
            <w:rStyle w:val="CommentReference"/>
          </w:rPr>
          <w:commentReference w:id="8"/>
        </w:r>
      </w:del>
      <w:ins w:id="10" w:author="Microsoft Office User" w:date="2021-07-08T14:49:00Z">
        <w:r w:rsidR="00B24ED2">
          <w:rPr>
            <w:rFonts w:ascii="Times New Roman" w:hAnsi="Times New Roman" w:cs="Times New Roman"/>
            <w:sz w:val="24"/>
            <w:szCs w:val="24"/>
          </w:rPr>
          <w:t>Marine organic matter is largely produced by phytoplankton</w:t>
        </w:r>
      </w:ins>
      <w:ins w:id="11" w:author="Microsoft Office User" w:date="2021-07-08T14:50:00Z">
        <w:r w:rsidR="00B24ED2">
          <w:rPr>
            <w:rFonts w:ascii="Times New Roman" w:hAnsi="Times New Roman" w:cs="Times New Roman"/>
            <w:sz w:val="24"/>
            <w:szCs w:val="24"/>
          </w:rPr>
          <w:t xml:space="preserve"> that turn carbon dioxide into organic carbon via photosynthesis. That organic matter can be broken into smaller pieces until it has completely dissolved into seawater through </w:t>
        </w:r>
      </w:ins>
      <w:ins w:id="12" w:author="Microsoft Office User" w:date="2021-07-08T14:51:00Z">
        <w:r w:rsidR="00B24ED2">
          <w:rPr>
            <w:rFonts w:ascii="Times New Roman" w:hAnsi="Times New Roman" w:cs="Times New Roman"/>
            <w:sz w:val="24"/>
            <w:szCs w:val="24"/>
          </w:rPr>
          <w:t>various processes. Viruses of phytoplankton can produce DOM by infecting and killing phytoplankton, bursting their cells open and causing small organic molecules to leak out</w:t>
        </w:r>
      </w:ins>
      <w:ins w:id="13" w:author="isimeme udu" w:date="2021-07-09T11:12:00Z">
        <w:r w:rsidR="00525258">
          <w:rPr>
            <w:rFonts w:ascii="Times New Roman" w:hAnsi="Times New Roman" w:cs="Times New Roman"/>
            <w:sz w:val="24"/>
            <w:szCs w:val="24"/>
          </w:rPr>
          <w:t xml:space="preserve">. </w:t>
        </w:r>
        <w:del w:id="14" w:author="Microsoft Office User" w:date="2021-07-09T15:29:00Z">
          <w:r w:rsidR="00525258" w:rsidDel="00CA320D">
            <w:rPr>
              <w:rFonts w:ascii="Times New Roman" w:hAnsi="Times New Roman" w:cs="Times New Roman"/>
              <w:sz w:val="24"/>
              <w:szCs w:val="24"/>
            </w:rPr>
            <w:delText>Scientists would like to find out more about vDOM</w:delText>
          </w:r>
        </w:del>
      </w:ins>
      <w:ins w:id="15" w:author="isimeme udu" w:date="2021-07-09T11:16:00Z">
        <w:del w:id="16" w:author="Microsoft Office User" w:date="2021-07-09T15:29:00Z">
          <w:r w:rsidR="00525258" w:rsidDel="00CA320D">
            <w:rPr>
              <w:rFonts w:ascii="Times New Roman" w:hAnsi="Times New Roman" w:cs="Times New Roman"/>
              <w:sz w:val="24"/>
              <w:szCs w:val="24"/>
            </w:rPr>
            <w:delText xml:space="preserve"> to determine things such as viral outbreaks within the ocean</w:delText>
          </w:r>
        </w:del>
      </w:ins>
      <w:ins w:id="17" w:author="Microsoft Office User" w:date="2021-07-09T15:29:00Z">
        <w:r w:rsidR="00CA320D">
          <w:rPr>
            <w:rFonts w:ascii="Times New Roman" w:hAnsi="Times New Roman" w:cs="Times New Roman"/>
            <w:sz w:val="24"/>
            <w:szCs w:val="24"/>
          </w:rPr>
          <w:t xml:space="preserve">Understanding the unique </w:t>
        </w:r>
      </w:ins>
      <w:ins w:id="18" w:author="Microsoft Office User" w:date="2021-07-09T15:30:00Z">
        <w:r w:rsidR="00CA320D">
          <w:rPr>
            <w:rFonts w:ascii="Times New Roman" w:hAnsi="Times New Roman" w:cs="Times New Roman"/>
            <w:sz w:val="24"/>
            <w:szCs w:val="24"/>
          </w:rPr>
          <w:t xml:space="preserve">characteristics of DOM produced by viruses aid scientists in diagnosing viral outbreaks </w:t>
        </w:r>
      </w:ins>
      <w:ins w:id="19" w:author="Microsoft Office User" w:date="2021-07-09T15:38:00Z">
        <w:r w:rsidR="00CA320D">
          <w:rPr>
            <w:rFonts w:ascii="Times New Roman" w:hAnsi="Times New Roman" w:cs="Times New Roman"/>
            <w:sz w:val="24"/>
            <w:szCs w:val="24"/>
          </w:rPr>
          <w:t>among phytoplankton in the ocean</w:t>
        </w:r>
      </w:ins>
      <w:ins w:id="20" w:author="isimeme udu" w:date="2021-07-09T11:17:00Z">
        <w:r w:rsidR="00525258">
          <w:rPr>
            <w:rFonts w:ascii="Times New Roman" w:hAnsi="Times New Roman" w:cs="Times New Roman"/>
            <w:sz w:val="24"/>
            <w:szCs w:val="24"/>
          </w:rPr>
          <w:t xml:space="preserve">. </w:t>
        </w:r>
      </w:ins>
      <w:ins w:id="21" w:author="Microsoft Office User" w:date="2021-07-08T14:56:00Z">
        <w:del w:id="22" w:author="isimeme udu" w:date="2021-07-09T10:55:00Z">
          <w:r w:rsidR="00B24ED2" w:rsidDel="00D0797A">
            <w:rPr>
              <w:rFonts w:ascii="Times New Roman" w:hAnsi="Times New Roman" w:cs="Times New Roman"/>
              <w:sz w:val="24"/>
              <w:szCs w:val="24"/>
            </w:rPr>
            <w:delText>[motivation sentence]</w:delText>
          </w:r>
        </w:del>
      </w:ins>
      <w:ins w:id="23" w:author="Microsoft Office User" w:date="2021-07-08T14:53:00Z">
        <w:del w:id="24" w:author="isimeme udu" w:date="2021-07-09T10:55:00Z">
          <w:r w:rsidR="00B24ED2" w:rsidDel="00D0797A">
            <w:rPr>
              <w:rFonts w:ascii="Times New Roman" w:hAnsi="Times New Roman" w:cs="Times New Roman"/>
              <w:sz w:val="24"/>
              <w:szCs w:val="24"/>
            </w:rPr>
            <w:delText xml:space="preserve"> </w:delText>
          </w:r>
        </w:del>
      </w:ins>
      <w:del w:id="25" w:author="Microsoft Office User" w:date="2021-07-08T14:49:00Z">
        <w:r w:rsidR="00966ED7" w:rsidDel="00B24ED2">
          <w:rPr>
            <w:rFonts w:ascii="Times New Roman" w:hAnsi="Times New Roman" w:cs="Times New Roman"/>
            <w:sz w:val="24"/>
            <w:szCs w:val="24"/>
          </w:rPr>
          <w:delText>Photosynthetic organisms are the main source of DOM</w:delText>
        </w:r>
        <w:r w:rsidR="005728A2" w:rsidDel="00B24ED2">
          <w:rPr>
            <w:rFonts w:ascii="Times New Roman" w:hAnsi="Times New Roman" w:cs="Times New Roman"/>
            <w:sz w:val="24"/>
            <w:szCs w:val="24"/>
          </w:rPr>
          <w:delText xml:space="preserve">, </w:delText>
        </w:r>
        <w:r w:rsidR="00966ED7" w:rsidDel="00B24ED2">
          <w:rPr>
            <w:rFonts w:ascii="Times New Roman" w:hAnsi="Times New Roman" w:cs="Times New Roman"/>
            <w:sz w:val="24"/>
            <w:szCs w:val="24"/>
          </w:rPr>
          <w:delText>turn</w:delText>
        </w:r>
        <w:r w:rsidR="005728A2" w:rsidDel="00B24ED2">
          <w:rPr>
            <w:rFonts w:ascii="Times New Roman" w:hAnsi="Times New Roman" w:cs="Times New Roman"/>
            <w:sz w:val="24"/>
            <w:szCs w:val="24"/>
          </w:rPr>
          <w:delText>ing</w:delText>
        </w:r>
        <w:r w:rsidR="00966ED7" w:rsidDel="00B24ED2">
          <w:rPr>
            <w:rFonts w:ascii="Times New Roman" w:hAnsi="Times New Roman" w:cs="Times New Roman"/>
            <w:sz w:val="24"/>
            <w:szCs w:val="24"/>
          </w:rPr>
          <w:delText xml:space="preserve"> </w:delText>
        </w:r>
        <w:r w:rsidR="00EB32A4" w:rsidDel="00B24ED2">
          <w:rPr>
            <w:rFonts w:ascii="Times New Roman" w:hAnsi="Times New Roman" w:cs="Times New Roman"/>
            <w:sz w:val="24"/>
            <w:szCs w:val="24"/>
          </w:rPr>
          <w:delText xml:space="preserve">different </w:delText>
        </w:r>
        <w:r w:rsidR="00966ED7" w:rsidDel="00B24ED2">
          <w:rPr>
            <w:rFonts w:ascii="Times New Roman" w:hAnsi="Times New Roman" w:cs="Times New Roman"/>
            <w:sz w:val="24"/>
            <w:szCs w:val="24"/>
          </w:rPr>
          <w:delText>nutrients</w:delText>
        </w:r>
        <w:r w:rsidR="0060136C" w:rsidDel="00B24ED2">
          <w:rPr>
            <w:rFonts w:ascii="Times New Roman" w:hAnsi="Times New Roman" w:cs="Times New Roman"/>
            <w:sz w:val="24"/>
            <w:szCs w:val="24"/>
          </w:rPr>
          <w:delText xml:space="preserve"> </w:delText>
        </w:r>
        <w:r w:rsidR="00966ED7" w:rsidDel="00B24ED2">
          <w:rPr>
            <w:rFonts w:ascii="Times New Roman" w:hAnsi="Times New Roman" w:cs="Times New Roman"/>
            <w:sz w:val="24"/>
            <w:szCs w:val="24"/>
          </w:rPr>
          <w:delText xml:space="preserve">into </w:delText>
        </w:r>
        <w:r w:rsidR="0060136C" w:rsidDel="00B24ED2">
          <w:rPr>
            <w:rFonts w:ascii="Times New Roman" w:hAnsi="Times New Roman" w:cs="Times New Roman"/>
            <w:sz w:val="24"/>
            <w:szCs w:val="24"/>
          </w:rPr>
          <w:delText>usable form</w:delText>
        </w:r>
        <w:r w:rsidR="0042242A" w:rsidDel="00B24ED2">
          <w:rPr>
            <w:rFonts w:ascii="Times New Roman" w:hAnsi="Times New Roman" w:cs="Times New Roman"/>
            <w:sz w:val="24"/>
            <w:szCs w:val="24"/>
          </w:rPr>
          <w:delText>s</w:delText>
        </w:r>
        <w:r w:rsidR="00362B6E" w:rsidDel="00B24ED2">
          <w:rPr>
            <w:rFonts w:ascii="Times New Roman" w:hAnsi="Times New Roman" w:cs="Times New Roman"/>
            <w:sz w:val="24"/>
            <w:szCs w:val="24"/>
          </w:rPr>
          <w:delText xml:space="preserve"> via metabolysis</w:delText>
        </w:r>
        <w:r w:rsidR="00163950" w:rsidDel="00B24ED2">
          <w:rPr>
            <w:rFonts w:ascii="Times New Roman" w:hAnsi="Times New Roman" w:cs="Times New Roman"/>
            <w:sz w:val="24"/>
            <w:szCs w:val="24"/>
          </w:rPr>
          <w:delText xml:space="preserve">. </w:delText>
        </w:r>
      </w:del>
      <w:del w:id="26" w:author="Microsoft Office User" w:date="2021-07-08T14:53:00Z">
        <w:r w:rsidR="00016E2B" w:rsidDel="00B24ED2">
          <w:rPr>
            <w:rFonts w:ascii="Times New Roman" w:hAnsi="Times New Roman" w:cs="Times New Roman"/>
            <w:sz w:val="24"/>
            <w:szCs w:val="24"/>
          </w:rPr>
          <w:delText>The</w:delText>
        </w:r>
        <w:r w:rsidR="00EA3F39" w:rsidDel="00B24ED2">
          <w:rPr>
            <w:rFonts w:ascii="Times New Roman" w:hAnsi="Times New Roman" w:cs="Times New Roman"/>
            <w:sz w:val="24"/>
            <w:szCs w:val="24"/>
          </w:rPr>
          <w:delText>ir respective viruses also add</w:delText>
        </w:r>
        <w:r w:rsidR="00016E2B" w:rsidDel="00B24ED2">
          <w:rPr>
            <w:rFonts w:ascii="Times New Roman" w:hAnsi="Times New Roman" w:cs="Times New Roman"/>
            <w:sz w:val="24"/>
            <w:szCs w:val="24"/>
          </w:rPr>
          <w:delText xml:space="preserve"> to the DOM</w:delText>
        </w:r>
        <w:r w:rsidR="006B4511" w:rsidDel="00B24ED2">
          <w:rPr>
            <w:rFonts w:ascii="Times New Roman" w:hAnsi="Times New Roman" w:cs="Times New Roman"/>
            <w:sz w:val="24"/>
            <w:szCs w:val="24"/>
          </w:rPr>
          <w:delText xml:space="preserve"> by lysing their host cells, releasing </w:delText>
        </w:r>
        <w:r w:rsidR="00B96109" w:rsidDel="00B24ED2">
          <w:rPr>
            <w:rFonts w:ascii="Times New Roman" w:hAnsi="Times New Roman" w:cs="Times New Roman"/>
            <w:sz w:val="24"/>
            <w:szCs w:val="24"/>
          </w:rPr>
          <w:delText>metabolites</w:delText>
        </w:r>
        <w:r w:rsidR="006B4511" w:rsidDel="00B24ED2">
          <w:rPr>
            <w:rFonts w:ascii="Times New Roman" w:hAnsi="Times New Roman" w:cs="Times New Roman"/>
            <w:sz w:val="24"/>
            <w:szCs w:val="24"/>
          </w:rPr>
          <w:delText xml:space="preserve"> </w:delText>
        </w:r>
        <w:r w:rsidR="008D6FD9" w:rsidDel="00B24ED2">
          <w:rPr>
            <w:rFonts w:ascii="Times New Roman" w:hAnsi="Times New Roman" w:cs="Times New Roman"/>
            <w:sz w:val="24"/>
            <w:szCs w:val="24"/>
          </w:rPr>
          <w:delText>into the ocean</w:delText>
        </w:r>
        <w:r w:rsidR="00D45B99" w:rsidDel="00B24ED2">
          <w:rPr>
            <w:rFonts w:ascii="Times New Roman" w:hAnsi="Times New Roman" w:cs="Times New Roman"/>
            <w:sz w:val="24"/>
            <w:szCs w:val="24"/>
          </w:rPr>
          <w:delText xml:space="preserve"> which compose the DOM</w:delText>
        </w:r>
        <w:r w:rsidR="00EA3F39" w:rsidDel="00B24ED2">
          <w:rPr>
            <w:rFonts w:ascii="Times New Roman" w:hAnsi="Times New Roman" w:cs="Times New Roman"/>
            <w:sz w:val="24"/>
            <w:szCs w:val="24"/>
          </w:rPr>
          <w:delText xml:space="preserve">. </w:delText>
        </w:r>
      </w:del>
      <w:r w:rsidR="00B96109">
        <w:rPr>
          <w:rFonts w:ascii="Times New Roman" w:hAnsi="Times New Roman" w:cs="Times New Roman"/>
          <w:sz w:val="24"/>
          <w:szCs w:val="24"/>
        </w:rPr>
        <w:t xml:space="preserve">However, </w:t>
      </w:r>
      <w:r w:rsidR="00D45B99">
        <w:rPr>
          <w:rFonts w:ascii="Times New Roman" w:hAnsi="Times New Roman" w:cs="Times New Roman"/>
          <w:sz w:val="24"/>
          <w:szCs w:val="24"/>
        </w:rPr>
        <w:t xml:space="preserve">we are uncertain what </w:t>
      </w:r>
      <w:del w:id="27" w:author="Microsoft Office User" w:date="2021-07-08T14:57:00Z">
        <w:r w:rsidR="008D6FD9" w:rsidDel="00B24ED2">
          <w:rPr>
            <w:rFonts w:ascii="Times New Roman" w:hAnsi="Times New Roman" w:cs="Times New Roman"/>
            <w:sz w:val="24"/>
            <w:szCs w:val="24"/>
          </w:rPr>
          <w:delText>metabolites</w:delText>
        </w:r>
        <w:r w:rsidR="001D30B1" w:rsidDel="00B24ED2">
          <w:rPr>
            <w:rFonts w:ascii="Times New Roman" w:hAnsi="Times New Roman" w:cs="Times New Roman"/>
            <w:sz w:val="24"/>
            <w:szCs w:val="24"/>
          </w:rPr>
          <w:delText xml:space="preserve"> </w:delText>
        </w:r>
      </w:del>
      <w:ins w:id="28" w:author="Microsoft Office User" w:date="2021-07-08T14:57:00Z">
        <w:r w:rsidR="00B24ED2">
          <w:rPr>
            <w:rFonts w:ascii="Times New Roman" w:hAnsi="Times New Roman" w:cs="Times New Roman"/>
            <w:sz w:val="24"/>
            <w:szCs w:val="24"/>
          </w:rPr>
          <w:t xml:space="preserve">chemical characteristics </w:t>
        </w:r>
      </w:ins>
      <w:r w:rsidR="001D30B1">
        <w:rPr>
          <w:rFonts w:ascii="Times New Roman" w:hAnsi="Times New Roman" w:cs="Times New Roman"/>
          <w:sz w:val="24"/>
          <w:szCs w:val="24"/>
        </w:rPr>
        <w:t>separate</w:t>
      </w:r>
      <w:ins w:id="29" w:author="Microsoft Office User" w:date="2021-07-08T14:56:00Z">
        <w:r w:rsidR="00B24ED2">
          <w:rPr>
            <w:rFonts w:ascii="Times New Roman" w:hAnsi="Times New Roman" w:cs="Times New Roman"/>
            <w:sz w:val="24"/>
            <w:szCs w:val="24"/>
          </w:rPr>
          <w:t xml:space="preserve"> </w:t>
        </w:r>
      </w:ins>
      <w:del w:id="30" w:author="Microsoft Office User" w:date="2021-07-08T14:56:00Z">
        <w:r w:rsidR="001D30B1" w:rsidDel="00B24ED2">
          <w:rPr>
            <w:rFonts w:ascii="Times New Roman" w:hAnsi="Times New Roman" w:cs="Times New Roman"/>
            <w:sz w:val="24"/>
            <w:szCs w:val="24"/>
          </w:rPr>
          <w:delText xml:space="preserve"> a </w:delText>
        </w:r>
      </w:del>
      <w:r w:rsidR="001D30B1">
        <w:rPr>
          <w:rFonts w:ascii="Times New Roman" w:hAnsi="Times New Roman" w:cs="Times New Roman"/>
          <w:sz w:val="24"/>
          <w:szCs w:val="24"/>
        </w:rPr>
        <w:t>viral</w:t>
      </w:r>
      <w:r w:rsidR="00DB3C9C">
        <w:rPr>
          <w:rFonts w:ascii="Times New Roman" w:hAnsi="Times New Roman" w:cs="Times New Roman"/>
          <w:sz w:val="24"/>
          <w:szCs w:val="24"/>
        </w:rPr>
        <w:t xml:space="preserve"> </w:t>
      </w:r>
      <w:r w:rsidR="001D30B1">
        <w:rPr>
          <w:rFonts w:ascii="Times New Roman" w:hAnsi="Times New Roman" w:cs="Times New Roman"/>
          <w:sz w:val="24"/>
          <w:szCs w:val="24"/>
        </w:rPr>
        <w:t>induced DOM</w:t>
      </w:r>
      <w:r w:rsidR="00DB3C9C">
        <w:rPr>
          <w:rFonts w:ascii="Times New Roman" w:hAnsi="Times New Roman" w:cs="Times New Roman"/>
          <w:sz w:val="24"/>
          <w:szCs w:val="24"/>
        </w:rPr>
        <w:t xml:space="preserve"> (vDOM) </w:t>
      </w:r>
      <w:r w:rsidR="001D30B1">
        <w:rPr>
          <w:rFonts w:ascii="Times New Roman" w:hAnsi="Times New Roman" w:cs="Times New Roman"/>
          <w:sz w:val="24"/>
          <w:szCs w:val="24"/>
        </w:rPr>
        <w:t>from</w:t>
      </w:r>
      <w:ins w:id="31" w:author="Microsoft Office User" w:date="2021-07-08T14:56:00Z">
        <w:r w:rsidR="00B24ED2">
          <w:rPr>
            <w:rFonts w:ascii="Times New Roman" w:hAnsi="Times New Roman" w:cs="Times New Roman"/>
            <w:sz w:val="24"/>
            <w:szCs w:val="24"/>
          </w:rPr>
          <w:t xml:space="preserve"> </w:t>
        </w:r>
      </w:ins>
      <w:del w:id="32" w:author="Microsoft Office User" w:date="2021-07-08T14:56:00Z">
        <w:r w:rsidR="001D30B1" w:rsidDel="00B24ED2">
          <w:rPr>
            <w:rFonts w:ascii="Times New Roman" w:hAnsi="Times New Roman" w:cs="Times New Roman"/>
            <w:sz w:val="24"/>
            <w:szCs w:val="24"/>
          </w:rPr>
          <w:delText xml:space="preserve"> a </w:delText>
        </w:r>
      </w:del>
      <w:r w:rsidR="00074386">
        <w:rPr>
          <w:rFonts w:ascii="Times New Roman" w:hAnsi="Times New Roman" w:cs="Times New Roman"/>
          <w:sz w:val="24"/>
          <w:szCs w:val="24"/>
        </w:rPr>
        <w:t>regular DOM.</w:t>
      </w:r>
      <w:ins w:id="33" w:author="isimeme udu" w:date="2021-07-09T11:37:00Z">
        <w:r w:rsidR="008C54C5">
          <w:rPr>
            <w:rFonts w:ascii="Times New Roman" w:hAnsi="Times New Roman" w:cs="Times New Roman"/>
            <w:sz w:val="24"/>
            <w:szCs w:val="24"/>
          </w:rPr>
          <w:t xml:space="preserve"> </w:t>
        </w:r>
        <w:commentRangeStart w:id="34"/>
        <w:r w:rsidR="008C54C5">
          <w:rPr>
            <w:rFonts w:ascii="Times New Roman" w:hAnsi="Times New Roman" w:cs="Times New Roman"/>
            <w:sz w:val="24"/>
            <w:szCs w:val="24"/>
          </w:rPr>
          <w:t xml:space="preserve">Kuhlisch et al used </w:t>
        </w:r>
        <w:r w:rsidR="008C54C5" w:rsidRPr="0038357F">
          <w:rPr>
            <w:rFonts w:ascii="Times New Roman" w:hAnsi="Times New Roman" w:cs="Times New Roman"/>
            <w:i/>
            <w:iCs/>
            <w:sz w:val="24"/>
            <w:szCs w:val="24"/>
          </w:rPr>
          <w:t>E huxleyi</w:t>
        </w:r>
        <w:r w:rsidR="008C54C5">
          <w:rPr>
            <w:rFonts w:ascii="Times New Roman" w:hAnsi="Times New Roman" w:cs="Times New Roman"/>
            <w:sz w:val="24"/>
            <w:szCs w:val="24"/>
          </w:rPr>
          <w:t>,</w:t>
        </w:r>
      </w:ins>
      <w:ins w:id="35" w:author="isimeme udu" w:date="2021-07-09T15:12:00Z">
        <w:r w:rsidR="00DC7C8D">
          <w:rPr>
            <w:rStyle w:val="CommentReference"/>
          </w:rPr>
          <w:t xml:space="preserve"> </w:t>
        </w:r>
      </w:ins>
      <w:ins w:id="36" w:author="isimeme udu" w:date="2021-07-09T14:59:00Z">
        <w:r w:rsidR="00165346">
          <w:rPr>
            <w:rFonts w:ascii="Times New Roman" w:hAnsi="Times New Roman" w:cs="Times New Roman"/>
            <w:sz w:val="24"/>
            <w:szCs w:val="24"/>
          </w:rPr>
          <w:t xml:space="preserve">the most abundant </w:t>
        </w:r>
      </w:ins>
      <w:ins w:id="37" w:author="isimeme udu" w:date="2021-07-09T11:37:00Z">
        <w:r w:rsidR="008C54C5">
          <w:fldChar w:fldCharType="begin"/>
        </w:r>
        <w:r w:rsidR="008C54C5">
          <w:instrText>HYPERLINK "https://earthobservatory.nasa.gov/features/Coccolithophores"</w:instrText>
        </w:r>
        <w:r w:rsidR="008C54C5">
          <w:fldChar w:fldCharType="separate"/>
        </w:r>
        <w:r w:rsidR="008C54C5">
          <w:rPr>
            <w:rStyle w:val="Hyperlink"/>
            <w:rFonts w:ascii="Times New Roman" w:hAnsi="Times New Roman" w:cs="Times New Roman"/>
            <w:sz w:val="24"/>
            <w:szCs w:val="24"/>
          </w:rPr>
          <w:t>coccolithophore</w:t>
        </w:r>
        <w:r w:rsidR="008C54C5">
          <w:rPr>
            <w:rStyle w:val="Hyperlink"/>
            <w:rFonts w:ascii="Times New Roman" w:hAnsi="Times New Roman" w:cs="Times New Roman"/>
            <w:sz w:val="24"/>
            <w:szCs w:val="24"/>
          </w:rPr>
          <w:fldChar w:fldCharType="end"/>
        </w:r>
        <w:r w:rsidR="008C54C5">
          <w:rPr>
            <w:rFonts w:ascii="Times New Roman" w:hAnsi="Times New Roman" w:cs="Times New Roman"/>
            <w:sz w:val="24"/>
            <w:szCs w:val="24"/>
          </w:rPr>
          <w:t xml:space="preserve">, to investigate this question. </w:t>
        </w:r>
      </w:ins>
      <w:commentRangeEnd w:id="34"/>
      <w:r w:rsidR="00CA320D">
        <w:rPr>
          <w:rStyle w:val="CommentReference"/>
        </w:rPr>
        <w:commentReference w:id="34"/>
      </w:r>
      <w:ins w:id="38" w:author="isimeme udu" w:date="2021-07-09T11:37:00Z">
        <w:r w:rsidR="008C54C5" w:rsidRPr="002F5E7F">
          <w:rPr>
            <w:rFonts w:ascii="Times New Roman" w:hAnsi="Times New Roman" w:cs="Times New Roman"/>
            <w:i/>
            <w:iCs/>
            <w:sz w:val="24"/>
            <w:szCs w:val="24"/>
            <w:rPrChange w:id="39" w:author="isimeme udu" w:date="2021-07-09T11:50:00Z">
              <w:rPr>
                <w:rFonts w:ascii="Times New Roman" w:hAnsi="Times New Roman" w:cs="Times New Roman"/>
                <w:sz w:val="24"/>
                <w:szCs w:val="24"/>
              </w:rPr>
            </w:rPrChange>
          </w:rPr>
          <w:t xml:space="preserve">E. </w:t>
        </w:r>
        <w:proofErr w:type="spellStart"/>
        <w:r w:rsidR="008C54C5" w:rsidRPr="002F5E7F">
          <w:rPr>
            <w:rFonts w:ascii="Times New Roman" w:hAnsi="Times New Roman" w:cs="Times New Roman"/>
            <w:i/>
            <w:iCs/>
            <w:sz w:val="24"/>
            <w:szCs w:val="24"/>
            <w:rPrChange w:id="40" w:author="isimeme udu" w:date="2021-07-09T11:50:00Z">
              <w:rPr>
                <w:rFonts w:ascii="Times New Roman" w:hAnsi="Times New Roman" w:cs="Times New Roman"/>
                <w:sz w:val="24"/>
                <w:szCs w:val="24"/>
              </w:rPr>
            </w:rPrChange>
          </w:rPr>
          <w:t>huxleyi</w:t>
        </w:r>
        <w:proofErr w:type="spellEnd"/>
        <w:r w:rsidR="008C54C5">
          <w:rPr>
            <w:rFonts w:ascii="Times New Roman" w:hAnsi="Times New Roman" w:cs="Times New Roman"/>
            <w:sz w:val="24"/>
            <w:szCs w:val="24"/>
          </w:rPr>
          <w:t xml:space="preserve"> </w:t>
        </w:r>
      </w:ins>
      <w:ins w:id="41" w:author="isimeme udu" w:date="2021-07-09T11:51:00Z">
        <w:del w:id="42" w:author="Microsoft Office User" w:date="2021-07-09T15:42:00Z">
          <w:r w:rsidR="002F5E7F" w:rsidDel="00C77EFD">
            <w:rPr>
              <w:rFonts w:ascii="Times New Roman" w:hAnsi="Times New Roman" w:cs="Times New Roman"/>
              <w:sz w:val="24"/>
              <w:szCs w:val="24"/>
            </w:rPr>
            <w:delText>makes</w:delText>
          </w:r>
        </w:del>
      </w:ins>
      <w:ins w:id="43" w:author="isimeme udu" w:date="2021-07-09T11:38:00Z">
        <w:del w:id="44" w:author="Microsoft Office User" w:date="2021-07-09T15:42:00Z">
          <w:r w:rsidR="008C54C5" w:rsidDel="00C77EFD">
            <w:rPr>
              <w:rFonts w:ascii="Times New Roman" w:hAnsi="Times New Roman" w:cs="Times New Roman"/>
              <w:sz w:val="24"/>
              <w:szCs w:val="24"/>
            </w:rPr>
            <w:delText xml:space="preserve"> a good </w:delText>
          </w:r>
        </w:del>
      </w:ins>
      <w:ins w:id="45" w:author="isimeme udu" w:date="2021-07-09T11:39:00Z">
        <w:del w:id="46" w:author="Microsoft Office User" w:date="2021-07-09T15:42:00Z">
          <w:r w:rsidR="008C54C5" w:rsidDel="00C77EFD">
            <w:rPr>
              <w:rFonts w:ascii="Times New Roman" w:hAnsi="Times New Roman" w:cs="Times New Roman"/>
              <w:sz w:val="24"/>
              <w:szCs w:val="24"/>
            </w:rPr>
            <w:delText>case stud</w:delText>
          </w:r>
        </w:del>
      </w:ins>
      <w:ins w:id="47" w:author="isimeme udu" w:date="2021-07-09T11:40:00Z">
        <w:del w:id="48" w:author="Microsoft Office User" w:date="2021-07-09T15:42:00Z">
          <w:r w:rsidR="008C54C5" w:rsidDel="00C77EFD">
            <w:rPr>
              <w:rFonts w:ascii="Times New Roman" w:hAnsi="Times New Roman" w:cs="Times New Roman"/>
              <w:sz w:val="24"/>
              <w:szCs w:val="24"/>
            </w:rPr>
            <w:delText>y</w:delText>
          </w:r>
        </w:del>
      </w:ins>
      <w:ins w:id="49" w:author="Microsoft Office User" w:date="2021-07-09T15:42:00Z">
        <w:r w:rsidR="00C77EFD">
          <w:rPr>
            <w:rFonts w:ascii="Times New Roman" w:hAnsi="Times New Roman" w:cs="Times New Roman"/>
            <w:sz w:val="24"/>
            <w:szCs w:val="24"/>
          </w:rPr>
          <w:t>is a good phytoplankton to study</w:t>
        </w:r>
      </w:ins>
      <w:ins w:id="50" w:author="isimeme udu" w:date="2021-07-09T11:40:00Z">
        <w:r w:rsidR="008C54C5">
          <w:rPr>
            <w:rFonts w:ascii="Times New Roman" w:hAnsi="Times New Roman" w:cs="Times New Roman"/>
            <w:sz w:val="24"/>
            <w:szCs w:val="24"/>
          </w:rPr>
          <w:t xml:space="preserve"> because it is found in all oceans</w:t>
        </w:r>
      </w:ins>
      <w:ins w:id="51" w:author="Microsoft Office User" w:date="2021-07-09T15:43:00Z">
        <w:r w:rsidR="00C77EFD">
          <w:rPr>
            <w:rFonts w:ascii="Times New Roman" w:hAnsi="Times New Roman" w:cs="Times New Roman"/>
            <w:sz w:val="24"/>
            <w:szCs w:val="24"/>
          </w:rPr>
          <w:t xml:space="preserve"> and can grow in massive blooms.</w:t>
        </w:r>
      </w:ins>
      <w:ins w:id="52" w:author="isimeme udu" w:date="2021-07-09T11:40:00Z">
        <w:del w:id="53" w:author="Microsoft Office User" w:date="2021-07-09T15:43:00Z">
          <w:r w:rsidR="008C54C5" w:rsidDel="00C77EFD">
            <w:rPr>
              <w:rFonts w:ascii="Times New Roman" w:hAnsi="Times New Roman" w:cs="Times New Roman"/>
              <w:sz w:val="24"/>
              <w:szCs w:val="24"/>
            </w:rPr>
            <w:delText>,</w:delText>
          </w:r>
        </w:del>
        <w:r w:rsidR="004236ED">
          <w:rPr>
            <w:rFonts w:ascii="Times New Roman" w:hAnsi="Times New Roman" w:cs="Times New Roman"/>
            <w:sz w:val="24"/>
            <w:szCs w:val="24"/>
          </w:rPr>
          <w:t xml:space="preserve"> </w:t>
        </w:r>
      </w:ins>
      <w:ins w:id="54" w:author="Microsoft Office User" w:date="2021-07-09T15:44:00Z">
        <w:r w:rsidR="00C77EFD">
          <w:rPr>
            <w:rFonts w:ascii="Times New Roman" w:hAnsi="Times New Roman" w:cs="Times New Roman"/>
            <w:sz w:val="24"/>
            <w:szCs w:val="24"/>
          </w:rPr>
          <w:t>Outbreaks of</w:t>
        </w:r>
      </w:ins>
      <w:ins w:id="55" w:author="isimeme udu" w:date="2021-07-09T11:40:00Z">
        <w:del w:id="56" w:author="Microsoft Office User" w:date="2021-07-09T15:43:00Z">
          <w:r w:rsidR="004236ED" w:rsidDel="00C77EFD">
            <w:rPr>
              <w:rFonts w:ascii="Times New Roman" w:hAnsi="Times New Roman" w:cs="Times New Roman"/>
              <w:sz w:val="24"/>
              <w:szCs w:val="24"/>
            </w:rPr>
            <w:delText xml:space="preserve">sinks </w:delText>
          </w:r>
        </w:del>
      </w:ins>
      <w:ins w:id="57" w:author="isimeme udu" w:date="2021-07-09T11:41:00Z">
        <w:del w:id="58" w:author="Microsoft Office User" w:date="2021-07-09T15:43:00Z">
          <w:r w:rsidR="004236ED" w:rsidDel="00C77EFD">
            <w:rPr>
              <w:rFonts w:ascii="Times New Roman" w:hAnsi="Times New Roman" w:cs="Times New Roman"/>
              <w:sz w:val="24"/>
              <w:szCs w:val="24"/>
            </w:rPr>
            <w:delText>efficiently, and</w:delText>
          </w:r>
        </w:del>
        <w:r w:rsidR="004236ED">
          <w:rPr>
            <w:rFonts w:ascii="Times New Roman" w:hAnsi="Times New Roman" w:cs="Times New Roman"/>
            <w:sz w:val="24"/>
            <w:szCs w:val="24"/>
          </w:rPr>
          <w:t xml:space="preserve"> </w:t>
        </w:r>
        <w:r w:rsidR="004236ED" w:rsidRPr="0038357F">
          <w:rPr>
            <w:rFonts w:ascii="Times New Roman" w:hAnsi="Times New Roman" w:cs="Times New Roman"/>
            <w:i/>
            <w:iCs/>
            <w:sz w:val="24"/>
            <w:szCs w:val="24"/>
          </w:rPr>
          <w:t xml:space="preserve">E. </w:t>
        </w:r>
        <w:proofErr w:type="spellStart"/>
        <w:r w:rsidR="004236ED" w:rsidRPr="0038357F">
          <w:rPr>
            <w:rFonts w:ascii="Times New Roman" w:hAnsi="Times New Roman" w:cs="Times New Roman"/>
            <w:i/>
            <w:iCs/>
            <w:sz w:val="24"/>
            <w:szCs w:val="24"/>
          </w:rPr>
          <w:t>huxleyi</w:t>
        </w:r>
        <w:proofErr w:type="spellEnd"/>
        <w:r w:rsidR="004236ED">
          <w:rPr>
            <w:rFonts w:ascii="Times New Roman" w:hAnsi="Times New Roman" w:cs="Times New Roman"/>
            <w:sz w:val="24"/>
            <w:szCs w:val="24"/>
          </w:rPr>
          <w:t xml:space="preserve"> virus (</w:t>
        </w:r>
        <w:proofErr w:type="spellStart"/>
        <w:r w:rsidR="004236ED">
          <w:rPr>
            <w:rFonts w:ascii="Times New Roman" w:hAnsi="Times New Roman" w:cs="Times New Roman"/>
            <w:sz w:val="24"/>
            <w:szCs w:val="24"/>
          </w:rPr>
          <w:t>EhV</w:t>
        </w:r>
        <w:proofErr w:type="spellEnd"/>
        <w:r w:rsidR="004236ED">
          <w:rPr>
            <w:rFonts w:ascii="Times New Roman" w:hAnsi="Times New Roman" w:cs="Times New Roman"/>
            <w:sz w:val="24"/>
            <w:szCs w:val="24"/>
          </w:rPr>
          <w:t xml:space="preserve">) </w:t>
        </w:r>
        <w:del w:id="59" w:author="Microsoft Office User" w:date="2021-07-09T15:44:00Z">
          <w:r w:rsidR="004236ED" w:rsidDel="00C77EFD">
            <w:rPr>
              <w:rFonts w:ascii="Times New Roman" w:hAnsi="Times New Roman" w:cs="Times New Roman"/>
              <w:sz w:val="24"/>
              <w:szCs w:val="24"/>
            </w:rPr>
            <w:delText>outbreaks end blooms</w:delText>
          </w:r>
        </w:del>
      </w:ins>
      <w:ins w:id="60" w:author="isimeme udu" w:date="2021-07-09T11:52:00Z">
        <w:del w:id="61" w:author="Microsoft Office User" w:date="2021-07-09T15:44:00Z">
          <w:r w:rsidR="002F5E7F" w:rsidDel="00C77EFD">
            <w:rPr>
              <w:rFonts w:ascii="Times New Roman" w:hAnsi="Times New Roman" w:cs="Times New Roman"/>
              <w:sz w:val="24"/>
              <w:szCs w:val="24"/>
            </w:rPr>
            <w:delText>, releasing much viral lysate</w:delText>
          </w:r>
        </w:del>
      </w:ins>
      <w:ins w:id="62" w:author="Microsoft Office User" w:date="2021-07-09T15:44:00Z">
        <w:r w:rsidR="00C77EFD">
          <w:rPr>
            <w:rFonts w:ascii="Times New Roman" w:hAnsi="Times New Roman" w:cs="Times New Roman"/>
            <w:sz w:val="24"/>
            <w:szCs w:val="24"/>
          </w:rPr>
          <w:t>have been shown to end those blooms</w:t>
        </w:r>
      </w:ins>
      <w:ins w:id="63" w:author="isimeme udu" w:date="2021-07-09T11:42:00Z">
        <w:r w:rsidR="004236ED">
          <w:rPr>
            <w:rFonts w:ascii="Times New Roman" w:hAnsi="Times New Roman" w:cs="Times New Roman"/>
            <w:sz w:val="24"/>
            <w:szCs w:val="24"/>
          </w:rPr>
          <w:t>.</w:t>
        </w:r>
      </w:ins>
      <w:ins w:id="64" w:author="isimeme udu" w:date="2021-07-09T15:12:00Z">
        <w:r w:rsidR="00DC7C8D">
          <w:rPr>
            <w:rFonts w:ascii="Times New Roman" w:hAnsi="Times New Roman" w:cs="Times New Roman"/>
            <w:sz w:val="24"/>
            <w:szCs w:val="24"/>
          </w:rPr>
          <w:t xml:space="preserve"> </w:t>
        </w:r>
      </w:ins>
      <w:ins w:id="65" w:author="isimeme udu" w:date="2021-07-09T11:42:00Z">
        <w:r w:rsidR="004236ED">
          <w:rPr>
            <w:rFonts w:ascii="Times New Roman" w:hAnsi="Times New Roman" w:cs="Times New Roman"/>
            <w:sz w:val="24"/>
            <w:szCs w:val="24"/>
          </w:rPr>
          <w:t xml:space="preserve">Characterizing metabolites specific to vDOM </w:t>
        </w:r>
      </w:ins>
      <w:ins w:id="66" w:author="isimeme udu" w:date="2021-07-09T11:43:00Z">
        <w:r w:rsidR="004236ED">
          <w:rPr>
            <w:rFonts w:ascii="Times New Roman" w:hAnsi="Times New Roman" w:cs="Times New Roman"/>
            <w:sz w:val="24"/>
            <w:szCs w:val="24"/>
          </w:rPr>
          <w:t xml:space="preserve">with EhV </w:t>
        </w:r>
      </w:ins>
      <w:ins w:id="67" w:author="isimeme udu" w:date="2021-07-09T14:59:00Z">
        <w:r w:rsidR="00165346">
          <w:rPr>
            <w:rFonts w:ascii="Times New Roman" w:hAnsi="Times New Roman" w:cs="Times New Roman"/>
            <w:sz w:val="24"/>
            <w:szCs w:val="24"/>
          </w:rPr>
          <w:t>outbreaks</w:t>
        </w:r>
      </w:ins>
      <w:ins w:id="68" w:author="isimeme udu" w:date="2021-07-09T11:43:00Z">
        <w:r w:rsidR="004236ED">
          <w:rPr>
            <w:rFonts w:ascii="Times New Roman" w:hAnsi="Times New Roman" w:cs="Times New Roman"/>
            <w:sz w:val="24"/>
            <w:szCs w:val="24"/>
          </w:rPr>
          <w:t xml:space="preserve"> </w:t>
        </w:r>
      </w:ins>
      <w:ins w:id="69" w:author="isimeme udu" w:date="2021-07-09T15:00:00Z">
        <w:r w:rsidR="00165346">
          <w:rPr>
            <w:rFonts w:ascii="Times New Roman" w:hAnsi="Times New Roman" w:cs="Times New Roman"/>
            <w:sz w:val="24"/>
            <w:szCs w:val="24"/>
          </w:rPr>
          <w:t>can help</w:t>
        </w:r>
      </w:ins>
      <w:ins w:id="70" w:author="isimeme udu" w:date="2021-07-09T11:43:00Z">
        <w:r w:rsidR="004236ED">
          <w:rPr>
            <w:rFonts w:ascii="Times New Roman" w:hAnsi="Times New Roman" w:cs="Times New Roman"/>
            <w:sz w:val="24"/>
            <w:szCs w:val="24"/>
          </w:rPr>
          <w:t xml:space="preserve"> monitor</w:t>
        </w:r>
      </w:ins>
      <w:ins w:id="71" w:author="isimeme udu" w:date="2021-07-09T15:00:00Z">
        <w:r w:rsidR="00165346">
          <w:rPr>
            <w:rFonts w:ascii="Times New Roman" w:hAnsi="Times New Roman" w:cs="Times New Roman"/>
            <w:sz w:val="24"/>
            <w:szCs w:val="24"/>
          </w:rPr>
          <w:t xml:space="preserve"> </w:t>
        </w:r>
      </w:ins>
      <w:ins w:id="72" w:author="isimeme udu" w:date="2021-07-09T11:43:00Z">
        <w:r w:rsidR="004236ED">
          <w:rPr>
            <w:rFonts w:ascii="Times New Roman" w:hAnsi="Times New Roman" w:cs="Times New Roman"/>
            <w:sz w:val="24"/>
            <w:szCs w:val="24"/>
          </w:rPr>
          <w:t xml:space="preserve">the organic matter released during </w:t>
        </w:r>
      </w:ins>
      <w:ins w:id="73" w:author="Microsoft Office User" w:date="2021-07-09T15:44:00Z">
        <w:r w:rsidR="00C77EFD">
          <w:rPr>
            <w:rFonts w:ascii="Times New Roman" w:hAnsi="Times New Roman" w:cs="Times New Roman"/>
            <w:sz w:val="24"/>
            <w:szCs w:val="24"/>
          </w:rPr>
          <w:t>these outbreaks</w:t>
        </w:r>
      </w:ins>
      <w:ins w:id="74" w:author="isimeme udu" w:date="2021-07-09T11:43:00Z">
        <w:del w:id="75" w:author="Microsoft Office User" w:date="2021-07-09T15:44:00Z">
          <w:r w:rsidR="004236ED" w:rsidDel="00C77EFD">
            <w:rPr>
              <w:rFonts w:ascii="Times New Roman" w:hAnsi="Times New Roman" w:cs="Times New Roman"/>
              <w:sz w:val="24"/>
              <w:szCs w:val="24"/>
            </w:rPr>
            <w:delText>lysis</w:delText>
          </w:r>
        </w:del>
      </w:ins>
      <w:ins w:id="76" w:author="isimeme udu" w:date="2021-07-09T15:09:00Z">
        <w:r w:rsidR="0012789A">
          <w:rPr>
            <w:rFonts w:ascii="Times New Roman" w:hAnsi="Times New Roman" w:cs="Times New Roman"/>
            <w:sz w:val="24"/>
            <w:szCs w:val="24"/>
          </w:rPr>
          <w:t>.</w:t>
        </w:r>
      </w:ins>
      <w:del w:id="77" w:author="isimeme udu" w:date="2021-07-09T11:37:00Z">
        <w:r w:rsidR="00074386" w:rsidDel="008C54C5">
          <w:rPr>
            <w:rFonts w:ascii="Times New Roman" w:hAnsi="Times New Roman" w:cs="Times New Roman"/>
            <w:sz w:val="24"/>
            <w:szCs w:val="24"/>
          </w:rPr>
          <w:delText xml:space="preserve"> </w:delText>
        </w:r>
      </w:del>
      <w:del w:id="78" w:author="isimeme udu" w:date="2021-07-09T11:44:00Z">
        <w:r w:rsidR="00882B1E" w:rsidDel="004236ED">
          <w:rPr>
            <w:rFonts w:ascii="Times New Roman" w:hAnsi="Times New Roman" w:cs="Times New Roman"/>
            <w:sz w:val="24"/>
            <w:szCs w:val="24"/>
          </w:rPr>
          <w:delText>To investigate these t</w:delText>
        </w:r>
        <w:r w:rsidR="00F11D2E" w:rsidDel="004236ED">
          <w:rPr>
            <w:rFonts w:ascii="Times New Roman" w:hAnsi="Times New Roman" w:cs="Times New Roman"/>
            <w:sz w:val="24"/>
            <w:szCs w:val="24"/>
          </w:rPr>
          <w:delText>his question, Kuhlis</w:delText>
        </w:r>
        <w:commentRangeStart w:id="79"/>
        <w:r w:rsidR="00F11D2E" w:rsidDel="004236ED">
          <w:rPr>
            <w:rFonts w:ascii="Times New Roman" w:hAnsi="Times New Roman" w:cs="Times New Roman"/>
            <w:sz w:val="24"/>
            <w:szCs w:val="24"/>
          </w:rPr>
          <w:delText xml:space="preserve">ch et al </w:delText>
        </w:r>
        <w:r w:rsidR="008D74A7" w:rsidDel="004236ED">
          <w:rPr>
            <w:rFonts w:ascii="Times New Roman" w:hAnsi="Times New Roman" w:cs="Times New Roman"/>
            <w:sz w:val="24"/>
            <w:szCs w:val="24"/>
          </w:rPr>
          <w:delText>used</w:delText>
        </w:r>
      </w:del>
      <w:del w:id="80" w:author="isimeme udu" w:date="2021-07-09T11:17:00Z">
        <w:r w:rsidR="008D74A7" w:rsidDel="00525258">
          <w:rPr>
            <w:rFonts w:ascii="Times New Roman" w:hAnsi="Times New Roman" w:cs="Times New Roman"/>
            <w:sz w:val="24"/>
            <w:szCs w:val="24"/>
          </w:rPr>
          <w:delText xml:space="preserve"> photosynthetic alga</w:delText>
        </w:r>
      </w:del>
      <w:del w:id="81" w:author="isimeme udu" w:date="2021-07-09T11:44:00Z">
        <w:r w:rsidR="008D74A7" w:rsidDel="004236ED">
          <w:rPr>
            <w:rFonts w:ascii="Times New Roman" w:hAnsi="Times New Roman" w:cs="Times New Roman"/>
            <w:sz w:val="24"/>
            <w:szCs w:val="24"/>
          </w:rPr>
          <w:delText xml:space="preserve"> </w:delText>
        </w:r>
        <w:r w:rsidR="008D74A7" w:rsidRPr="0038357F" w:rsidDel="004236ED">
          <w:rPr>
            <w:rFonts w:ascii="Times New Roman" w:hAnsi="Times New Roman" w:cs="Times New Roman"/>
            <w:i/>
            <w:iCs/>
            <w:sz w:val="24"/>
            <w:szCs w:val="24"/>
          </w:rPr>
          <w:delText>E huxleyi</w:delText>
        </w:r>
        <w:r w:rsidR="00DB3C9C" w:rsidDel="004236ED">
          <w:rPr>
            <w:rFonts w:ascii="Times New Roman" w:hAnsi="Times New Roman" w:cs="Times New Roman"/>
            <w:sz w:val="24"/>
            <w:szCs w:val="24"/>
          </w:rPr>
          <w:delText>,</w:delText>
        </w:r>
        <w:r w:rsidR="00DE755B" w:rsidRPr="00F54E92" w:rsidDel="004236ED">
          <w:rPr>
            <w:rFonts w:ascii="Times New Roman" w:hAnsi="Times New Roman" w:cs="Times New Roman"/>
            <w:sz w:val="24"/>
            <w:szCs w:val="24"/>
          </w:rPr>
          <w:delText xml:space="preserve"> </w:delText>
        </w:r>
        <w:commentRangeEnd w:id="79"/>
        <w:r w:rsidR="00C250AC" w:rsidDel="004236ED">
          <w:rPr>
            <w:rStyle w:val="CommentReference"/>
          </w:rPr>
          <w:commentReference w:id="79"/>
        </w:r>
        <w:r w:rsidR="00D72833" w:rsidRPr="00F54E92" w:rsidDel="004236ED">
          <w:rPr>
            <w:rFonts w:ascii="Times New Roman" w:hAnsi="Times New Roman" w:cs="Times New Roman"/>
            <w:sz w:val="24"/>
            <w:szCs w:val="24"/>
          </w:rPr>
          <w:delText xml:space="preserve">the most abundant </w:delText>
        </w:r>
        <w:r w:rsidR="00EB7C6E" w:rsidRPr="00F54E92" w:rsidDel="004236ED">
          <w:rPr>
            <w:rFonts w:ascii="Times New Roman" w:hAnsi="Times New Roman" w:cs="Times New Roman"/>
            <w:sz w:val="24"/>
            <w:szCs w:val="24"/>
          </w:rPr>
          <w:delText xml:space="preserve">species of </w:delText>
        </w:r>
        <w:r w:rsidR="005C1A6D" w:rsidDel="004236ED">
          <w:fldChar w:fldCharType="begin"/>
        </w:r>
      </w:del>
      <w:ins w:id="82" w:author="Microsoft Office User" w:date="2021-07-08T14:58:00Z">
        <w:del w:id="83" w:author="isimeme udu" w:date="2021-07-09T11:44:00Z">
          <w:r w:rsidR="00C250AC" w:rsidDel="004236ED">
            <w:delInstrText>HYPERLINK "https://earthobservatory.nasa.gov/features/Coccolithophores"</w:delInstrText>
          </w:r>
        </w:del>
      </w:ins>
      <w:del w:id="84" w:author="isimeme udu" w:date="2021-07-09T11:44:00Z">
        <w:r w:rsidR="005C1A6D" w:rsidDel="004236ED">
          <w:delInstrText xml:space="preserve"> HYPERLINK "https://earthobservatory.nasa.gov/features/Coccolithophores" </w:delInstrText>
        </w:r>
        <w:r w:rsidR="005C1A6D" w:rsidDel="004236ED">
          <w:fldChar w:fldCharType="separate"/>
        </w:r>
        <w:r w:rsidR="00D72833" w:rsidRPr="00561D9D" w:rsidDel="004236ED">
          <w:rPr>
            <w:rStyle w:val="Hyperlink"/>
            <w:rFonts w:ascii="Times New Roman" w:hAnsi="Times New Roman" w:cs="Times New Roman"/>
            <w:sz w:val="24"/>
            <w:szCs w:val="24"/>
          </w:rPr>
          <w:delText>coccolithophor</w:delText>
        </w:r>
        <w:r w:rsidR="00283D90" w:rsidRPr="00561D9D" w:rsidDel="004236ED">
          <w:rPr>
            <w:rStyle w:val="Hyperlink"/>
            <w:rFonts w:ascii="Times New Roman" w:hAnsi="Times New Roman" w:cs="Times New Roman"/>
            <w:sz w:val="24"/>
            <w:szCs w:val="24"/>
          </w:rPr>
          <w:delText>es</w:delText>
        </w:r>
      </w:del>
      <w:ins w:id="85" w:author="Microsoft Office User" w:date="2021-07-08T14:58:00Z">
        <w:del w:id="86" w:author="isimeme udu" w:date="2021-07-09T11:44:00Z">
          <w:r w:rsidR="00C250AC" w:rsidDel="004236ED">
            <w:rPr>
              <w:rStyle w:val="Hyperlink"/>
              <w:rFonts w:ascii="Times New Roman" w:hAnsi="Times New Roman" w:cs="Times New Roman"/>
              <w:sz w:val="24"/>
              <w:szCs w:val="24"/>
            </w:rPr>
            <w:delText>coccolithophore</w:delText>
          </w:r>
        </w:del>
      </w:ins>
      <w:del w:id="87" w:author="isimeme udu" w:date="2021-07-09T11:44:00Z">
        <w:r w:rsidR="005C1A6D" w:rsidDel="004236ED">
          <w:rPr>
            <w:rStyle w:val="Hyperlink"/>
            <w:rFonts w:ascii="Times New Roman" w:hAnsi="Times New Roman" w:cs="Times New Roman"/>
            <w:sz w:val="24"/>
            <w:szCs w:val="24"/>
          </w:rPr>
          <w:fldChar w:fldCharType="end"/>
        </w:r>
        <w:r w:rsidR="00AB4F78" w:rsidDel="004236ED">
          <w:rPr>
            <w:rFonts w:ascii="Times New Roman" w:hAnsi="Times New Roman" w:cs="Times New Roman"/>
            <w:sz w:val="24"/>
            <w:szCs w:val="24"/>
          </w:rPr>
          <w:delText xml:space="preserve"> </w:delText>
        </w:r>
        <w:r w:rsidR="00F54E92" w:rsidRPr="00F54E92" w:rsidDel="004236ED">
          <w:rPr>
            <w:rFonts w:ascii="Times New Roman" w:hAnsi="Times New Roman" w:cs="Times New Roman"/>
            <w:sz w:val="24"/>
            <w:szCs w:val="24"/>
          </w:rPr>
          <w:delText>found in all oceans around the world</w:delText>
        </w:r>
        <w:r w:rsidR="00C5351E" w:rsidRPr="00F54E92" w:rsidDel="004236ED">
          <w:rPr>
            <w:rFonts w:ascii="Times New Roman" w:hAnsi="Times New Roman" w:cs="Times New Roman"/>
            <w:sz w:val="24"/>
            <w:szCs w:val="24"/>
          </w:rPr>
          <w:delText>.</w:delText>
        </w:r>
        <w:r w:rsidR="00D4178E" w:rsidRPr="00D4178E" w:rsidDel="004236ED">
          <w:rPr>
            <w:rFonts w:ascii="Times New Roman" w:hAnsi="Times New Roman" w:cs="Times New Roman"/>
            <w:sz w:val="24"/>
            <w:szCs w:val="24"/>
          </w:rPr>
          <w:delText xml:space="preserve"> </w:delText>
        </w:r>
        <w:r w:rsidR="00D4178E" w:rsidRPr="00F54E92" w:rsidDel="004236ED">
          <w:rPr>
            <w:rFonts w:ascii="Times New Roman" w:hAnsi="Times New Roman" w:cs="Times New Roman"/>
            <w:sz w:val="24"/>
            <w:szCs w:val="24"/>
          </w:rPr>
          <w:delText xml:space="preserve">They are the most primary phytoplankton in the North Atlantic, where there are huge sporadic blooms. </w:delText>
        </w:r>
        <w:r w:rsidR="00BA7F12" w:rsidDel="004236ED">
          <w:rPr>
            <w:rFonts w:ascii="Times New Roman" w:hAnsi="Times New Roman" w:cs="Times New Roman"/>
            <w:sz w:val="24"/>
            <w:szCs w:val="24"/>
          </w:rPr>
          <w:delText xml:space="preserve">Because </w:delText>
        </w:r>
        <w:commentRangeStart w:id="88"/>
        <w:r w:rsidR="00BA7F12" w:rsidDel="004236ED">
          <w:rPr>
            <w:rFonts w:ascii="Times New Roman" w:hAnsi="Times New Roman" w:cs="Times New Roman"/>
            <w:sz w:val="24"/>
            <w:szCs w:val="24"/>
          </w:rPr>
          <w:delText>of their plates</w:delText>
        </w:r>
        <w:commentRangeEnd w:id="88"/>
        <w:r w:rsidR="00C250AC" w:rsidDel="004236ED">
          <w:rPr>
            <w:rStyle w:val="CommentReference"/>
          </w:rPr>
          <w:commentReference w:id="88"/>
        </w:r>
        <w:r w:rsidR="00BA7F12" w:rsidDel="004236ED">
          <w:rPr>
            <w:rFonts w:ascii="Times New Roman" w:hAnsi="Times New Roman" w:cs="Times New Roman"/>
            <w:sz w:val="24"/>
            <w:szCs w:val="24"/>
          </w:rPr>
          <w:delText xml:space="preserve">, their </w:delText>
        </w:r>
        <w:r w:rsidR="00EB6329" w:rsidRPr="00F54E92" w:rsidDel="004236ED">
          <w:rPr>
            <w:rFonts w:ascii="Times New Roman" w:hAnsi="Times New Roman" w:cs="Times New Roman"/>
            <w:sz w:val="24"/>
            <w:szCs w:val="24"/>
          </w:rPr>
          <w:delText xml:space="preserve">biomass </w:delText>
        </w:r>
        <w:r w:rsidR="00BA7F12" w:rsidDel="004236ED">
          <w:rPr>
            <w:rFonts w:ascii="Times New Roman" w:hAnsi="Times New Roman" w:cs="Times New Roman"/>
            <w:sz w:val="24"/>
            <w:szCs w:val="24"/>
          </w:rPr>
          <w:delText>is larger than other</w:delText>
        </w:r>
      </w:del>
      <w:del w:id="89" w:author="isimeme udu" w:date="2021-07-09T11:22:00Z">
        <w:r w:rsidR="00D4178E" w:rsidDel="00421821">
          <w:rPr>
            <w:rFonts w:ascii="Times New Roman" w:hAnsi="Times New Roman" w:cs="Times New Roman"/>
            <w:sz w:val="24"/>
            <w:szCs w:val="24"/>
          </w:rPr>
          <w:delText xml:space="preserve"> alga</w:delText>
        </w:r>
      </w:del>
      <w:del w:id="90" w:author="isimeme udu" w:date="2021-07-09T11:25:00Z">
        <w:r w:rsidR="00D4178E" w:rsidDel="00421821">
          <w:rPr>
            <w:rFonts w:ascii="Times New Roman" w:hAnsi="Times New Roman" w:cs="Times New Roman"/>
            <w:sz w:val="24"/>
            <w:szCs w:val="24"/>
          </w:rPr>
          <w:delText>,</w:delText>
        </w:r>
      </w:del>
      <w:del w:id="91" w:author="isimeme udu" w:date="2021-07-09T11:26:00Z">
        <w:r w:rsidR="00D4178E" w:rsidDel="00421821">
          <w:rPr>
            <w:rFonts w:ascii="Times New Roman" w:hAnsi="Times New Roman" w:cs="Times New Roman"/>
            <w:sz w:val="24"/>
            <w:szCs w:val="24"/>
          </w:rPr>
          <w:delText xml:space="preserve"> </w:delText>
        </w:r>
        <w:r w:rsidR="00EB6329" w:rsidRPr="00F54E92" w:rsidDel="00421821">
          <w:rPr>
            <w:rFonts w:ascii="Times New Roman" w:hAnsi="Times New Roman" w:cs="Times New Roman"/>
            <w:sz w:val="24"/>
            <w:szCs w:val="24"/>
          </w:rPr>
          <w:delText>mak</w:delText>
        </w:r>
        <w:r w:rsidR="00D4178E" w:rsidDel="00421821">
          <w:rPr>
            <w:rFonts w:ascii="Times New Roman" w:hAnsi="Times New Roman" w:cs="Times New Roman"/>
            <w:sz w:val="24"/>
            <w:szCs w:val="24"/>
          </w:rPr>
          <w:delText>ing</w:delText>
        </w:r>
        <w:r w:rsidR="00EB6329" w:rsidRPr="00F54E92" w:rsidDel="00421821">
          <w:rPr>
            <w:rFonts w:ascii="Times New Roman" w:hAnsi="Times New Roman" w:cs="Times New Roman"/>
            <w:sz w:val="24"/>
            <w:szCs w:val="24"/>
          </w:rPr>
          <w:delText xml:space="preserve"> them </w:delText>
        </w:r>
        <w:commentRangeStart w:id="92"/>
        <w:r w:rsidR="00EB6329" w:rsidRPr="00F54E92" w:rsidDel="00421821">
          <w:rPr>
            <w:rFonts w:ascii="Times New Roman" w:hAnsi="Times New Roman" w:cs="Times New Roman"/>
            <w:sz w:val="24"/>
            <w:szCs w:val="24"/>
          </w:rPr>
          <w:delText xml:space="preserve">efficient </w:delText>
        </w:r>
        <w:r w:rsidR="00A951EF" w:rsidDel="00421821">
          <w:rPr>
            <w:rFonts w:ascii="Times New Roman" w:hAnsi="Times New Roman" w:cs="Times New Roman"/>
            <w:sz w:val="24"/>
            <w:szCs w:val="24"/>
          </w:rPr>
          <w:delText xml:space="preserve">nutrient </w:delText>
        </w:r>
        <w:r w:rsidR="00EB6329" w:rsidRPr="00F54E92" w:rsidDel="00421821">
          <w:rPr>
            <w:rFonts w:ascii="Times New Roman" w:hAnsi="Times New Roman" w:cs="Times New Roman"/>
            <w:sz w:val="24"/>
            <w:szCs w:val="24"/>
          </w:rPr>
          <w:delText>sinkers</w:delText>
        </w:r>
        <w:commentRangeEnd w:id="92"/>
        <w:r w:rsidR="00C250AC" w:rsidDel="00421821">
          <w:rPr>
            <w:rStyle w:val="CommentReference"/>
          </w:rPr>
          <w:commentReference w:id="92"/>
        </w:r>
        <w:r w:rsidR="00EB6329" w:rsidRPr="00F54E92" w:rsidDel="00421821">
          <w:rPr>
            <w:rFonts w:ascii="Times New Roman" w:hAnsi="Times New Roman" w:cs="Times New Roman"/>
            <w:sz w:val="24"/>
            <w:szCs w:val="24"/>
          </w:rPr>
          <w:delText>.</w:delText>
        </w:r>
        <w:r w:rsidR="00A951EF" w:rsidDel="00421821">
          <w:rPr>
            <w:rFonts w:ascii="Times New Roman" w:hAnsi="Times New Roman" w:cs="Times New Roman"/>
            <w:sz w:val="24"/>
            <w:szCs w:val="24"/>
          </w:rPr>
          <w:delText xml:space="preserve"> </w:delText>
        </w:r>
      </w:del>
      <w:del w:id="93" w:author="isimeme udu" w:date="2021-07-09T11:44:00Z">
        <w:r w:rsidR="00A951EF" w:rsidDel="004236ED">
          <w:rPr>
            <w:rFonts w:ascii="Times New Roman" w:hAnsi="Times New Roman" w:cs="Times New Roman"/>
            <w:sz w:val="24"/>
            <w:szCs w:val="24"/>
          </w:rPr>
          <w:delText>Often</w:delText>
        </w:r>
        <w:r w:rsidR="004C4577" w:rsidDel="004236ED">
          <w:rPr>
            <w:rFonts w:ascii="Times New Roman" w:hAnsi="Times New Roman" w:cs="Times New Roman"/>
            <w:sz w:val="24"/>
            <w:szCs w:val="24"/>
          </w:rPr>
          <w:delText xml:space="preserve">, </w:delText>
        </w:r>
      </w:del>
      <w:commentRangeStart w:id="94"/>
      <w:del w:id="95" w:author="isimeme udu" w:date="2021-07-09T11:30:00Z">
        <w:r w:rsidR="004C4577" w:rsidDel="008C54C5">
          <w:rPr>
            <w:rFonts w:ascii="Times New Roman" w:hAnsi="Times New Roman" w:cs="Times New Roman"/>
            <w:sz w:val="24"/>
            <w:szCs w:val="24"/>
          </w:rPr>
          <w:delText>the</w:delText>
        </w:r>
        <w:r w:rsidR="00A951EF" w:rsidDel="008C54C5">
          <w:rPr>
            <w:rFonts w:ascii="Times New Roman" w:hAnsi="Times New Roman" w:cs="Times New Roman"/>
            <w:sz w:val="24"/>
            <w:szCs w:val="24"/>
          </w:rPr>
          <w:delText>ir</w:delText>
        </w:r>
        <w:r w:rsidR="004C4577" w:rsidDel="008C54C5">
          <w:rPr>
            <w:rFonts w:ascii="Times New Roman" w:hAnsi="Times New Roman" w:cs="Times New Roman"/>
            <w:sz w:val="24"/>
            <w:szCs w:val="24"/>
          </w:rPr>
          <w:delText xml:space="preserve"> blooms </w:delText>
        </w:r>
        <w:r w:rsidR="00D4178E" w:rsidDel="008C54C5">
          <w:rPr>
            <w:rFonts w:ascii="Times New Roman" w:hAnsi="Times New Roman" w:cs="Times New Roman"/>
            <w:sz w:val="24"/>
            <w:szCs w:val="24"/>
          </w:rPr>
          <w:delText xml:space="preserve">are lysed </w:delText>
        </w:r>
        <w:commentRangeEnd w:id="94"/>
        <w:r w:rsidR="00C250AC" w:rsidDel="008C54C5">
          <w:rPr>
            <w:rStyle w:val="CommentReference"/>
          </w:rPr>
          <w:commentReference w:id="94"/>
        </w:r>
        <w:r w:rsidR="00D4178E" w:rsidDel="008C54C5">
          <w:rPr>
            <w:rFonts w:ascii="Times New Roman" w:hAnsi="Times New Roman" w:cs="Times New Roman"/>
            <w:sz w:val="24"/>
            <w:szCs w:val="24"/>
          </w:rPr>
          <w:delText xml:space="preserve">by </w:delText>
        </w:r>
        <w:r w:rsidR="0038357F" w:rsidDel="008C54C5">
          <w:rPr>
            <w:rFonts w:ascii="Times New Roman" w:hAnsi="Times New Roman" w:cs="Times New Roman"/>
            <w:sz w:val="24"/>
            <w:szCs w:val="24"/>
          </w:rPr>
          <w:delText xml:space="preserve">the </w:delText>
        </w:r>
      </w:del>
      <w:del w:id="96" w:author="isimeme udu" w:date="2021-07-09T11:44:00Z">
        <w:r w:rsidR="0038357F" w:rsidRPr="0038357F" w:rsidDel="004236ED">
          <w:rPr>
            <w:rFonts w:ascii="Times New Roman" w:hAnsi="Times New Roman" w:cs="Times New Roman"/>
            <w:i/>
            <w:iCs/>
            <w:sz w:val="24"/>
            <w:szCs w:val="24"/>
          </w:rPr>
          <w:delText>E. huxleyi</w:delText>
        </w:r>
        <w:r w:rsidR="0038357F" w:rsidDel="004236ED">
          <w:rPr>
            <w:rFonts w:ascii="Times New Roman" w:hAnsi="Times New Roman" w:cs="Times New Roman"/>
            <w:sz w:val="24"/>
            <w:szCs w:val="24"/>
          </w:rPr>
          <w:delText xml:space="preserve"> virus (EhV)</w:delText>
        </w:r>
        <w:r w:rsidR="004C4577" w:rsidDel="004236ED">
          <w:rPr>
            <w:rFonts w:ascii="Times New Roman" w:hAnsi="Times New Roman" w:cs="Times New Roman"/>
            <w:sz w:val="24"/>
            <w:szCs w:val="24"/>
          </w:rPr>
          <w:delText xml:space="preserve">. </w:delText>
        </w:r>
      </w:del>
      <w:ins w:id="97" w:author="Microsoft Office User" w:date="2021-07-08T15:02:00Z">
        <w:del w:id="98" w:author="isimeme udu" w:date="2021-07-09T11:31:00Z">
          <w:r w:rsidR="00C250AC" w:rsidDel="008C54C5">
            <w:rPr>
              <w:rFonts w:ascii="Times New Roman" w:hAnsi="Times New Roman" w:cs="Times New Roman"/>
              <w:sz w:val="24"/>
              <w:szCs w:val="24"/>
            </w:rPr>
            <w:delText xml:space="preserve"> </w:delText>
          </w:r>
        </w:del>
      </w:ins>
      <w:commentRangeStart w:id="99"/>
      <w:del w:id="100" w:author="isimeme udu" w:date="2021-07-09T11:44:00Z">
        <w:r w:rsidR="0005160E" w:rsidDel="004236ED">
          <w:rPr>
            <w:rFonts w:ascii="Times New Roman" w:hAnsi="Times New Roman" w:cs="Times New Roman"/>
            <w:sz w:val="24"/>
            <w:szCs w:val="24"/>
          </w:rPr>
          <w:delText>With this virus, lots of viral lysate is released</w:delText>
        </w:r>
        <w:r w:rsidR="00EE4D9B" w:rsidDel="004236ED">
          <w:rPr>
            <w:rFonts w:ascii="Times New Roman" w:hAnsi="Times New Roman" w:cs="Times New Roman"/>
            <w:sz w:val="24"/>
            <w:szCs w:val="24"/>
          </w:rPr>
          <w:delText xml:space="preserve"> and is believed to </w:delText>
        </w:r>
        <w:r w:rsidR="00D4178E" w:rsidDel="004236ED">
          <w:rPr>
            <w:rFonts w:ascii="Times New Roman" w:hAnsi="Times New Roman" w:cs="Times New Roman"/>
            <w:sz w:val="24"/>
            <w:szCs w:val="24"/>
          </w:rPr>
          <w:delText>chang</w:delText>
        </w:r>
        <w:r w:rsidR="00EE4D9B" w:rsidDel="004236ED">
          <w:rPr>
            <w:rFonts w:ascii="Times New Roman" w:hAnsi="Times New Roman" w:cs="Times New Roman"/>
            <w:sz w:val="24"/>
            <w:szCs w:val="24"/>
          </w:rPr>
          <w:delText>e</w:delText>
        </w:r>
        <w:r w:rsidR="00D4178E" w:rsidDel="004236ED">
          <w:rPr>
            <w:rFonts w:ascii="Times New Roman" w:hAnsi="Times New Roman" w:cs="Times New Roman"/>
            <w:sz w:val="24"/>
            <w:szCs w:val="24"/>
          </w:rPr>
          <w:delText xml:space="preserve"> </w:delText>
        </w:r>
        <w:r w:rsidR="0005160E" w:rsidDel="004236ED">
          <w:rPr>
            <w:rFonts w:ascii="Times New Roman" w:hAnsi="Times New Roman" w:cs="Times New Roman"/>
            <w:sz w:val="24"/>
            <w:szCs w:val="24"/>
          </w:rPr>
          <w:delText>the composition of the DOM</w:delText>
        </w:r>
        <w:r w:rsidR="00E10649" w:rsidDel="004236ED">
          <w:rPr>
            <w:rFonts w:ascii="Times New Roman" w:hAnsi="Times New Roman" w:cs="Times New Roman"/>
            <w:sz w:val="24"/>
            <w:szCs w:val="24"/>
          </w:rPr>
          <w:delText xml:space="preserve"> </w:delText>
        </w:r>
        <w:r w:rsidR="0005160E" w:rsidDel="004236ED">
          <w:rPr>
            <w:rFonts w:ascii="Times New Roman" w:hAnsi="Times New Roman" w:cs="Times New Roman"/>
            <w:sz w:val="24"/>
            <w:szCs w:val="24"/>
          </w:rPr>
          <w:delText xml:space="preserve">. </w:delText>
        </w:r>
        <w:r w:rsidR="00A951EF" w:rsidDel="004236ED">
          <w:rPr>
            <w:rFonts w:ascii="Times New Roman" w:hAnsi="Times New Roman" w:cs="Times New Roman"/>
            <w:sz w:val="24"/>
            <w:szCs w:val="24"/>
          </w:rPr>
          <w:delText>Because</w:delText>
        </w:r>
      </w:del>
      <w:del w:id="101" w:author="isimeme udu" w:date="2021-07-09T11:32:00Z">
        <w:r w:rsidR="00A951EF" w:rsidDel="008C54C5">
          <w:rPr>
            <w:rFonts w:ascii="Times New Roman" w:hAnsi="Times New Roman" w:cs="Times New Roman"/>
            <w:sz w:val="24"/>
            <w:szCs w:val="24"/>
          </w:rPr>
          <w:delText xml:space="preserve"> </w:delText>
        </w:r>
        <w:r w:rsidR="00FC121C" w:rsidDel="008C54C5">
          <w:rPr>
            <w:rFonts w:ascii="Times New Roman" w:hAnsi="Times New Roman" w:cs="Times New Roman"/>
            <w:sz w:val="24"/>
            <w:szCs w:val="24"/>
          </w:rPr>
          <w:delText xml:space="preserve">we </w:delText>
        </w:r>
      </w:del>
      <w:del w:id="102" w:author="isimeme udu" w:date="2021-07-09T11:44:00Z">
        <w:r w:rsidR="00FC121C" w:rsidDel="004236ED">
          <w:rPr>
            <w:rFonts w:ascii="Times New Roman" w:hAnsi="Times New Roman" w:cs="Times New Roman"/>
            <w:sz w:val="24"/>
            <w:szCs w:val="24"/>
          </w:rPr>
          <w:delText xml:space="preserve">could </w:delText>
        </w:r>
      </w:del>
      <w:del w:id="103" w:author="isimeme udu" w:date="2021-07-09T11:32:00Z">
        <w:r w:rsidR="00FC121C" w:rsidDel="008C54C5">
          <w:rPr>
            <w:rFonts w:ascii="Times New Roman" w:hAnsi="Times New Roman" w:cs="Times New Roman"/>
            <w:sz w:val="24"/>
            <w:szCs w:val="24"/>
          </w:rPr>
          <w:delText>see</w:delText>
        </w:r>
      </w:del>
      <w:del w:id="104" w:author="isimeme udu" w:date="2021-07-09T11:44:00Z">
        <w:r w:rsidR="00FC121C" w:rsidDel="004236ED">
          <w:rPr>
            <w:rFonts w:ascii="Times New Roman" w:hAnsi="Times New Roman" w:cs="Times New Roman"/>
            <w:sz w:val="24"/>
            <w:szCs w:val="24"/>
          </w:rPr>
          <w:delText xml:space="preserve"> detectable differences</w:delText>
        </w:r>
        <w:r w:rsidR="00C337CA" w:rsidDel="004236ED">
          <w:rPr>
            <w:rFonts w:ascii="Times New Roman" w:hAnsi="Times New Roman" w:cs="Times New Roman"/>
            <w:sz w:val="24"/>
            <w:szCs w:val="24"/>
          </w:rPr>
          <w:delText xml:space="preserve"> in </w:delText>
        </w:r>
        <w:r w:rsidR="00273C9B" w:rsidDel="004236ED">
          <w:rPr>
            <w:rFonts w:ascii="Times New Roman" w:hAnsi="Times New Roman" w:cs="Times New Roman"/>
            <w:sz w:val="24"/>
            <w:szCs w:val="24"/>
          </w:rPr>
          <w:delText>the</w:delText>
        </w:r>
        <w:r w:rsidR="00D4178E" w:rsidDel="004236ED">
          <w:rPr>
            <w:rFonts w:ascii="Times New Roman" w:hAnsi="Times New Roman" w:cs="Times New Roman"/>
            <w:sz w:val="24"/>
            <w:szCs w:val="24"/>
          </w:rPr>
          <w:delText xml:space="preserve"> DOM with </w:delText>
        </w:r>
        <w:r w:rsidR="00770403" w:rsidDel="004236ED">
          <w:rPr>
            <w:rFonts w:ascii="Times New Roman" w:hAnsi="Times New Roman" w:cs="Times New Roman"/>
            <w:sz w:val="24"/>
            <w:szCs w:val="24"/>
          </w:rPr>
          <w:delText xml:space="preserve">EhV </w:delText>
        </w:r>
        <w:r w:rsidR="00FC121C" w:rsidDel="004236ED">
          <w:rPr>
            <w:rFonts w:ascii="Times New Roman" w:hAnsi="Times New Roman" w:cs="Times New Roman"/>
            <w:sz w:val="24"/>
            <w:szCs w:val="24"/>
          </w:rPr>
          <w:delText>lysing</w:delText>
        </w:r>
        <w:r w:rsidR="00770403" w:rsidDel="004236ED">
          <w:rPr>
            <w:rFonts w:ascii="Times New Roman" w:hAnsi="Times New Roman" w:cs="Times New Roman"/>
            <w:sz w:val="24"/>
            <w:szCs w:val="24"/>
          </w:rPr>
          <w:delText xml:space="preserve"> bloom</w:delText>
        </w:r>
        <w:r w:rsidR="00D4178E" w:rsidDel="004236ED">
          <w:rPr>
            <w:rFonts w:ascii="Times New Roman" w:hAnsi="Times New Roman" w:cs="Times New Roman"/>
            <w:sz w:val="24"/>
            <w:szCs w:val="24"/>
          </w:rPr>
          <w:delText>s</w:delText>
        </w:r>
        <w:r w:rsidR="00770403" w:rsidDel="004236ED">
          <w:rPr>
            <w:rFonts w:ascii="Times New Roman" w:hAnsi="Times New Roman" w:cs="Times New Roman"/>
            <w:sz w:val="24"/>
            <w:szCs w:val="24"/>
          </w:rPr>
          <w:delText xml:space="preserve">, </w:delText>
        </w:r>
        <w:r w:rsidR="00DC62EA" w:rsidDel="004236ED">
          <w:rPr>
            <w:rFonts w:ascii="Times New Roman" w:hAnsi="Times New Roman" w:cs="Times New Roman"/>
            <w:sz w:val="24"/>
            <w:szCs w:val="24"/>
          </w:rPr>
          <w:delText xml:space="preserve">the authors </w:delText>
        </w:r>
        <w:r w:rsidR="001B0C68" w:rsidDel="004236ED">
          <w:rPr>
            <w:rFonts w:ascii="Times New Roman" w:hAnsi="Times New Roman" w:cs="Times New Roman"/>
            <w:sz w:val="24"/>
            <w:szCs w:val="24"/>
          </w:rPr>
          <w:delText>used this alga to characterize</w:delText>
        </w:r>
        <w:r w:rsidR="00C337CA" w:rsidDel="004236ED">
          <w:rPr>
            <w:rFonts w:ascii="Times New Roman" w:hAnsi="Times New Roman" w:cs="Times New Roman"/>
            <w:sz w:val="24"/>
            <w:szCs w:val="24"/>
          </w:rPr>
          <w:delText xml:space="preserve"> </w:delText>
        </w:r>
        <w:r w:rsidR="007C4F2B" w:rsidDel="004236ED">
          <w:rPr>
            <w:rFonts w:ascii="Times New Roman" w:hAnsi="Times New Roman" w:cs="Times New Roman"/>
            <w:sz w:val="24"/>
            <w:szCs w:val="24"/>
          </w:rPr>
          <w:delText>viral DOM</w:delText>
        </w:r>
        <w:r w:rsidR="001B0C68" w:rsidDel="004236ED">
          <w:rPr>
            <w:rFonts w:ascii="Times New Roman" w:hAnsi="Times New Roman" w:cs="Times New Roman"/>
            <w:sz w:val="24"/>
            <w:szCs w:val="24"/>
          </w:rPr>
          <w:delText xml:space="preserve">. </w:delText>
        </w:r>
        <w:commentRangeEnd w:id="1"/>
        <w:r w:rsidR="00B54CFE" w:rsidDel="004236ED">
          <w:rPr>
            <w:rStyle w:val="CommentReference"/>
          </w:rPr>
          <w:commentReference w:id="1"/>
        </w:r>
        <w:commentRangeEnd w:id="2"/>
        <w:r w:rsidR="00B24ED2" w:rsidDel="004236ED">
          <w:rPr>
            <w:rStyle w:val="CommentReference"/>
          </w:rPr>
          <w:commentReference w:id="2"/>
        </w:r>
        <w:commentRangeEnd w:id="99"/>
        <w:r w:rsidR="00C250AC" w:rsidDel="004236ED">
          <w:rPr>
            <w:rStyle w:val="CommentReference"/>
          </w:rPr>
          <w:commentReference w:id="99"/>
        </w:r>
      </w:del>
    </w:p>
    <w:p w14:paraId="78EAF710" w14:textId="37A4DAF5" w:rsidR="00C77B4C" w:rsidDel="008C54C5" w:rsidRDefault="002F5E7F" w:rsidP="002D10BC">
      <w:pPr>
        <w:tabs>
          <w:tab w:val="left" w:pos="1875"/>
        </w:tabs>
        <w:rPr>
          <w:del w:id="105" w:author="isimeme udu" w:date="2021-07-09T11:33:00Z"/>
          <w:rFonts w:ascii="Times New Roman" w:hAnsi="Times New Roman" w:cs="Times New Roman"/>
          <w:sz w:val="24"/>
          <w:szCs w:val="24"/>
        </w:rPr>
      </w:pPr>
      <w:ins w:id="106" w:author="isimeme udu" w:date="2021-07-09T11:56:00Z">
        <w:r>
          <w:rPr>
            <w:rFonts w:ascii="Times New Roman" w:hAnsi="Times New Roman" w:cs="Times New Roman"/>
            <w:sz w:val="24"/>
            <w:szCs w:val="24"/>
          </w:rPr>
          <w:t xml:space="preserve">The authors </w:t>
        </w:r>
      </w:ins>
      <w:ins w:id="107" w:author="isimeme udu" w:date="2021-07-09T11:57:00Z">
        <w:r>
          <w:rPr>
            <w:rFonts w:ascii="Times New Roman" w:hAnsi="Times New Roman" w:cs="Times New Roman"/>
            <w:sz w:val="24"/>
            <w:szCs w:val="24"/>
          </w:rPr>
          <w:t xml:space="preserve">produced vDOM by creating mini </w:t>
        </w:r>
        <w:r w:rsidRPr="002F5E7F">
          <w:rPr>
            <w:rFonts w:ascii="Times New Roman" w:hAnsi="Times New Roman" w:cs="Times New Roman"/>
            <w:i/>
            <w:iCs/>
            <w:sz w:val="24"/>
            <w:szCs w:val="24"/>
            <w:rPrChange w:id="108" w:author="isimeme udu" w:date="2021-07-09T11:57:00Z">
              <w:rPr>
                <w:rFonts w:ascii="Times New Roman" w:hAnsi="Times New Roman" w:cs="Times New Roman"/>
                <w:sz w:val="24"/>
                <w:szCs w:val="24"/>
              </w:rPr>
            </w:rPrChange>
          </w:rPr>
          <w:t xml:space="preserve">E. </w:t>
        </w:r>
        <w:proofErr w:type="spellStart"/>
        <w:r w:rsidRPr="002F5E7F">
          <w:rPr>
            <w:rFonts w:ascii="Times New Roman" w:hAnsi="Times New Roman" w:cs="Times New Roman"/>
            <w:i/>
            <w:iCs/>
            <w:sz w:val="24"/>
            <w:szCs w:val="24"/>
            <w:rPrChange w:id="109" w:author="isimeme udu" w:date="2021-07-09T11:57:00Z">
              <w:rPr>
                <w:rFonts w:ascii="Times New Roman" w:hAnsi="Times New Roman" w:cs="Times New Roman"/>
                <w:sz w:val="24"/>
                <w:szCs w:val="24"/>
              </w:rPr>
            </w:rPrChange>
          </w:rPr>
          <w:t>huxleyi</w:t>
        </w:r>
        <w:proofErr w:type="spellEnd"/>
        <w:r>
          <w:rPr>
            <w:rFonts w:ascii="Times New Roman" w:hAnsi="Times New Roman" w:cs="Times New Roman"/>
            <w:sz w:val="24"/>
            <w:szCs w:val="24"/>
          </w:rPr>
          <w:t xml:space="preserve"> blooms </w:t>
        </w:r>
      </w:ins>
      <w:ins w:id="110" w:author="Microsoft Office User" w:date="2021-07-09T15:45:00Z">
        <w:r w:rsidR="00C77EFD">
          <w:rPr>
            <w:rFonts w:ascii="Times New Roman" w:hAnsi="Times New Roman" w:cs="Times New Roman"/>
            <w:sz w:val="24"/>
            <w:szCs w:val="24"/>
          </w:rPr>
          <w:t xml:space="preserve">in </w:t>
        </w:r>
        <w:commentRangeStart w:id="111"/>
        <w:r w:rsidR="00C77EFD">
          <w:rPr>
            <w:rFonts w:ascii="Times New Roman" w:hAnsi="Times New Roman" w:cs="Times New Roman"/>
            <w:sz w:val="24"/>
            <w:szCs w:val="24"/>
          </w:rPr>
          <w:t>mesocosms</w:t>
        </w:r>
        <w:commentRangeEnd w:id="111"/>
        <w:r w:rsidR="00C77EFD">
          <w:rPr>
            <w:rStyle w:val="CommentReference"/>
          </w:rPr>
          <w:commentReference w:id="111"/>
        </w:r>
        <w:r w:rsidR="00C77EFD">
          <w:rPr>
            <w:rFonts w:ascii="Times New Roman" w:hAnsi="Times New Roman" w:cs="Times New Roman"/>
            <w:sz w:val="24"/>
            <w:szCs w:val="24"/>
          </w:rPr>
          <w:t xml:space="preserve"> </w:t>
        </w:r>
      </w:ins>
      <w:ins w:id="112" w:author="isimeme udu" w:date="2021-07-09T11:57:00Z">
        <w:r>
          <w:rPr>
            <w:rFonts w:ascii="Times New Roman" w:hAnsi="Times New Roman" w:cs="Times New Roman"/>
            <w:sz w:val="24"/>
            <w:szCs w:val="24"/>
          </w:rPr>
          <w:t xml:space="preserve">and killing them by adding EhV. </w:t>
        </w:r>
      </w:ins>
      <w:ins w:id="113" w:author="Microsoft Office User" w:date="2021-07-08T15:03:00Z">
        <w:del w:id="114" w:author="isimeme udu" w:date="2021-07-09T11:33:00Z">
          <w:r w:rsidR="00C250AC" w:rsidDel="008C54C5">
            <w:rPr>
              <w:rFonts w:ascii="Times New Roman" w:hAnsi="Times New Roman" w:cs="Times New Roman"/>
              <w:sz w:val="24"/>
              <w:szCs w:val="24"/>
            </w:rPr>
            <w:delText>[The argument ending this intro should be along the lines of “authors wanted t</w:delText>
          </w:r>
        </w:del>
      </w:ins>
      <w:ins w:id="115" w:author="Microsoft Office User" w:date="2021-07-08T15:04:00Z">
        <w:del w:id="116" w:author="isimeme udu" w:date="2021-07-09T11:33:00Z">
          <w:r w:rsidR="00C250AC" w:rsidDel="008C54C5">
            <w:rPr>
              <w:rFonts w:ascii="Times New Roman" w:hAnsi="Times New Roman" w:cs="Times New Roman"/>
              <w:sz w:val="24"/>
              <w:szCs w:val="24"/>
            </w:rPr>
            <w:delText xml:space="preserve">o identify DOM specific to ehux lysate in a natural bloom. Ehux is a good case study because it’s ubiquitous and abundant, sinks efficiently, </w:delText>
          </w:r>
        </w:del>
      </w:ins>
      <w:ins w:id="117" w:author="Microsoft Office User" w:date="2021-07-08T15:05:00Z">
        <w:del w:id="118" w:author="isimeme udu" w:date="2021-07-09T11:33:00Z">
          <w:r w:rsidR="00C250AC" w:rsidDel="008C54C5">
            <w:rPr>
              <w:rFonts w:ascii="Times New Roman" w:hAnsi="Times New Roman" w:cs="Times New Roman"/>
              <w:sz w:val="24"/>
              <w:szCs w:val="24"/>
            </w:rPr>
            <w:delText xml:space="preserve">viruses terminate blooms in nature. Knowing specific signatures of vDOM associated with EhV epidemics aids in future efforts to assess the fate of organic matter generated by viral lysis in the oceans, and its impact on </w:delText>
          </w:r>
        </w:del>
      </w:ins>
      <w:ins w:id="119" w:author="Microsoft Office User" w:date="2021-07-08T15:06:00Z">
        <w:del w:id="120" w:author="isimeme udu" w:date="2021-07-09T11:33:00Z">
          <w:r w:rsidR="00C250AC" w:rsidDel="008C54C5">
            <w:rPr>
              <w:rFonts w:ascii="Times New Roman" w:hAnsi="Times New Roman" w:cs="Times New Roman"/>
              <w:sz w:val="24"/>
              <w:szCs w:val="24"/>
            </w:rPr>
            <w:delText xml:space="preserve">the drawdown of carbon dioxide from the surface to the deep ocean as organic matter. Next paragraph.” </w:delText>
          </w:r>
        </w:del>
      </w:ins>
    </w:p>
    <w:p w14:paraId="2020DD77" w14:textId="1D8FFC8F" w:rsidR="004A3632" w:rsidRDefault="00967502" w:rsidP="00AF34D0">
      <w:pPr>
        <w:rPr>
          <w:ins w:id="121" w:author="isimeme udu" w:date="2021-07-09T14:22:00Z"/>
          <w:rFonts w:ascii="Times New Roman" w:hAnsi="Times New Roman" w:cs="Times New Roman"/>
          <w:sz w:val="24"/>
          <w:szCs w:val="24"/>
        </w:rPr>
      </w:pPr>
      <w:commentRangeStart w:id="122"/>
      <w:del w:id="123" w:author="Microsoft Office User" w:date="2021-07-09T15:45:00Z">
        <w:r w:rsidDel="00C77EFD">
          <w:rPr>
            <w:rFonts w:ascii="Times New Roman" w:hAnsi="Times New Roman" w:cs="Times New Roman"/>
            <w:sz w:val="24"/>
            <w:szCs w:val="24"/>
          </w:rPr>
          <w:delText>The</w:delText>
        </w:r>
      </w:del>
      <w:ins w:id="124" w:author="isimeme udu" w:date="2021-07-09T11:59:00Z">
        <w:del w:id="125" w:author="Microsoft Office User" w:date="2021-07-09T15:45:00Z">
          <w:r w:rsidR="002F5E7F" w:rsidDel="00C77EFD">
            <w:rPr>
              <w:rFonts w:ascii="Times New Roman" w:hAnsi="Times New Roman" w:cs="Times New Roman"/>
              <w:sz w:val="24"/>
              <w:szCs w:val="24"/>
            </w:rPr>
            <w:delText xml:space="preserve">se types of experiments are called mesocosms, </w:delText>
          </w:r>
        </w:del>
      </w:ins>
      <w:del w:id="126" w:author="Microsoft Office User" w:date="2021-07-09T15:45:00Z">
        <w:r w:rsidDel="00C77EFD">
          <w:rPr>
            <w:rFonts w:ascii="Times New Roman" w:hAnsi="Times New Roman" w:cs="Times New Roman"/>
            <w:sz w:val="24"/>
            <w:szCs w:val="24"/>
          </w:rPr>
          <w:delText xml:space="preserve"> authors </w:delText>
        </w:r>
        <w:r w:rsidR="00D40A06" w:rsidDel="00C77EFD">
          <w:rPr>
            <w:rFonts w:ascii="Times New Roman" w:hAnsi="Times New Roman" w:cs="Times New Roman"/>
            <w:sz w:val="24"/>
            <w:szCs w:val="24"/>
          </w:rPr>
          <w:delText>constructed</w:delText>
        </w:r>
        <w:r w:rsidDel="00C77EFD">
          <w:rPr>
            <w:rFonts w:ascii="Times New Roman" w:hAnsi="Times New Roman" w:cs="Times New Roman"/>
            <w:sz w:val="24"/>
            <w:szCs w:val="24"/>
          </w:rPr>
          <w:delText xml:space="preserve"> mesocosms</w:delText>
        </w:r>
        <w:commentRangeEnd w:id="122"/>
        <w:r w:rsidR="009A375C" w:rsidDel="00C77EFD">
          <w:rPr>
            <w:rStyle w:val="CommentReference"/>
          </w:rPr>
          <w:commentReference w:id="122"/>
        </w:r>
        <w:r w:rsidR="005270C9" w:rsidDel="00C77EFD">
          <w:rPr>
            <w:rFonts w:ascii="Times New Roman" w:hAnsi="Times New Roman" w:cs="Times New Roman"/>
            <w:sz w:val="24"/>
            <w:szCs w:val="24"/>
          </w:rPr>
          <w:delText xml:space="preserve">, </w:delText>
        </w:r>
        <w:r w:rsidDel="00C77EFD">
          <w:rPr>
            <w:rFonts w:ascii="Times New Roman" w:hAnsi="Times New Roman" w:cs="Times New Roman"/>
            <w:sz w:val="24"/>
            <w:szCs w:val="24"/>
          </w:rPr>
          <w:delText xml:space="preserve">controlled </w:delText>
        </w:r>
        <w:r w:rsidR="00C67BA9" w:rsidDel="00C77EFD">
          <w:rPr>
            <w:rFonts w:ascii="Times New Roman" w:hAnsi="Times New Roman" w:cs="Times New Roman"/>
            <w:sz w:val="24"/>
            <w:szCs w:val="24"/>
          </w:rPr>
          <w:delText>simulations of the ocea</w:delText>
        </w:r>
        <w:r w:rsidR="005270C9" w:rsidDel="00C77EFD">
          <w:rPr>
            <w:rFonts w:ascii="Times New Roman" w:hAnsi="Times New Roman" w:cs="Times New Roman"/>
            <w:sz w:val="24"/>
            <w:szCs w:val="24"/>
          </w:rPr>
          <w:delText>n</w:delText>
        </w:r>
      </w:del>
      <w:ins w:id="127" w:author="isimeme udu" w:date="2021-07-09T12:00:00Z">
        <w:del w:id="128" w:author="Microsoft Office User" w:date="2021-07-09T15:45:00Z">
          <w:r w:rsidR="002F5E7F" w:rsidDel="00C77EFD">
            <w:rPr>
              <w:rFonts w:ascii="Times New Roman" w:hAnsi="Times New Roman" w:cs="Times New Roman"/>
              <w:sz w:val="24"/>
              <w:szCs w:val="24"/>
            </w:rPr>
            <w:delText xml:space="preserve">. </w:delText>
          </w:r>
        </w:del>
        <w:r w:rsidR="002F5E7F">
          <w:rPr>
            <w:rFonts w:ascii="Times New Roman" w:hAnsi="Times New Roman" w:cs="Times New Roman"/>
            <w:sz w:val="24"/>
            <w:szCs w:val="24"/>
          </w:rPr>
          <w:t xml:space="preserve">To </w:t>
        </w:r>
        <w:commentRangeStart w:id="129"/>
        <w:r w:rsidR="002F5E7F">
          <w:rPr>
            <w:rFonts w:ascii="Times New Roman" w:hAnsi="Times New Roman" w:cs="Times New Roman"/>
            <w:sz w:val="24"/>
            <w:szCs w:val="24"/>
          </w:rPr>
          <w:t>construct</w:t>
        </w:r>
      </w:ins>
      <w:commentRangeEnd w:id="129"/>
      <w:r w:rsidR="00C77EFD">
        <w:rPr>
          <w:rStyle w:val="CommentReference"/>
        </w:rPr>
        <w:commentReference w:id="129"/>
      </w:r>
      <w:ins w:id="130" w:author="isimeme udu" w:date="2021-07-09T12:00:00Z">
        <w:r w:rsidR="002F5E7F">
          <w:rPr>
            <w:rFonts w:ascii="Times New Roman" w:hAnsi="Times New Roman" w:cs="Times New Roman"/>
            <w:sz w:val="24"/>
            <w:szCs w:val="24"/>
          </w:rPr>
          <w:t xml:space="preserve"> the mesocosms, four </w:t>
        </w:r>
      </w:ins>
      <w:ins w:id="131" w:author="isimeme udu" w:date="2021-07-09T14:08:00Z">
        <w:r w:rsidR="00411824">
          <w:rPr>
            <w:rFonts w:ascii="Times New Roman" w:hAnsi="Times New Roman" w:cs="Times New Roman"/>
            <w:sz w:val="24"/>
            <w:szCs w:val="24"/>
          </w:rPr>
          <w:t xml:space="preserve">large </w:t>
        </w:r>
      </w:ins>
      <w:ins w:id="132" w:author="isimeme udu" w:date="2021-07-09T12:00:00Z">
        <w:r w:rsidR="002F5E7F">
          <w:rPr>
            <w:rFonts w:ascii="Times New Roman" w:hAnsi="Times New Roman" w:cs="Times New Roman"/>
            <w:sz w:val="24"/>
            <w:szCs w:val="24"/>
          </w:rPr>
          <w:t>semi-permeable bags were placed i</w:t>
        </w:r>
      </w:ins>
      <w:ins w:id="133" w:author="isimeme udu" w:date="2021-07-09T14:11:00Z">
        <w:r w:rsidR="00411824">
          <w:rPr>
            <w:rFonts w:ascii="Times New Roman" w:hAnsi="Times New Roman" w:cs="Times New Roman"/>
            <w:sz w:val="24"/>
            <w:szCs w:val="24"/>
          </w:rPr>
          <w:t xml:space="preserve">nto the </w:t>
        </w:r>
        <w:r w:rsidR="00411824" w:rsidRPr="00411824">
          <w:rPr>
            <w:rFonts w:ascii="Times New Roman" w:hAnsi="Times New Roman" w:cs="Times New Roman"/>
            <w:sz w:val="24"/>
            <w:szCs w:val="24"/>
            <w:rPrChange w:id="134" w:author="isimeme udu" w:date="2021-07-09T14:11:00Z">
              <w:rPr/>
            </w:rPrChange>
          </w:rPr>
          <w:t xml:space="preserve">Raunefjord </w:t>
        </w:r>
        <w:r w:rsidR="00411824">
          <w:rPr>
            <w:rFonts w:ascii="Times New Roman" w:hAnsi="Times New Roman" w:cs="Times New Roman"/>
            <w:sz w:val="24"/>
            <w:szCs w:val="24"/>
          </w:rPr>
          <w:t xml:space="preserve">in </w:t>
        </w:r>
      </w:ins>
      <w:del w:id="135" w:author="isimeme udu" w:date="2021-07-09T12:00:00Z">
        <w:r w:rsidR="005270C9" w:rsidDel="002F5E7F">
          <w:rPr>
            <w:rFonts w:ascii="Times New Roman" w:hAnsi="Times New Roman" w:cs="Times New Roman"/>
            <w:sz w:val="24"/>
            <w:szCs w:val="24"/>
          </w:rPr>
          <w:delText>, in</w:delText>
        </w:r>
      </w:del>
      <w:del w:id="136" w:author="isimeme udu" w:date="2021-07-09T14:10:00Z">
        <w:r w:rsidR="00D40A06" w:rsidDel="00411824">
          <w:rPr>
            <w:rFonts w:ascii="Times New Roman" w:hAnsi="Times New Roman" w:cs="Times New Roman"/>
            <w:sz w:val="24"/>
            <w:szCs w:val="24"/>
          </w:rPr>
          <w:delText xml:space="preserve"> the coasts of </w:delText>
        </w:r>
      </w:del>
      <w:r w:rsidR="00D40A06">
        <w:rPr>
          <w:rFonts w:ascii="Times New Roman" w:hAnsi="Times New Roman" w:cs="Times New Roman"/>
          <w:sz w:val="24"/>
          <w:szCs w:val="24"/>
        </w:rPr>
        <w:t>southern</w:t>
      </w:r>
      <w:r w:rsidR="005270C9">
        <w:rPr>
          <w:rFonts w:ascii="Times New Roman" w:hAnsi="Times New Roman" w:cs="Times New Roman"/>
          <w:sz w:val="24"/>
          <w:szCs w:val="24"/>
        </w:rPr>
        <w:t xml:space="preserve"> Norway</w:t>
      </w:r>
      <w:del w:id="137" w:author="isimeme udu" w:date="2021-07-09T12:00:00Z">
        <w:r w:rsidR="0002192A" w:rsidDel="008D6CA1">
          <w:rPr>
            <w:rFonts w:ascii="Times New Roman" w:hAnsi="Times New Roman" w:cs="Times New Roman"/>
            <w:sz w:val="24"/>
            <w:szCs w:val="24"/>
          </w:rPr>
          <w:delText xml:space="preserve"> </w:delText>
        </w:r>
        <w:r w:rsidR="00AA0B8C" w:rsidDel="008D6CA1">
          <w:rPr>
            <w:rFonts w:ascii="Times New Roman" w:hAnsi="Times New Roman" w:cs="Times New Roman"/>
            <w:sz w:val="24"/>
            <w:szCs w:val="24"/>
          </w:rPr>
          <w:delText xml:space="preserve">by </w:delText>
        </w:r>
        <w:r w:rsidR="00C67BA9" w:rsidDel="008D6CA1">
          <w:rPr>
            <w:rFonts w:ascii="Times New Roman" w:hAnsi="Times New Roman" w:cs="Times New Roman"/>
            <w:sz w:val="24"/>
            <w:szCs w:val="24"/>
          </w:rPr>
          <w:delText>putting</w:delText>
        </w:r>
        <w:r w:rsidR="00C67BA9" w:rsidDel="002F5E7F">
          <w:rPr>
            <w:rFonts w:ascii="Times New Roman" w:hAnsi="Times New Roman" w:cs="Times New Roman"/>
            <w:sz w:val="24"/>
            <w:szCs w:val="24"/>
          </w:rPr>
          <w:delText xml:space="preserve"> 4 semi-permeable bags </w:delText>
        </w:r>
        <w:r w:rsidR="00AA0B8C" w:rsidDel="002F5E7F">
          <w:rPr>
            <w:rFonts w:ascii="Times New Roman" w:hAnsi="Times New Roman" w:cs="Times New Roman"/>
            <w:sz w:val="24"/>
            <w:szCs w:val="24"/>
          </w:rPr>
          <w:delText>in the water</w:delText>
        </w:r>
      </w:del>
      <w:ins w:id="138" w:author="isimeme udu" w:date="2021-07-09T14:12:00Z">
        <w:r w:rsidR="00411824">
          <w:rPr>
            <w:rFonts w:ascii="Times New Roman" w:hAnsi="Times New Roman" w:cs="Times New Roman"/>
            <w:sz w:val="24"/>
            <w:szCs w:val="24"/>
          </w:rPr>
          <w:t xml:space="preserve">, allowing the bags </w:t>
        </w:r>
      </w:ins>
      <w:del w:id="139" w:author="isimeme udu" w:date="2021-07-09T14:12:00Z">
        <w:r w:rsidR="001A301A" w:rsidDel="00411824">
          <w:rPr>
            <w:rFonts w:ascii="Times New Roman" w:hAnsi="Times New Roman" w:cs="Times New Roman"/>
            <w:sz w:val="24"/>
            <w:szCs w:val="24"/>
          </w:rPr>
          <w:delText>.</w:delText>
        </w:r>
      </w:del>
      <w:del w:id="140" w:author="isimeme udu" w:date="2021-07-09T14:11:00Z">
        <w:r w:rsidR="001A301A" w:rsidDel="00411824">
          <w:rPr>
            <w:rFonts w:ascii="Times New Roman" w:hAnsi="Times New Roman" w:cs="Times New Roman"/>
            <w:sz w:val="24"/>
            <w:szCs w:val="24"/>
          </w:rPr>
          <w:delText xml:space="preserve"> </w:delText>
        </w:r>
        <w:commentRangeStart w:id="141"/>
        <w:r w:rsidR="001A301A" w:rsidDel="00411824">
          <w:rPr>
            <w:rFonts w:ascii="Times New Roman" w:hAnsi="Times New Roman" w:cs="Times New Roman"/>
            <w:sz w:val="24"/>
            <w:szCs w:val="24"/>
          </w:rPr>
          <w:delText>This way, the mesocosms</w:delText>
        </w:r>
        <w:r w:rsidR="00AA0B8C" w:rsidDel="00411824">
          <w:rPr>
            <w:rFonts w:ascii="Times New Roman" w:hAnsi="Times New Roman" w:cs="Times New Roman"/>
            <w:sz w:val="24"/>
            <w:szCs w:val="24"/>
          </w:rPr>
          <w:delText xml:space="preserve"> </w:delText>
        </w:r>
        <w:r w:rsidR="00993D51" w:rsidDel="00411824">
          <w:rPr>
            <w:rFonts w:ascii="Times New Roman" w:hAnsi="Times New Roman" w:cs="Times New Roman"/>
            <w:sz w:val="24"/>
            <w:szCs w:val="24"/>
          </w:rPr>
          <w:delText xml:space="preserve">contained </w:delText>
        </w:r>
      </w:del>
      <w:ins w:id="142" w:author="isimeme udu" w:date="2021-07-09T14:12:00Z">
        <w:r w:rsidR="00411824">
          <w:rPr>
            <w:rFonts w:ascii="Times New Roman" w:hAnsi="Times New Roman" w:cs="Times New Roman"/>
            <w:sz w:val="24"/>
            <w:szCs w:val="24"/>
          </w:rPr>
          <w:t xml:space="preserve">to be in natural </w:t>
        </w:r>
      </w:ins>
      <w:del w:id="143" w:author="isimeme udu" w:date="2021-07-09T14:12:00Z">
        <w:r w:rsidR="00993D51" w:rsidDel="00411824">
          <w:rPr>
            <w:rFonts w:ascii="Times New Roman" w:hAnsi="Times New Roman" w:cs="Times New Roman"/>
            <w:sz w:val="24"/>
            <w:szCs w:val="24"/>
          </w:rPr>
          <w:delText xml:space="preserve">similar ocean temperatures and </w:delText>
        </w:r>
      </w:del>
      <w:r w:rsidR="00993D51">
        <w:rPr>
          <w:rFonts w:ascii="Times New Roman" w:hAnsi="Times New Roman" w:cs="Times New Roman"/>
          <w:sz w:val="24"/>
          <w:szCs w:val="24"/>
        </w:rPr>
        <w:t>condition</w:t>
      </w:r>
      <w:ins w:id="144" w:author="isimeme udu" w:date="2021-07-09T14:13:00Z">
        <w:r w:rsidR="00411824">
          <w:rPr>
            <w:rFonts w:ascii="Times New Roman" w:hAnsi="Times New Roman" w:cs="Times New Roman"/>
            <w:sz w:val="24"/>
            <w:szCs w:val="24"/>
          </w:rPr>
          <w:t>s</w:t>
        </w:r>
      </w:ins>
      <w:del w:id="145" w:author="isimeme udu" w:date="2021-07-09T14:13:00Z">
        <w:r w:rsidR="00993D51" w:rsidDel="00411824">
          <w:rPr>
            <w:rFonts w:ascii="Times New Roman" w:hAnsi="Times New Roman" w:cs="Times New Roman"/>
            <w:sz w:val="24"/>
            <w:szCs w:val="24"/>
          </w:rPr>
          <w:delText>s (excluding nutrient addition</w:delText>
        </w:r>
      </w:del>
      <w:ins w:id="146" w:author="isimeme udu" w:date="2021-07-09T14:13:00Z">
        <w:r w:rsidR="00411824">
          <w:rPr>
            <w:rFonts w:ascii="Times New Roman" w:hAnsi="Times New Roman" w:cs="Times New Roman"/>
            <w:sz w:val="24"/>
            <w:szCs w:val="24"/>
          </w:rPr>
          <w:t xml:space="preserve">. </w:t>
        </w:r>
      </w:ins>
      <w:del w:id="147" w:author="isimeme udu" w:date="2021-07-09T14:13:00Z">
        <w:r w:rsidR="00993D51" w:rsidDel="00411824">
          <w:rPr>
            <w:rFonts w:ascii="Times New Roman" w:hAnsi="Times New Roman" w:cs="Times New Roman"/>
            <w:sz w:val="24"/>
            <w:szCs w:val="24"/>
          </w:rPr>
          <w:delText>)</w:delText>
        </w:r>
        <w:r w:rsidR="005270C9" w:rsidDel="00411824">
          <w:rPr>
            <w:rFonts w:ascii="Times New Roman" w:hAnsi="Times New Roman" w:cs="Times New Roman"/>
            <w:sz w:val="24"/>
            <w:szCs w:val="24"/>
          </w:rPr>
          <w:delText xml:space="preserve">. </w:delText>
        </w:r>
      </w:del>
      <w:r w:rsidR="005B1577">
        <w:rPr>
          <w:rFonts w:ascii="Times New Roman" w:hAnsi="Times New Roman" w:cs="Times New Roman"/>
          <w:sz w:val="24"/>
          <w:szCs w:val="24"/>
        </w:rPr>
        <w:t>T</w:t>
      </w:r>
      <w:r w:rsidR="005270C9">
        <w:rPr>
          <w:rFonts w:ascii="Times New Roman" w:hAnsi="Times New Roman" w:cs="Times New Roman"/>
          <w:sz w:val="24"/>
          <w:szCs w:val="24"/>
        </w:rPr>
        <w:t>he</w:t>
      </w:r>
      <w:del w:id="148" w:author="isimeme udu" w:date="2021-07-09T15:01:00Z">
        <w:r w:rsidR="005270C9" w:rsidDel="00165346">
          <w:rPr>
            <w:rFonts w:ascii="Times New Roman" w:hAnsi="Times New Roman" w:cs="Times New Roman"/>
            <w:sz w:val="24"/>
            <w:szCs w:val="24"/>
          </w:rPr>
          <w:delText>y</w:delText>
        </w:r>
      </w:del>
      <w:ins w:id="149" w:author="isimeme udu" w:date="2021-07-09T14:13:00Z">
        <w:r w:rsidR="00411824">
          <w:rPr>
            <w:rFonts w:ascii="Times New Roman" w:hAnsi="Times New Roman" w:cs="Times New Roman"/>
            <w:sz w:val="24"/>
            <w:szCs w:val="24"/>
          </w:rPr>
          <w:t xml:space="preserve"> authors</w:t>
        </w:r>
      </w:ins>
      <w:del w:id="150" w:author="isimeme udu" w:date="2021-07-09T14:13:00Z">
        <w:r w:rsidR="005270C9" w:rsidDel="00411824">
          <w:rPr>
            <w:rFonts w:ascii="Times New Roman" w:hAnsi="Times New Roman" w:cs="Times New Roman"/>
            <w:sz w:val="24"/>
            <w:szCs w:val="24"/>
          </w:rPr>
          <w:delText xml:space="preserve"> </w:delText>
        </w:r>
        <w:r w:rsidR="005B1577" w:rsidDel="00411824">
          <w:rPr>
            <w:rFonts w:ascii="Times New Roman" w:hAnsi="Times New Roman" w:cs="Times New Roman"/>
            <w:sz w:val="24"/>
            <w:szCs w:val="24"/>
          </w:rPr>
          <w:delText>purposely</w:delText>
        </w:r>
      </w:del>
      <w:r w:rsidR="005B1577">
        <w:rPr>
          <w:rFonts w:ascii="Times New Roman" w:hAnsi="Times New Roman" w:cs="Times New Roman"/>
          <w:sz w:val="24"/>
          <w:szCs w:val="24"/>
        </w:rPr>
        <w:t xml:space="preserve"> </w:t>
      </w:r>
      <w:r w:rsidR="005270C9">
        <w:rPr>
          <w:rFonts w:ascii="Times New Roman" w:hAnsi="Times New Roman" w:cs="Times New Roman"/>
          <w:sz w:val="24"/>
          <w:szCs w:val="24"/>
        </w:rPr>
        <w:t>added nutrient</w:t>
      </w:r>
      <w:r w:rsidR="00993D51">
        <w:rPr>
          <w:rFonts w:ascii="Times New Roman" w:hAnsi="Times New Roman" w:cs="Times New Roman"/>
          <w:sz w:val="24"/>
          <w:szCs w:val="24"/>
        </w:rPr>
        <w:t>s</w:t>
      </w:r>
      <w:del w:id="151" w:author="isimeme udu" w:date="2021-07-09T14:13:00Z">
        <w:r w:rsidR="00993D51" w:rsidDel="00411824">
          <w:rPr>
            <w:rFonts w:ascii="Times New Roman" w:hAnsi="Times New Roman" w:cs="Times New Roman"/>
            <w:sz w:val="24"/>
            <w:szCs w:val="24"/>
          </w:rPr>
          <w:delText xml:space="preserve"> </w:delText>
        </w:r>
      </w:del>
      <w:ins w:id="152" w:author="isimeme udu" w:date="2021-07-09T14:13:00Z">
        <w:r w:rsidR="00411824">
          <w:rPr>
            <w:rFonts w:ascii="Times New Roman" w:hAnsi="Times New Roman" w:cs="Times New Roman"/>
            <w:sz w:val="24"/>
            <w:szCs w:val="24"/>
          </w:rPr>
          <w:t xml:space="preserve"> to</w:t>
        </w:r>
      </w:ins>
      <w:ins w:id="153" w:author="isimeme udu" w:date="2021-07-09T14:17:00Z">
        <w:r w:rsidR="00411824">
          <w:rPr>
            <w:rFonts w:ascii="Times New Roman" w:hAnsi="Times New Roman" w:cs="Times New Roman"/>
            <w:sz w:val="24"/>
            <w:szCs w:val="24"/>
          </w:rPr>
          <w:t xml:space="preserve"> induce phytoplankton growth </w:t>
        </w:r>
      </w:ins>
      <w:del w:id="154" w:author="isimeme udu" w:date="2021-07-09T14:13:00Z">
        <w:r w:rsidR="00993D51" w:rsidDel="00411824">
          <w:rPr>
            <w:rFonts w:ascii="Times New Roman" w:hAnsi="Times New Roman" w:cs="Times New Roman"/>
            <w:sz w:val="24"/>
            <w:szCs w:val="24"/>
          </w:rPr>
          <w:delText xml:space="preserve">such as </w:delText>
        </w:r>
        <w:r w:rsidR="005B1577" w:rsidDel="00411824">
          <w:rPr>
            <w:rFonts w:ascii="Times New Roman" w:hAnsi="Times New Roman" w:cs="Times New Roman"/>
            <w:sz w:val="24"/>
            <w:szCs w:val="24"/>
          </w:rPr>
          <w:delText xml:space="preserve">nitrate </w:delText>
        </w:r>
        <w:r w:rsidR="005270C9" w:rsidDel="00411824">
          <w:rPr>
            <w:rFonts w:ascii="Times New Roman" w:hAnsi="Times New Roman" w:cs="Times New Roman"/>
            <w:sz w:val="24"/>
            <w:szCs w:val="24"/>
          </w:rPr>
          <w:delText>so</w:delText>
        </w:r>
        <w:r w:rsidR="0030676A" w:rsidDel="00411824">
          <w:rPr>
            <w:rFonts w:ascii="Times New Roman" w:hAnsi="Times New Roman" w:cs="Times New Roman"/>
            <w:sz w:val="24"/>
            <w:szCs w:val="24"/>
          </w:rPr>
          <w:delText xml:space="preserve"> blooms</w:delText>
        </w:r>
        <w:r w:rsidR="00993D51" w:rsidDel="00411824">
          <w:rPr>
            <w:rFonts w:ascii="Times New Roman" w:hAnsi="Times New Roman" w:cs="Times New Roman"/>
            <w:sz w:val="24"/>
            <w:szCs w:val="24"/>
          </w:rPr>
          <w:delText xml:space="preserve"> </w:delText>
        </w:r>
        <w:r w:rsidR="00C43D68" w:rsidDel="00411824">
          <w:rPr>
            <w:rFonts w:ascii="Times New Roman" w:hAnsi="Times New Roman" w:cs="Times New Roman"/>
            <w:sz w:val="24"/>
            <w:szCs w:val="24"/>
          </w:rPr>
          <w:delText>could</w:delText>
        </w:r>
        <w:r w:rsidR="0030676A" w:rsidDel="00411824">
          <w:rPr>
            <w:rFonts w:ascii="Times New Roman" w:hAnsi="Times New Roman" w:cs="Times New Roman"/>
            <w:sz w:val="24"/>
            <w:szCs w:val="24"/>
          </w:rPr>
          <w:delText xml:space="preserve"> grow</w:delText>
        </w:r>
      </w:del>
      <w:ins w:id="155" w:author="isimeme udu" w:date="2021-07-09T14:17:00Z">
        <w:r w:rsidR="00411824">
          <w:rPr>
            <w:rFonts w:ascii="Times New Roman" w:hAnsi="Times New Roman" w:cs="Times New Roman"/>
            <w:sz w:val="24"/>
            <w:szCs w:val="24"/>
          </w:rPr>
          <w:t>and monitored change</w:t>
        </w:r>
      </w:ins>
      <w:ins w:id="156" w:author="isimeme udu" w:date="2021-07-09T14:18:00Z">
        <w:r w:rsidR="00411824">
          <w:rPr>
            <w:rFonts w:ascii="Times New Roman" w:hAnsi="Times New Roman" w:cs="Times New Roman"/>
            <w:sz w:val="24"/>
            <w:szCs w:val="24"/>
          </w:rPr>
          <w:t xml:space="preserve">s in the DOM </w:t>
        </w:r>
        <w:r w:rsidR="006B3EBA">
          <w:rPr>
            <w:rFonts w:ascii="Times New Roman" w:hAnsi="Times New Roman" w:cs="Times New Roman"/>
            <w:sz w:val="24"/>
            <w:szCs w:val="24"/>
          </w:rPr>
          <w:t>during bloom growth and eventual death by Eh</w:t>
        </w:r>
      </w:ins>
      <w:ins w:id="157" w:author="isimeme udu" w:date="2021-07-09T14:19:00Z">
        <w:r w:rsidR="006B3EBA">
          <w:rPr>
            <w:rFonts w:ascii="Times New Roman" w:hAnsi="Times New Roman" w:cs="Times New Roman"/>
            <w:sz w:val="24"/>
            <w:szCs w:val="24"/>
          </w:rPr>
          <w:t>V.</w:t>
        </w:r>
      </w:ins>
      <w:del w:id="158" w:author="isimeme udu" w:date="2021-07-09T14:17:00Z">
        <w:r w:rsidR="0030676A" w:rsidDel="00411824">
          <w:rPr>
            <w:rFonts w:ascii="Times New Roman" w:hAnsi="Times New Roman" w:cs="Times New Roman"/>
            <w:sz w:val="24"/>
            <w:szCs w:val="24"/>
          </w:rPr>
          <w:delText>.</w:delText>
        </w:r>
        <w:r w:rsidR="00E70B9F" w:rsidDel="00411824">
          <w:rPr>
            <w:rFonts w:ascii="Times New Roman" w:hAnsi="Times New Roman" w:cs="Times New Roman"/>
            <w:sz w:val="24"/>
            <w:szCs w:val="24"/>
          </w:rPr>
          <w:delText xml:space="preserve"> </w:delText>
        </w:r>
        <w:r w:rsidR="00C43D68" w:rsidDel="00411824">
          <w:rPr>
            <w:rFonts w:ascii="Times New Roman" w:hAnsi="Times New Roman" w:cs="Times New Roman"/>
            <w:sz w:val="24"/>
            <w:szCs w:val="24"/>
          </w:rPr>
          <w:delText>Blooms were</w:delText>
        </w:r>
        <w:r w:rsidR="00E70B9F" w:rsidDel="00411824">
          <w:rPr>
            <w:rFonts w:ascii="Times New Roman" w:hAnsi="Times New Roman" w:cs="Times New Roman"/>
            <w:sz w:val="24"/>
            <w:szCs w:val="24"/>
          </w:rPr>
          <w:delText xml:space="preserve"> observed in bags when comparing them t</w:delText>
        </w:r>
        <w:r w:rsidR="00C43D68" w:rsidDel="00411824">
          <w:rPr>
            <w:rFonts w:ascii="Times New Roman" w:hAnsi="Times New Roman" w:cs="Times New Roman"/>
            <w:sz w:val="24"/>
            <w:szCs w:val="24"/>
          </w:rPr>
          <w:delText>o the</w:delText>
        </w:r>
        <w:r w:rsidR="00E70B9F" w:rsidDel="00411824">
          <w:rPr>
            <w:rFonts w:ascii="Times New Roman" w:hAnsi="Times New Roman" w:cs="Times New Roman"/>
            <w:sz w:val="24"/>
            <w:szCs w:val="24"/>
          </w:rPr>
          <w:delText xml:space="preserve"> original fjord water </w:delText>
        </w:r>
        <w:r w:rsidR="00C43D68" w:rsidDel="00411824">
          <w:rPr>
            <w:rFonts w:ascii="Times New Roman" w:hAnsi="Times New Roman" w:cs="Times New Roman"/>
            <w:sz w:val="24"/>
            <w:szCs w:val="24"/>
          </w:rPr>
          <w:delText>(</w:delText>
        </w:r>
        <w:r w:rsidR="00E70B9F" w:rsidDel="00411824">
          <w:rPr>
            <w:rFonts w:ascii="Times New Roman" w:hAnsi="Times New Roman" w:cs="Times New Roman"/>
            <w:sz w:val="24"/>
            <w:szCs w:val="24"/>
          </w:rPr>
          <w:delText>with no added nutrients</w:delText>
        </w:r>
        <w:r w:rsidR="00C43D68" w:rsidDel="00411824">
          <w:rPr>
            <w:rFonts w:ascii="Times New Roman" w:hAnsi="Times New Roman" w:cs="Times New Roman"/>
            <w:sz w:val="24"/>
            <w:szCs w:val="24"/>
          </w:rPr>
          <w:delText>)</w:delText>
        </w:r>
        <w:r w:rsidR="008D5C61" w:rsidDel="00411824">
          <w:rPr>
            <w:rFonts w:ascii="Times New Roman" w:hAnsi="Times New Roman" w:cs="Times New Roman"/>
            <w:sz w:val="24"/>
            <w:szCs w:val="24"/>
          </w:rPr>
          <w:delText>.</w:delText>
        </w:r>
      </w:del>
      <w:ins w:id="159" w:author="isimeme udu" w:date="2021-07-09T14:41:00Z">
        <w:r w:rsidR="00F91CF5">
          <w:rPr>
            <w:rFonts w:ascii="Times New Roman" w:hAnsi="Times New Roman" w:cs="Times New Roman"/>
            <w:sz w:val="24"/>
            <w:szCs w:val="24"/>
          </w:rPr>
          <w:t xml:space="preserve"> </w:t>
        </w:r>
      </w:ins>
      <w:commentRangeStart w:id="160"/>
      <w:del w:id="161" w:author="isimeme udu" w:date="2021-07-09T14:20:00Z">
        <w:r w:rsidR="008D5C61" w:rsidDel="006B3EBA">
          <w:rPr>
            <w:rFonts w:ascii="Times New Roman" w:hAnsi="Times New Roman" w:cs="Times New Roman"/>
            <w:sz w:val="24"/>
            <w:szCs w:val="24"/>
          </w:rPr>
          <w:delText xml:space="preserve"> </w:delText>
        </w:r>
      </w:del>
      <w:commentRangeEnd w:id="141"/>
      <w:r w:rsidR="00E90822">
        <w:rPr>
          <w:rStyle w:val="CommentReference"/>
        </w:rPr>
        <w:commentReference w:id="141"/>
      </w:r>
      <w:r w:rsidR="00C43D68">
        <w:rPr>
          <w:rFonts w:ascii="Times New Roman" w:hAnsi="Times New Roman" w:cs="Times New Roman"/>
          <w:sz w:val="24"/>
          <w:szCs w:val="24"/>
        </w:rPr>
        <w:t xml:space="preserve">When analyzing </w:t>
      </w:r>
      <w:r w:rsidR="00662620">
        <w:rPr>
          <w:rFonts w:ascii="Times New Roman" w:hAnsi="Times New Roman" w:cs="Times New Roman"/>
          <w:sz w:val="24"/>
          <w:szCs w:val="24"/>
        </w:rPr>
        <w:t>DOM</w:t>
      </w:r>
      <w:r w:rsidR="00C43D68">
        <w:rPr>
          <w:rFonts w:ascii="Times New Roman" w:hAnsi="Times New Roman" w:cs="Times New Roman"/>
          <w:sz w:val="24"/>
          <w:szCs w:val="24"/>
        </w:rPr>
        <w:t xml:space="preserve"> composition</w:t>
      </w:r>
      <w:r w:rsidR="008F1BCB">
        <w:rPr>
          <w:rFonts w:ascii="Times New Roman" w:hAnsi="Times New Roman" w:cs="Times New Roman"/>
          <w:sz w:val="24"/>
          <w:szCs w:val="24"/>
        </w:rPr>
        <w:t xml:space="preserve"> </w:t>
      </w:r>
      <w:r w:rsidR="00662620">
        <w:rPr>
          <w:rFonts w:ascii="Times New Roman" w:hAnsi="Times New Roman" w:cs="Times New Roman"/>
          <w:sz w:val="24"/>
          <w:szCs w:val="24"/>
        </w:rPr>
        <w:t>b</w:t>
      </w:r>
      <w:r w:rsidR="00FC1918">
        <w:rPr>
          <w:rFonts w:ascii="Times New Roman" w:hAnsi="Times New Roman" w:cs="Times New Roman"/>
          <w:sz w:val="24"/>
          <w:szCs w:val="24"/>
        </w:rPr>
        <w:t>efore</w:t>
      </w:r>
      <w:r w:rsidR="00C43D68">
        <w:rPr>
          <w:rFonts w:ascii="Times New Roman" w:hAnsi="Times New Roman" w:cs="Times New Roman"/>
          <w:sz w:val="24"/>
          <w:szCs w:val="24"/>
        </w:rPr>
        <w:t>,</w:t>
      </w:r>
      <w:r w:rsidR="00FC1918">
        <w:rPr>
          <w:rFonts w:ascii="Times New Roman" w:hAnsi="Times New Roman" w:cs="Times New Roman"/>
          <w:sz w:val="24"/>
          <w:szCs w:val="24"/>
        </w:rPr>
        <w:t xml:space="preserve"> </w:t>
      </w:r>
      <w:r w:rsidR="006E2A9A">
        <w:rPr>
          <w:rFonts w:ascii="Times New Roman" w:hAnsi="Times New Roman" w:cs="Times New Roman"/>
          <w:sz w:val="24"/>
          <w:szCs w:val="24"/>
        </w:rPr>
        <w:t>d</w:t>
      </w:r>
      <w:r w:rsidR="00FC1918">
        <w:rPr>
          <w:rFonts w:ascii="Times New Roman" w:hAnsi="Times New Roman" w:cs="Times New Roman"/>
          <w:sz w:val="24"/>
          <w:szCs w:val="24"/>
        </w:rPr>
        <w:t>uring</w:t>
      </w:r>
      <w:r w:rsidR="00C43D68">
        <w:rPr>
          <w:rFonts w:ascii="Times New Roman" w:hAnsi="Times New Roman" w:cs="Times New Roman"/>
          <w:sz w:val="24"/>
          <w:szCs w:val="24"/>
        </w:rPr>
        <w:t xml:space="preserve">, </w:t>
      </w:r>
      <w:r w:rsidR="00FC1918">
        <w:rPr>
          <w:rFonts w:ascii="Times New Roman" w:hAnsi="Times New Roman" w:cs="Times New Roman"/>
          <w:sz w:val="24"/>
          <w:szCs w:val="24"/>
        </w:rPr>
        <w:t xml:space="preserve">and after the bloom, </w:t>
      </w:r>
      <w:del w:id="162" w:author="isimeme udu" w:date="2021-07-09T14:22:00Z">
        <w:r w:rsidR="00FC1918" w:rsidDel="006B3EBA">
          <w:rPr>
            <w:rFonts w:ascii="Times New Roman" w:hAnsi="Times New Roman" w:cs="Times New Roman"/>
            <w:sz w:val="24"/>
            <w:szCs w:val="24"/>
          </w:rPr>
          <w:delText>they</w:delText>
        </w:r>
        <w:r w:rsidR="009801F0" w:rsidDel="006B3EBA">
          <w:rPr>
            <w:rFonts w:ascii="Times New Roman" w:hAnsi="Times New Roman" w:cs="Times New Roman"/>
            <w:sz w:val="24"/>
            <w:szCs w:val="24"/>
          </w:rPr>
          <w:delText xml:space="preserve"> found that </w:delText>
        </w:r>
        <w:r w:rsidR="00FC1918" w:rsidDel="006B3EBA">
          <w:rPr>
            <w:rFonts w:ascii="Times New Roman" w:hAnsi="Times New Roman" w:cs="Times New Roman"/>
            <w:sz w:val="24"/>
            <w:szCs w:val="24"/>
          </w:rPr>
          <w:delText>there were significant change</w:delText>
        </w:r>
        <w:r w:rsidR="006774DC" w:rsidDel="006B3EBA">
          <w:rPr>
            <w:rFonts w:ascii="Times New Roman" w:hAnsi="Times New Roman" w:cs="Times New Roman"/>
            <w:sz w:val="24"/>
            <w:szCs w:val="24"/>
          </w:rPr>
          <w:delText>s</w:delText>
        </w:r>
        <w:r w:rsidR="00FC1918" w:rsidDel="006B3EBA">
          <w:rPr>
            <w:rFonts w:ascii="Times New Roman" w:hAnsi="Times New Roman" w:cs="Times New Roman"/>
            <w:sz w:val="24"/>
            <w:szCs w:val="24"/>
          </w:rPr>
          <w:delText xml:space="preserve"> in metabolite composition, more specifically</w:delText>
        </w:r>
        <w:r w:rsidR="006774DC" w:rsidDel="006B3EBA">
          <w:rPr>
            <w:rFonts w:ascii="Times New Roman" w:hAnsi="Times New Roman" w:cs="Times New Roman"/>
            <w:sz w:val="24"/>
            <w:szCs w:val="24"/>
          </w:rPr>
          <w:delText>,</w:delText>
        </w:r>
      </w:del>
      <w:ins w:id="163" w:author="isimeme udu" w:date="2021-07-09T14:22:00Z">
        <w:r w:rsidR="006B3EBA">
          <w:rPr>
            <w:rFonts w:ascii="Times New Roman" w:hAnsi="Times New Roman" w:cs="Times New Roman"/>
            <w:sz w:val="24"/>
            <w:szCs w:val="24"/>
          </w:rPr>
          <w:t>the authors</w:t>
        </w:r>
      </w:ins>
      <w:ins w:id="164" w:author="isimeme udu" w:date="2021-07-09T14:23:00Z">
        <w:r w:rsidR="006B3EBA">
          <w:rPr>
            <w:rFonts w:ascii="Times New Roman" w:hAnsi="Times New Roman" w:cs="Times New Roman"/>
            <w:sz w:val="24"/>
            <w:szCs w:val="24"/>
          </w:rPr>
          <w:t xml:space="preserve"> observed </w:t>
        </w:r>
      </w:ins>
      <w:ins w:id="165" w:author="isimeme udu" w:date="2021-07-09T14:26:00Z">
        <w:r w:rsidR="006B3EBA">
          <w:rPr>
            <w:rFonts w:ascii="Times New Roman" w:hAnsi="Times New Roman" w:cs="Times New Roman"/>
            <w:sz w:val="24"/>
            <w:szCs w:val="24"/>
          </w:rPr>
          <w:t xml:space="preserve">a release </w:t>
        </w:r>
      </w:ins>
      <w:del w:id="166" w:author="isimeme udu" w:date="2021-07-09T14:23:00Z">
        <w:r w:rsidR="006774DC" w:rsidDel="006B3EBA">
          <w:rPr>
            <w:rFonts w:ascii="Times New Roman" w:hAnsi="Times New Roman" w:cs="Times New Roman"/>
            <w:sz w:val="24"/>
            <w:szCs w:val="24"/>
          </w:rPr>
          <w:delText xml:space="preserve"> </w:delText>
        </w:r>
        <w:commentRangeStart w:id="167"/>
        <w:r w:rsidR="00AB0F26" w:rsidDel="006B3EBA">
          <w:rPr>
            <w:rFonts w:ascii="Times New Roman" w:hAnsi="Times New Roman" w:cs="Times New Roman"/>
            <w:sz w:val="24"/>
            <w:szCs w:val="24"/>
          </w:rPr>
          <w:delText xml:space="preserve">a big releasee </w:delText>
        </w:r>
      </w:del>
      <w:r w:rsidR="003520F0">
        <w:rPr>
          <w:rFonts w:ascii="Times New Roman" w:hAnsi="Times New Roman" w:cs="Times New Roman"/>
          <w:sz w:val="24"/>
          <w:szCs w:val="24"/>
        </w:rPr>
        <w:t xml:space="preserve">of metabolites </w:t>
      </w:r>
      <w:r w:rsidR="005C0548">
        <w:rPr>
          <w:rFonts w:ascii="Times New Roman" w:hAnsi="Times New Roman" w:cs="Times New Roman"/>
          <w:sz w:val="24"/>
          <w:szCs w:val="24"/>
        </w:rPr>
        <w:t xml:space="preserve">during </w:t>
      </w:r>
      <w:commentRangeEnd w:id="167"/>
      <w:r w:rsidR="00E90822">
        <w:rPr>
          <w:rStyle w:val="CommentReference"/>
        </w:rPr>
        <w:commentReference w:id="167"/>
      </w:r>
      <w:r w:rsidR="005C0548">
        <w:rPr>
          <w:rFonts w:ascii="Times New Roman" w:hAnsi="Times New Roman" w:cs="Times New Roman"/>
          <w:sz w:val="24"/>
          <w:szCs w:val="24"/>
        </w:rPr>
        <w:t>blooms</w:t>
      </w:r>
      <w:ins w:id="168" w:author="isimeme udu" w:date="2021-07-09T14:27:00Z">
        <w:r w:rsidR="006B3EBA">
          <w:rPr>
            <w:rFonts w:ascii="Times New Roman" w:hAnsi="Times New Roman" w:cs="Times New Roman"/>
            <w:sz w:val="24"/>
            <w:szCs w:val="24"/>
          </w:rPr>
          <w:t xml:space="preserve"> and a consequently, a change in DOM composition.</w:t>
        </w:r>
      </w:ins>
      <w:commentRangeEnd w:id="160"/>
      <w:r w:rsidR="00C77EFD">
        <w:rPr>
          <w:rStyle w:val="CommentReference"/>
        </w:rPr>
        <w:commentReference w:id="160"/>
      </w:r>
      <w:del w:id="169" w:author="isimeme udu" w:date="2021-07-09T14:27:00Z">
        <w:r w:rsidR="006E2A9A" w:rsidDel="006B3EBA">
          <w:rPr>
            <w:rFonts w:ascii="Times New Roman" w:hAnsi="Times New Roman" w:cs="Times New Roman"/>
            <w:sz w:val="24"/>
            <w:szCs w:val="24"/>
          </w:rPr>
          <w:delText>.</w:delText>
        </w:r>
      </w:del>
      <w:r w:rsidR="006E2A9A">
        <w:rPr>
          <w:rFonts w:ascii="Times New Roman" w:hAnsi="Times New Roman" w:cs="Times New Roman"/>
          <w:sz w:val="24"/>
          <w:szCs w:val="24"/>
        </w:rPr>
        <w:t xml:space="preserve"> </w:t>
      </w:r>
      <w:del w:id="170" w:author="Microsoft Office User" w:date="2021-07-09T15:48:00Z">
        <w:r w:rsidR="001403B4" w:rsidDel="00C77EFD">
          <w:rPr>
            <w:rFonts w:ascii="Times New Roman" w:hAnsi="Times New Roman" w:cs="Times New Roman"/>
            <w:sz w:val="24"/>
            <w:szCs w:val="24"/>
          </w:rPr>
          <w:delText xml:space="preserve">Because of the successful growth and metabolite release, the </w:delText>
        </w:r>
      </w:del>
      <w:ins w:id="171" w:author="Microsoft Office User" w:date="2021-07-09T15:48:00Z">
        <w:r w:rsidR="00C77EFD">
          <w:rPr>
            <w:rFonts w:ascii="Times New Roman" w:hAnsi="Times New Roman" w:cs="Times New Roman"/>
            <w:sz w:val="24"/>
            <w:szCs w:val="24"/>
          </w:rPr>
          <w:t xml:space="preserve">The </w:t>
        </w:r>
      </w:ins>
      <w:r w:rsidR="001403B4">
        <w:rPr>
          <w:rFonts w:ascii="Times New Roman" w:hAnsi="Times New Roman" w:cs="Times New Roman"/>
          <w:sz w:val="24"/>
          <w:szCs w:val="24"/>
        </w:rPr>
        <w:t xml:space="preserve">authors </w:t>
      </w:r>
      <w:ins w:id="172" w:author="isimeme udu" w:date="2021-07-09T14:27:00Z">
        <w:del w:id="173" w:author="Microsoft Office User" w:date="2021-07-09T15:49:00Z">
          <w:r w:rsidR="006B3EBA" w:rsidDel="00C77EFD">
            <w:rPr>
              <w:rFonts w:ascii="Times New Roman" w:hAnsi="Times New Roman" w:cs="Times New Roman"/>
              <w:sz w:val="24"/>
              <w:szCs w:val="24"/>
            </w:rPr>
            <w:delText>were able to</w:delText>
          </w:r>
        </w:del>
      </w:ins>
      <w:ins w:id="174" w:author="Microsoft Office User" w:date="2021-07-09T15:49:00Z">
        <w:r w:rsidR="00C77EFD">
          <w:rPr>
            <w:rFonts w:ascii="Times New Roman" w:hAnsi="Times New Roman" w:cs="Times New Roman"/>
            <w:sz w:val="24"/>
            <w:szCs w:val="24"/>
          </w:rPr>
          <w:t>then</w:t>
        </w:r>
      </w:ins>
      <w:ins w:id="175" w:author="isimeme udu" w:date="2021-07-09T14:27:00Z">
        <w:r w:rsidR="006B3EBA">
          <w:rPr>
            <w:rFonts w:ascii="Times New Roman" w:hAnsi="Times New Roman" w:cs="Times New Roman"/>
            <w:sz w:val="24"/>
            <w:szCs w:val="24"/>
          </w:rPr>
          <w:t xml:space="preserve"> </w:t>
        </w:r>
      </w:ins>
      <w:del w:id="176" w:author="isimeme udu" w:date="2021-07-09T14:27:00Z">
        <w:r w:rsidR="001403B4" w:rsidDel="006B3EBA">
          <w:rPr>
            <w:rFonts w:ascii="Times New Roman" w:hAnsi="Times New Roman" w:cs="Times New Roman"/>
            <w:sz w:val="24"/>
            <w:szCs w:val="24"/>
          </w:rPr>
          <w:delText xml:space="preserve">could </w:delText>
        </w:r>
      </w:del>
      <w:r w:rsidR="001403B4">
        <w:rPr>
          <w:rFonts w:ascii="Times New Roman" w:hAnsi="Times New Roman" w:cs="Times New Roman"/>
          <w:sz w:val="24"/>
          <w:szCs w:val="24"/>
        </w:rPr>
        <w:t>compare</w:t>
      </w:r>
      <w:ins w:id="177" w:author="Microsoft Office User" w:date="2021-07-09T15:49:00Z">
        <w:r w:rsidR="00C77EFD">
          <w:rPr>
            <w:rFonts w:ascii="Times New Roman" w:hAnsi="Times New Roman" w:cs="Times New Roman"/>
            <w:sz w:val="24"/>
            <w:szCs w:val="24"/>
          </w:rPr>
          <w:t>d</w:t>
        </w:r>
      </w:ins>
      <w:r w:rsidR="001403B4">
        <w:rPr>
          <w:rFonts w:ascii="Times New Roman" w:hAnsi="Times New Roman" w:cs="Times New Roman"/>
          <w:sz w:val="24"/>
          <w:szCs w:val="24"/>
        </w:rPr>
        <w:t xml:space="preserve"> </w:t>
      </w:r>
      <w:r w:rsidR="00246989">
        <w:rPr>
          <w:rFonts w:ascii="Times New Roman" w:hAnsi="Times New Roman" w:cs="Times New Roman"/>
          <w:sz w:val="24"/>
          <w:szCs w:val="24"/>
        </w:rPr>
        <w:t xml:space="preserve">the </w:t>
      </w:r>
      <w:ins w:id="178" w:author="isimeme udu" w:date="2021-07-09T14:27:00Z">
        <w:r w:rsidR="006B3EBA">
          <w:rPr>
            <w:rFonts w:ascii="Times New Roman" w:hAnsi="Times New Roman" w:cs="Times New Roman"/>
            <w:sz w:val="24"/>
            <w:szCs w:val="24"/>
          </w:rPr>
          <w:t xml:space="preserve">DOM from the </w:t>
        </w:r>
      </w:ins>
      <w:r w:rsidR="00246989">
        <w:rPr>
          <w:rFonts w:ascii="Times New Roman" w:hAnsi="Times New Roman" w:cs="Times New Roman"/>
          <w:sz w:val="24"/>
          <w:szCs w:val="24"/>
        </w:rPr>
        <w:t>mesocosms to the</w:t>
      </w:r>
      <w:ins w:id="179" w:author="Microsoft Office User" w:date="2021-07-09T15:48:00Z">
        <w:r w:rsidR="00C77EFD">
          <w:rPr>
            <w:rFonts w:ascii="Times New Roman" w:hAnsi="Times New Roman" w:cs="Times New Roman"/>
            <w:sz w:val="24"/>
            <w:szCs w:val="24"/>
          </w:rPr>
          <w:t xml:space="preserve"> surrounding</w:t>
        </w:r>
      </w:ins>
      <w:r w:rsidR="006E2A9A">
        <w:rPr>
          <w:rFonts w:ascii="Times New Roman" w:hAnsi="Times New Roman" w:cs="Times New Roman"/>
          <w:sz w:val="24"/>
          <w:szCs w:val="24"/>
        </w:rPr>
        <w:t xml:space="preserve"> fjord water </w:t>
      </w:r>
      <w:ins w:id="180" w:author="isimeme udu" w:date="2021-07-09T14:28:00Z">
        <w:r w:rsidR="006B3EBA">
          <w:rPr>
            <w:rFonts w:ascii="Times New Roman" w:hAnsi="Times New Roman" w:cs="Times New Roman"/>
            <w:sz w:val="24"/>
            <w:szCs w:val="24"/>
          </w:rPr>
          <w:t xml:space="preserve">to </w:t>
        </w:r>
      </w:ins>
      <w:del w:id="181" w:author="isimeme udu" w:date="2021-07-09T14:27:00Z">
        <w:r w:rsidR="006E2A9A" w:rsidDel="006B3EBA">
          <w:rPr>
            <w:rFonts w:ascii="Times New Roman" w:hAnsi="Times New Roman" w:cs="Times New Roman"/>
            <w:sz w:val="24"/>
            <w:szCs w:val="24"/>
          </w:rPr>
          <w:delText xml:space="preserve">and </w:delText>
        </w:r>
      </w:del>
      <w:r w:rsidR="00246989">
        <w:rPr>
          <w:rFonts w:ascii="Times New Roman" w:hAnsi="Times New Roman" w:cs="Times New Roman"/>
          <w:sz w:val="24"/>
          <w:szCs w:val="24"/>
        </w:rPr>
        <w:t>identify metabolite</w:t>
      </w:r>
      <w:ins w:id="182" w:author="isimeme udu" w:date="2021-07-09T14:28:00Z">
        <w:r w:rsidR="006B3EBA">
          <w:rPr>
            <w:rFonts w:ascii="Times New Roman" w:hAnsi="Times New Roman" w:cs="Times New Roman"/>
            <w:sz w:val="24"/>
            <w:szCs w:val="24"/>
          </w:rPr>
          <w:t>s</w:t>
        </w:r>
      </w:ins>
      <w:r w:rsidR="00246989">
        <w:rPr>
          <w:rFonts w:ascii="Times New Roman" w:hAnsi="Times New Roman" w:cs="Times New Roman"/>
          <w:sz w:val="24"/>
          <w:szCs w:val="24"/>
        </w:rPr>
        <w:t xml:space="preserve"> </w:t>
      </w:r>
      <w:ins w:id="183" w:author="isimeme udu" w:date="2021-07-09T14:28:00Z">
        <w:del w:id="184" w:author="Microsoft Office User" w:date="2021-07-09T15:49:00Z">
          <w:r w:rsidR="006B3EBA" w:rsidDel="00C77EFD">
            <w:rPr>
              <w:rFonts w:ascii="Times New Roman" w:hAnsi="Times New Roman" w:cs="Times New Roman"/>
              <w:sz w:val="24"/>
              <w:szCs w:val="24"/>
            </w:rPr>
            <w:delText xml:space="preserve">seen in </w:delText>
          </w:r>
          <w:r w:rsidR="00CC3191" w:rsidRPr="00EA6833" w:rsidDel="00C77EFD">
            <w:rPr>
              <w:rFonts w:ascii="Times New Roman" w:hAnsi="Times New Roman" w:cs="Times New Roman"/>
              <w:i/>
              <w:iCs/>
              <w:sz w:val="24"/>
              <w:szCs w:val="24"/>
            </w:rPr>
            <w:delText>E. huxleyi</w:delText>
          </w:r>
        </w:del>
      </w:ins>
      <w:ins w:id="185" w:author="Microsoft Office User" w:date="2021-07-09T15:49:00Z">
        <w:r w:rsidR="00C77EFD">
          <w:rPr>
            <w:rFonts w:ascii="Times New Roman" w:hAnsi="Times New Roman" w:cs="Times New Roman"/>
            <w:sz w:val="24"/>
            <w:szCs w:val="24"/>
          </w:rPr>
          <w:t xml:space="preserve">unique to the </w:t>
        </w:r>
        <w:r w:rsidR="00C77EFD">
          <w:rPr>
            <w:rFonts w:ascii="Times New Roman" w:hAnsi="Times New Roman" w:cs="Times New Roman"/>
            <w:i/>
            <w:iCs/>
            <w:sz w:val="24"/>
            <w:szCs w:val="24"/>
          </w:rPr>
          <w:t xml:space="preserve">E. </w:t>
        </w:r>
        <w:proofErr w:type="spellStart"/>
        <w:r w:rsidR="00C77EFD">
          <w:rPr>
            <w:rFonts w:ascii="Times New Roman" w:hAnsi="Times New Roman" w:cs="Times New Roman"/>
            <w:i/>
            <w:iCs/>
            <w:sz w:val="24"/>
            <w:szCs w:val="24"/>
          </w:rPr>
          <w:t>huxleyi</w:t>
        </w:r>
        <w:proofErr w:type="spellEnd"/>
        <w:r w:rsidR="00C77EFD">
          <w:rPr>
            <w:rFonts w:ascii="Times New Roman" w:hAnsi="Times New Roman" w:cs="Times New Roman"/>
            <w:sz w:val="24"/>
            <w:szCs w:val="24"/>
          </w:rPr>
          <w:t xml:space="preserve"> blooms and viral outbreaks</w:t>
        </w:r>
      </w:ins>
      <w:ins w:id="186" w:author="isimeme udu" w:date="2021-07-09T14:29:00Z">
        <w:r w:rsidR="00CC3191">
          <w:rPr>
            <w:rFonts w:ascii="Times New Roman" w:hAnsi="Times New Roman" w:cs="Times New Roman"/>
            <w:sz w:val="24"/>
            <w:szCs w:val="24"/>
          </w:rPr>
          <w:t>.</w:t>
        </w:r>
      </w:ins>
      <w:del w:id="187" w:author="isimeme udu" w:date="2021-07-09T14:28:00Z">
        <w:r w:rsidR="006E2A9A" w:rsidDel="006B3EBA">
          <w:rPr>
            <w:rFonts w:ascii="Times New Roman" w:hAnsi="Times New Roman" w:cs="Times New Roman"/>
            <w:sz w:val="24"/>
            <w:szCs w:val="24"/>
          </w:rPr>
          <w:delText xml:space="preserve">differences between regular DOM and viral induced DOM. </w:delText>
        </w:r>
      </w:del>
    </w:p>
    <w:p w14:paraId="751D9AEA" w14:textId="67544914" w:rsidR="006B3EBA" w:rsidDel="00CC3191" w:rsidRDefault="006B3EBA">
      <w:pPr>
        <w:rPr>
          <w:del w:id="188" w:author="isimeme udu" w:date="2021-07-09T14:29:00Z"/>
          <w:rFonts w:ascii="Times New Roman" w:hAnsi="Times New Roman" w:cs="Times New Roman"/>
          <w:sz w:val="24"/>
          <w:szCs w:val="24"/>
        </w:rPr>
      </w:pPr>
    </w:p>
    <w:p w14:paraId="3E8D1B54" w14:textId="5E40C0BC" w:rsidR="00432426" w:rsidRDefault="00E90822">
      <w:pPr>
        <w:rPr>
          <w:ins w:id="189" w:author="Microsoft Office User" w:date="2021-07-08T17:44:00Z"/>
          <w:rFonts w:ascii="Times New Roman" w:hAnsi="Times New Roman" w:cs="Times New Roman"/>
          <w:sz w:val="24"/>
          <w:szCs w:val="24"/>
        </w:rPr>
      </w:pPr>
      <w:ins w:id="190" w:author="Microsoft Office User" w:date="2021-07-08T17:39:00Z">
        <w:r>
          <w:rPr>
            <w:rFonts w:ascii="Times New Roman" w:hAnsi="Times New Roman" w:cs="Times New Roman"/>
            <w:sz w:val="24"/>
            <w:szCs w:val="24"/>
          </w:rPr>
          <w:t xml:space="preserve">The next question </w:t>
        </w:r>
      </w:ins>
      <w:ins w:id="191" w:author="isimeme udu" w:date="2021-07-09T15:02:00Z">
        <w:r w:rsidR="00165346">
          <w:rPr>
            <w:rFonts w:ascii="Times New Roman" w:hAnsi="Times New Roman" w:cs="Times New Roman"/>
            <w:sz w:val="24"/>
            <w:szCs w:val="24"/>
          </w:rPr>
          <w:t>to address was which</w:t>
        </w:r>
      </w:ins>
      <w:ins w:id="192" w:author="Microsoft Office User" w:date="2021-07-08T17:39:00Z">
        <w:del w:id="193" w:author="isimeme udu" w:date="2021-07-09T15:02:00Z">
          <w:r w:rsidDel="00165346">
            <w:rPr>
              <w:rFonts w:ascii="Times New Roman" w:hAnsi="Times New Roman" w:cs="Times New Roman"/>
              <w:sz w:val="24"/>
              <w:szCs w:val="24"/>
            </w:rPr>
            <w:delText>was what the</w:delText>
          </w:r>
        </w:del>
        <w:r>
          <w:rPr>
            <w:rFonts w:ascii="Times New Roman" w:hAnsi="Times New Roman" w:cs="Times New Roman"/>
            <w:sz w:val="24"/>
            <w:szCs w:val="24"/>
          </w:rPr>
          <w:t xml:space="preserve"> </w:t>
        </w:r>
      </w:ins>
      <w:ins w:id="194" w:author="Microsoft Office User" w:date="2021-07-08T17:40:00Z">
        <w:r>
          <w:rPr>
            <w:rFonts w:ascii="Times New Roman" w:hAnsi="Times New Roman" w:cs="Times New Roman"/>
            <w:sz w:val="24"/>
            <w:szCs w:val="24"/>
          </w:rPr>
          <w:t>molecules</w:t>
        </w:r>
      </w:ins>
      <w:ins w:id="195" w:author="Microsoft Office User" w:date="2021-07-08T17:39:00Z">
        <w:r>
          <w:rPr>
            <w:rFonts w:ascii="Times New Roman" w:hAnsi="Times New Roman" w:cs="Times New Roman"/>
            <w:sz w:val="24"/>
            <w:szCs w:val="24"/>
          </w:rPr>
          <w:t xml:space="preserve"> </w:t>
        </w:r>
      </w:ins>
      <w:ins w:id="196" w:author="isimeme udu" w:date="2021-07-09T15:02:00Z">
        <w:r w:rsidR="00165346">
          <w:rPr>
            <w:rFonts w:ascii="Times New Roman" w:hAnsi="Times New Roman" w:cs="Times New Roman"/>
            <w:sz w:val="24"/>
            <w:szCs w:val="24"/>
          </w:rPr>
          <w:t xml:space="preserve">were </w:t>
        </w:r>
      </w:ins>
      <w:ins w:id="197" w:author="Microsoft Office User" w:date="2021-07-08T17:39:00Z">
        <w:r>
          <w:rPr>
            <w:rFonts w:ascii="Times New Roman" w:hAnsi="Times New Roman" w:cs="Times New Roman"/>
            <w:sz w:val="24"/>
            <w:szCs w:val="24"/>
          </w:rPr>
          <w:t>specific to vDOM</w:t>
        </w:r>
        <w:del w:id="198" w:author="isimeme udu" w:date="2021-07-09T15:02:00Z">
          <w:r w:rsidDel="00165346">
            <w:rPr>
              <w:rFonts w:ascii="Times New Roman" w:hAnsi="Times New Roman" w:cs="Times New Roman"/>
              <w:sz w:val="24"/>
              <w:szCs w:val="24"/>
            </w:rPr>
            <w:delText xml:space="preserve"> were</w:delText>
          </w:r>
        </w:del>
      </w:ins>
      <w:commentRangeStart w:id="199"/>
      <w:del w:id="200" w:author="Microsoft Office User" w:date="2021-07-08T17:38:00Z">
        <w:r w:rsidR="00D0486F" w:rsidDel="00E90822">
          <w:rPr>
            <w:rFonts w:ascii="Times New Roman" w:hAnsi="Times New Roman" w:cs="Times New Roman"/>
            <w:sz w:val="24"/>
            <w:szCs w:val="24"/>
          </w:rPr>
          <w:delText>Bag</w:delText>
        </w:r>
        <w:r w:rsidR="00FD2898" w:rsidDel="00E90822">
          <w:rPr>
            <w:rFonts w:ascii="Times New Roman" w:hAnsi="Times New Roman" w:cs="Times New Roman"/>
            <w:sz w:val="24"/>
            <w:szCs w:val="24"/>
          </w:rPr>
          <w:delText xml:space="preserve"> 4 </w:delText>
        </w:r>
        <w:commentRangeEnd w:id="199"/>
        <w:r w:rsidR="00BE77E7" w:rsidDel="00E90822">
          <w:rPr>
            <w:rStyle w:val="CommentReference"/>
          </w:rPr>
          <w:commentReference w:id="199"/>
        </w:r>
        <w:r w:rsidR="00D0486F" w:rsidDel="00E90822">
          <w:rPr>
            <w:rFonts w:ascii="Times New Roman" w:hAnsi="Times New Roman" w:cs="Times New Roman"/>
            <w:sz w:val="24"/>
            <w:szCs w:val="24"/>
          </w:rPr>
          <w:delText xml:space="preserve">contained the most </w:delText>
        </w:r>
        <w:r w:rsidR="0098029B" w:rsidDel="00E90822">
          <w:rPr>
            <w:rFonts w:ascii="Times New Roman" w:hAnsi="Times New Roman" w:cs="Times New Roman"/>
            <w:sz w:val="24"/>
            <w:szCs w:val="24"/>
          </w:rPr>
          <w:delText>virus growth, and consequently, t</w:delText>
        </w:r>
        <w:r w:rsidR="00764177" w:rsidDel="00E90822">
          <w:rPr>
            <w:rFonts w:ascii="Times New Roman" w:hAnsi="Times New Roman" w:cs="Times New Roman"/>
            <w:sz w:val="24"/>
            <w:szCs w:val="24"/>
          </w:rPr>
          <w:delText xml:space="preserve">he most metabolite </w:delText>
        </w:r>
        <w:r w:rsidR="00246989" w:rsidDel="00E90822">
          <w:rPr>
            <w:rFonts w:ascii="Times New Roman" w:hAnsi="Times New Roman" w:cs="Times New Roman"/>
            <w:sz w:val="24"/>
            <w:szCs w:val="24"/>
          </w:rPr>
          <w:delText>release post-bloom</w:delText>
        </w:r>
        <w:r w:rsidR="0098029B" w:rsidDel="00E90822">
          <w:rPr>
            <w:rFonts w:ascii="Times New Roman" w:hAnsi="Times New Roman" w:cs="Times New Roman"/>
            <w:sz w:val="24"/>
            <w:szCs w:val="24"/>
          </w:rPr>
          <w:delText xml:space="preserve">. </w:delText>
        </w:r>
        <w:r w:rsidR="00C76B9D" w:rsidDel="00E90822">
          <w:rPr>
            <w:rFonts w:ascii="Times New Roman" w:hAnsi="Times New Roman" w:cs="Times New Roman"/>
            <w:sz w:val="24"/>
            <w:szCs w:val="24"/>
          </w:rPr>
          <w:delText>By analyzing the composition of the metabolites, the authors were able to find differences of the composition of metabolites in the DOM</w:delText>
        </w:r>
      </w:del>
      <w:r w:rsidR="00C76B9D">
        <w:rPr>
          <w:rFonts w:ascii="Times New Roman" w:hAnsi="Times New Roman" w:cs="Times New Roman"/>
          <w:sz w:val="24"/>
          <w:szCs w:val="24"/>
        </w:rPr>
        <w:t xml:space="preserve">. </w:t>
      </w:r>
      <w:del w:id="201" w:author="Microsoft Office User" w:date="2021-07-08T17:40:00Z">
        <w:r w:rsidR="00C76B9D" w:rsidDel="00E90822">
          <w:rPr>
            <w:rFonts w:ascii="Times New Roman" w:hAnsi="Times New Roman" w:cs="Times New Roman"/>
            <w:sz w:val="24"/>
            <w:szCs w:val="24"/>
          </w:rPr>
          <w:delText xml:space="preserve">Each molecule (in this case, metabolite) has a certain mass, and the atoms that make up said molecules have certain masses. By using </w:delText>
        </w:r>
        <w:r w:rsidR="00807FF8" w:rsidDel="00E90822">
          <w:rPr>
            <w:rFonts w:ascii="Times New Roman" w:hAnsi="Times New Roman" w:cs="Times New Roman"/>
            <w:sz w:val="24"/>
            <w:szCs w:val="24"/>
          </w:rPr>
          <w:delText xml:space="preserve">a process called mass spectrometry, we can find how much the metabolites </w:delText>
        </w:r>
        <w:r w:rsidR="005139F2" w:rsidDel="00E90822">
          <w:rPr>
            <w:rFonts w:ascii="Times New Roman" w:hAnsi="Times New Roman" w:cs="Times New Roman"/>
            <w:sz w:val="24"/>
            <w:szCs w:val="24"/>
          </w:rPr>
          <w:delText xml:space="preserve">lysed from host cells </w:delText>
        </w:r>
        <w:r w:rsidR="00807FF8" w:rsidDel="00E90822">
          <w:rPr>
            <w:rFonts w:ascii="Times New Roman" w:hAnsi="Times New Roman" w:cs="Times New Roman"/>
            <w:sz w:val="24"/>
            <w:szCs w:val="24"/>
          </w:rPr>
          <w:delText>weigh and what atoms add up to make up the mass of certain molecules.</w:delText>
        </w:r>
      </w:del>
      <w:ins w:id="202" w:author="Microsoft Office User" w:date="2021-07-09T15:50:00Z">
        <w:r w:rsidR="00C77EFD">
          <w:rPr>
            <w:rFonts w:ascii="Times New Roman" w:hAnsi="Times New Roman" w:cs="Times New Roman"/>
            <w:sz w:val="24"/>
            <w:szCs w:val="24"/>
          </w:rPr>
          <w:t xml:space="preserve">The authors used a technique called mass spectrometry </w:t>
        </w:r>
      </w:ins>
      <w:ins w:id="203" w:author="isimeme udu" w:date="2021-07-09T15:03:00Z">
        <w:del w:id="204" w:author="Microsoft Office User" w:date="2021-07-09T15:50:00Z">
          <w:r w:rsidR="00165346" w:rsidDel="00C77EFD">
            <w:rPr>
              <w:rFonts w:ascii="Times New Roman" w:hAnsi="Times New Roman" w:cs="Times New Roman"/>
              <w:sz w:val="24"/>
              <w:szCs w:val="24"/>
            </w:rPr>
            <w:delText xml:space="preserve">charge of a molecule to the mass of a </w:delText>
          </w:r>
        </w:del>
      </w:ins>
      <w:ins w:id="205" w:author="Microsoft Office User" w:date="2021-07-08T17:42:00Z">
        <w:r>
          <w:rPr>
            <w:rFonts w:ascii="Times New Roman" w:hAnsi="Times New Roman" w:cs="Times New Roman"/>
            <w:sz w:val="24"/>
            <w:szCs w:val="24"/>
          </w:rPr>
          <w:t>used to predict the elemental formula</w:t>
        </w:r>
      </w:ins>
      <w:ins w:id="206" w:author="Microsoft Office User" w:date="2021-07-09T15:51:00Z">
        <w:r w:rsidR="00C77EFD">
          <w:rPr>
            <w:rFonts w:ascii="Times New Roman" w:hAnsi="Times New Roman" w:cs="Times New Roman"/>
            <w:sz w:val="24"/>
            <w:szCs w:val="24"/>
          </w:rPr>
          <w:t>s</w:t>
        </w:r>
      </w:ins>
      <w:ins w:id="207" w:author="Microsoft Office User" w:date="2021-07-08T17:42:00Z">
        <w:r>
          <w:rPr>
            <w:rFonts w:ascii="Times New Roman" w:hAnsi="Times New Roman" w:cs="Times New Roman"/>
            <w:sz w:val="24"/>
            <w:szCs w:val="24"/>
          </w:rPr>
          <w:t xml:space="preserve"> </w:t>
        </w:r>
        <w:r w:rsidR="00E80802">
          <w:rPr>
            <w:rFonts w:ascii="Times New Roman" w:hAnsi="Times New Roman" w:cs="Times New Roman"/>
            <w:sz w:val="24"/>
            <w:szCs w:val="24"/>
          </w:rPr>
          <w:t xml:space="preserve">of </w:t>
        </w:r>
      </w:ins>
      <w:ins w:id="208" w:author="Microsoft Office User" w:date="2021-07-09T15:50:00Z">
        <w:r w:rsidR="00C77EFD">
          <w:rPr>
            <w:rFonts w:ascii="Times New Roman" w:hAnsi="Times New Roman" w:cs="Times New Roman"/>
            <w:sz w:val="24"/>
            <w:szCs w:val="24"/>
          </w:rPr>
          <w:t>the</w:t>
        </w:r>
      </w:ins>
      <w:ins w:id="209" w:author="Microsoft Office User" w:date="2021-07-08T17:42:00Z">
        <w:r w:rsidR="00E80802">
          <w:rPr>
            <w:rFonts w:ascii="Times New Roman" w:hAnsi="Times New Roman" w:cs="Times New Roman"/>
            <w:sz w:val="24"/>
            <w:szCs w:val="24"/>
          </w:rPr>
          <w:t xml:space="preserve"> molecule</w:t>
        </w:r>
      </w:ins>
      <w:ins w:id="210" w:author="Microsoft Office User" w:date="2021-07-09T15:50:00Z">
        <w:r w:rsidR="00C77EFD">
          <w:rPr>
            <w:rFonts w:ascii="Times New Roman" w:hAnsi="Times New Roman" w:cs="Times New Roman"/>
            <w:sz w:val="24"/>
            <w:szCs w:val="24"/>
          </w:rPr>
          <w:t>s in the DOM they collected</w:t>
        </w:r>
      </w:ins>
      <w:ins w:id="211" w:author="Microsoft Office User" w:date="2021-07-08T17:42:00Z">
        <w:r w:rsidR="00E80802">
          <w:rPr>
            <w:rFonts w:ascii="Times New Roman" w:hAnsi="Times New Roman" w:cs="Times New Roman"/>
            <w:sz w:val="24"/>
            <w:szCs w:val="24"/>
          </w:rPr>
          <w:t>.</w:t>
        </w:r>
      </w:ins>
      <w:ins w:id="212" w:author="Microsoft Office User" w:date="2021-07-08T17:43:00Z">
        <w:r w:rsidR="00E80802">
          <w:rPr>
            <w:rFonts w:ascii="Times New Roman" w:hAnsi="Times New Roman" w:cs="Times New Roman"/>
            <w:sz w:val="24"/>
            <w:szCs w:val="24"/>
          </w:rPr>
          <w:t xml:space="preserve"> It turns out that many of the molecules unique to vDOM contained elements called halogens (like chlorine, iodine, bromine). </w:t>
        </w:r>
      </w:ins>
      <w:del w:id="213" w:author="Microsoft Office User" w:date="2021-07-08T17:40:00Z">
        <w:r w:rsidR="005139F2" w:rsidDel="00E90822">
          <w:rPr>
            <w:rFonts w:ascii="Times New Roman" w:hAnsi="Times New Roman" w:cs="Times New Roman"/>
            <w:sz w:val="24"/>
            <w:szCs w:val="24"/>
          </w:rPr>
          <w:delText xml:space="preserve"> </w:delText>
        </w:r>
      </w:del>
      <w:del w:id="214" w:author="Microsoft Office User" w:date="2021-07-08T17:41:00Z">
        <w:r w:rsidR="0098029B" w:rsidDel="00E90822">
          <w:rPr>
            <w:rFonts w:ascii="Times New Roman" w:hAnsi="Times New Roman" w:cs="Times New Roman"/>
            <w:sz w:val="24"/>
            <w:szCs w:val="24"/>
          </w:rPr>
          <w:delText>W</w:delText>
        </w:r>
        <w:r w:rsidR="00764177" w:rsidDel="00E90822">
          <w:rPr>
            <w:rFonts w:ascii="Times New Roman" w:hAnsi="Times New Roman" w:cs="Times New Roman"/>
            <w:sz w:val="24"/>
            <w:szCs w:val="24"/>
          </w:rPr>
          <w:delText xml:space="preserve">hen </w:delText>
        </w:r>
      </w:del>
      <w:del w:id="215" w:author="Microsoft Office User" w:date="2021-07-08T17:43:00Z">
        <w:r w:rsidR="00453ADB" w:rsidDel="00E80802">
          <w:rPr>
            <w:rFonts w:ascii="Times New Roman" w:hAnsi="Times New Roman" w:cs="Times New Roman"/>
            <w:sz w:val="24"/>
            <w:szCs w:val="24"/>
          </w:rPr>
          <w:delText>analyzing</w:delText>
        </w:r>
        <w:r w:rsidR="00764177" w:rsidDel="00E80802">
          <w:rPr>
            <w:rFonts w:ascii="Times New Roman" w:hAnsi="Times New Roman" w:cs="Times New Roman"/>
            <w:sz w:val="24"/>
            <w:szCs w:val="24"/>
          </w:rPr>
          <w:delText xml:space="preserve"> the viral lysate </w:delText>
        </w:r>
        <w:r w:rsidR="0098029B" w:rsidDel="00E80802">
          <w:rPr>
            <w:rFonts w:ascii="Times New Roman" w:hAnsi="Times New Roman" w:cs="Times New Roman"/>
            <w:sz w:val="24"/>
            <w:szCs w:val="24"/>
          </w:rPr>
          <w:delText>in this bag</w:delText>
        </w:r>
        <w:r w:rsidR="00764177" w:rsidDel="00E80802">
          <w:rPr>
            <w:rFonts w:ascii="Times New Roman" w:hAnsi="Times New Roman" w:cs="Times New Roman"/>
            <w:sz w:val="24"/>
            <w:szCs w:val="24"/>
          </w:rPr>
          <w:delText xml:space="preserve">, they found many metabolites </w:delText>
        </w:r>
        <w:r w:rsidR="00453ADB" w:rsidDel="00E80802">
          <w:rPr>
            <w:rFonts w:ascii="Times New Roman" w:hAnsi="Times New Roman" w:cs="Times New Roman"/>
            <w:sz w:val="24"/>
            <w:szCs w:val="24"/>
          </w:rPr>
          <w:delText>were halogenated, particularly containing</w:delText>
        </w:r>
        <w:r w:rsidR="00674C88" w:rsidDel="00E80802">
          <w:rPr>
            <w:rFonts w:ascii="Times New Roman" w:hAnsi="Times New Roman" w:cs="Times New Roman"/>
            <w:sz w:val="24"/>
            <w:szCs w:val="24"/>
          </w:rPr>
          <w:delText xml:space="preserve"> two or three atoms of</w:delText>
        </w:r>
        <w:r w:rsidR="00453ADB" w:rsidDel="00E80802">
          <w:rPr>
            <w:rFonts w:ascii="Times New Roman" w:hAnsi="Times New Roman" w:cs="Times New Roman"/>
            <w:sz w:val="24"/>
            <w:szCs w:val="24"/>
          </w:rPr>
          <w:delText xml:space="preserve"> chlorin</w:delText>
        </w:r>
        <w:r w:rsidR="009E4A89" w:rsidDel="00E80802">
          <w:rPr>
            <w:rFonts w:ascii="Times New Roman" w:hAnsi="Times New Roman" w:cs="Times New Roman"/>
            <w:sz w:val="24"/>
            <w:szCs w:val="24"/>
          </w:rPr>
          <w:delText>e</w:delText>
        </w:r>
        <w:r w:rsidR="00453ADB" w:rsidDel="00E80802">
          <w:rPr>
            <w:rFonts w:ascii="Times New Roman" w:hAnsi="Times New Roman" w:cs="Times New Roman"/>
            <w:sz w:val="24"/>
            <w:szCs w:val="24"/>
          </w:rPr>
          <w:delText xml:space="preserve"> and iodine. </w:delText>
        </w:r>
        <w:r w:rsidR="005139F2" w:rsidDel="00E80802">
          <w:rPr>
            <w:rFonts w:ascii="Times New Roman" w:hAnsi="Times New Roman" w:cs="Times New Roman"/>
            <w:sz w:val="24"/>
            <w:szCs w:val="24"/>
          </w:rPr>
          <w:delText>T</w:delText>
        </w:r>
        <w:r w:rsidR="00923C57" w:rsidDel="00E80802">
          <w:rPr>
            <w:rFonts w:ascii="Times New Roman" w:hAnsi="Times New Roman" w:cs="Times New Roman"/>
            <w:sz w:val="24"/>
            <w:szCs w:val="24"/>
          </w:rPr>
          <w:delText>hese chloring an</w:delText>
        </w:r>
        <w:r w:rsidR="005139F2" w:rsidDel="00E80802">
          <w:rPr>
            <w:rFonts w:ascii="Times New Roman" w:hAnsi="Times New Roman" w:cs="Times New Roman"/>
            <w:sz w:val="24"/>
            <w:szCs w:val="24"/>
          </w:rPr>
          <w:delText>d</w:delText>
        </w:r>
        <w:r w:rsidR="00923C57" w:rsidDel="00E80802">
          <w:rPr>
            <w:rFonts w:ascii="Times New Roman" w:hAnsi="Times New Roman" w:cs="Times New Roman"/>
            <w:sz w:val="24"/>
            <w:szCs w:val="24"/>
          </w:rPr>
          <w:delText xml:space="preserve"> </w:delText>
        </w:r>
        <w:r w:rsidR="004627B6" w:rsidDel="00E80802">
          <w:rPr>
            <w:rFonts w:ascii="Times New Roman" w:hAnsi="Times New Roman" w:cs="Times New Roman"/>
            <w:sz w:val="24"/>
            <w:szCs w:val="24"/>
          </w:rPr>
          <w:delText>iodine molecule</w:delText>
        </w:r>
        <w:r w:rsidR="005139F2" w:rsidDel="00E80802">
          <w:rPr>
            <w:rFonts w:ascii="Times New Roman" w:hAnsi="Times New Roman" w:cs="Times New Roman"/>
            <w:sz w:val="24"/>
            <w:szCs w:val="24"/>
          </w:rPr>
          <w:delText>s</w:delText>
        </w:r>
        <w:r w:rsidR="00923C57" w:rsidDel="00E80802">
          <w:rPr>
            <w:rFonts w:ascii="Times New Roman" w:hAnsi="Times New Roman" w:cs="Times New Roman"/>
            <w:sz w:val="24"/>
            <w:szCs w:val="24"/>
          </w:rPr>
          <w:delText xml:space="preserve"> </w:delText>
        </w:r>
        <w:r w:rsidR="004627B6" w:rsidDel="00E80802">
          <w:rPr>
            <w:rFonts w:ascii="Times New Roman" w:hAnsi="Times New Roman" w:cs="Times New Roman"/>
            <w:sz w:val="24"/>
            <w:szCs w:val="24"/>
          </w:rPr>
          <w:delText>were also</w:delText>
        </w:r>
        <w:r w:rsidR="00923C57" w:rsidDel="00E80802">
          <w:rPr>
            <w:rFonts w:ascii="Times New Roman" w:hAnsi="Times New Roman" w:cs="Times New Roman"/>
            <w:sz w:val="24"/>
            <w:szCs w:val="24"/>
          </w:rPr>
          <w:delText xml:space="preserve"> found in all bags, including bag 1 where there was the least viral lysat</w:delText>
        </w:r>
        <w:r w:rsidR="005139F2" w:rsidDel="00E80802">
          <w:rPr>
            <w:rFonts w:ascii="Times New Roman" w:hAnsi="Times New Roman" w:cs="Times New Roman"/>
            <w:sz w:val="24"/>
            <w:szCs w:val="24"/>
          </w:rPr>
          <w:delText>e</w:delText>
        </w:r>
        <w:r w:rsidR="00C44DAF" w:rsidDel="00E80802">
          <w:rPr>
            <w:rFonts w:ascii="Times New Roman" w:hAnsi="Times New Roman" w:cs="Times New Roman"/>
            <w:sz w:val="24"/>
            <w:szCs w:val="24"/>
          </w:rPr>
          <w:delText xml:space="preserve">, but not in the original fjord water, </w:delText>
        </w:r>
        <w:r w:rsidR="004024AB" w:rsidDel="00E80802">
          <w:rPr>
            <w:rFonts w:ascii="Times New Roman" w:hAnsi="Times New Roman" w:cs="Times New Roman"/>
            <w:sz w:val="24"/>
            <w:szCs w:val="24"/>
          </w:rPr>
          <w:delText>signifying the</w:delText>
        </w:r>
        <w:r w:rsidR="00432426" w:rsidDel="00E80802">
          <w:rPr>
            <w:rFonts w:ascii="Times New Roman" w:hAnsi="Times New Roman" w:cs="Times New Roman"/>
            <w:sz w:val="24"/>
            <w:szCs w:val="24"/>
          </w:rPr>
          <w:delText xml:space="preserve">se </w:delText>
        </w:r>
        <w:r w:rsidR="004627B6" w:rsidDel="00E80802">
          <w:rPr>
            <w:rFonts w:ascii="Times New Roman" w:hAnsi="Times New Roman" w:cs="Times New Roman"/>
            <w:sz w:val="24"/>
            <w:szCs w:val="24"/>
          </w:rPr>
          <w:delText>molecules</w:delText>
        </w:r>
        <w:r w:rsidR="00C44DAF" w:rsidDel="00E80802">
          <w:rPr>
            <w:rFonts w:ascii="Times New Roman" w:hAnsi="Times New Roman" w:cs="Times New Roman"/>
            <w:sz w:val="24"/>
            <w:szCs w:val="24"/>
          </w:rPr>
          <w:delText xml:space="preserve"> could only be found in </w:delText>
        </w:r>
        <w:r w:rsidR="00432426" w:rsidDel="00E80802">
          <w:rPr>
            <w:rFonts w:ascii="Times New Roman" w:hAnsi="Times New Roman" w:cs="Times New Roman"/>
            <w:sz w:val="24"/>
            <w:szCs w:val="24"/>
          </w:rPr>
          <w:delText>vDOM.</w:delText>
        </w:r>
      </w:del>
    </w:p>
    <w:p w14:paraId="47A23081" w14:textId="466EC7E9" w:rsidR="00E80802" w:rsidRDefault="00E80802">
      <w:pPr>
        <w:rPr>
          <w:ins w:id="216" w:author="isimeme udu" w:date="2021-07-09T14:47:00Z"/>
          <w:rFonts w:ascii="Times New Roman" w:hAnsi="Times New Roman" w:cs="Times New Roman"/>
          <w:sz w:val="24"/>
          <w:szCs w:val="24"/>
        </w:rPr>
      </w:pPr>
      <w:ins w:id="217" w:author="Microsoft Office User" w:date="2021-07-08T17:44:00Z">
        <w:r>
          <w:rPr>
            <w:rFonts w:ascii="Times New Roman" w:hAnsi="Times New Roman" w:cs="Times New Roman"/>
            <w:sz w:val="24"/>
            <w:szCs w:val="24"/>
          </w:rPr>
          <w:t xml:space="preserve">Why would viral infections result in organic matter with lots of halogens? </w:t>
        </w:r>
      </w:ins>
      <w:ins w:id="218" w:author="Microsoft Office User" w:date="2021-07-08T17:45:00Z">
        <w:r>
          <w:rPr>
            <w:rFonts w:ascii="Times New Roman" w:hAnsi="Times New Roman" w:cs="Times New Roman"/>
            <w:sz w:val="24"/>
            <w:szCs w:val="24"/>
          </w:rPr>
          <w:t>It turns out lots of different phytoplankton produce</w:t>
        </w:r>
        <w:del w:id="219" w:author="isimeme udu" w:date="2021-07-09T14:41:00Z">
          <w:r w:rsidDel="00F91CF5">
            <w:rPr>
              <w:rFonts w:ascii="Times New Roman" w:hAnsi="Times New Roman" w:cs="Times New Roman"/>
              <w:sz w:val="24"/>
              <w:szCs w:val="24"/>
            </w:rPr>
            <w:delText>d</w:delText>
          </w:r>
        </w:del>
        <w:r>
          <w:rPr>
            <w:rFonts w:ascii="Times New Roman" w:hAnsi="Times New Roman" w:cs="Times New Roman"/>
            <w:sz w:val="24"/>
            <w:szCs w:val="24"/>
          </w:rPr>
          <w:t xml:space="preserve"> halogenated organic molecules </w:t>
        </w:r>
        <w:del w:id="220" w:author="isimeme udu" w:date="2021-07-09T14:32:00Z">
          <w:r w:rsidDel="00CC3191">
            <w:rPr>
              <w:rFonts w:ascii="Times New Roman" w:hAnsi="Times New Roman" w:cs="Times New Roman"/>
              <w:sz w:val="24"/>
              <w:szCs w:val="24"/>
            </w:rPr>
            <w:delText xml:space="preserve">as a way </w:delText>
          </w:r>
        </w:del>
        <w:r>
          <w:rPr>
            <w:rFonts w:ascii="Times New Roman" w:hAnsi="Times New Roman" w:cs="Times New Roman"/>
            <w:sz w:val="24"/>
            <w:szCs w:val="24"/>
          </w:rPr>
          <w:t xml:space="preserve">to protect themselves from reactive oxygen species (ROS) </w:t>
        </w:r>
      </w:ins>
      <w:ins w:id="221" w:author="isimeme udu" w:date="2021-07-09T15:05:00Z">
        <w:r w:rsidR="00165346">
          <w:rPr>
            <w:rFonts w:ascii="Times New Roman" w:hAnsi="Times New Roman" w:cs="Times New Roman"/>
            <w:sz w:val="24"/>
            <w:szCs w:val="24"/>
          </w:rPr>
          <w:t>such as</w:t>
        </w:r>
      </w:ins>
      <w:ins w:id="222" w:author="Microsoft Office User" w:date="2021-07-08T17:45:00Z">
        <w:del w:id="223" w:author="isimeme udu" w:date="2021-07-09T15:05:00Z">
          <w:r w:rsidDel="00165346">
            <w:rPr>
              <w:rFonts w:ascii="Times New Roman" w:hAnsi="Times New Roman" w:cs="Times New Roman"/>
              <w:sz w:val="24"/>
              <w:szCs w:val="24"/>
            </w:rPr>
            <w:delText>– like</w:delText>
          </w:r>
        </w:del>
        <w:r>
          <w:rPr>
            <w:rFonts w:ascii="Times New Roman" w:hAnsi="Times New Roman" w:cs="Times New Roman"/>
            <w:sz w:val="24"/>
            <w:szCs w:val="24"/>
          </w:rPr>
          <w:t xml:space="preserve"> hydrogen peroxide. ROS are generated </w:t>
        </w:r>
      </w:ins>
      <w:ins w:id="224" w:author="Microsoft Office User" w:date="2021-07-08T17:46:00Z">
        <w:del w:id="225" w:author="isimeme udu" w:date="2021-07-09T14:41:00Z">
          <w:r w:rsidDel="00F91CF5">
            <w:rPr>
              <w:rFonts w:ascii="Times New Roman" w:hAnsi="Times New Roman" w:cs="Times New Roman"/>
              <w:sz w:val="24"/>
              <w:szCs w:val="24"/>
            </w:rPr>
            <w:delText>in the process of</w:delText>
          </w:r>
        </w:del>
      </w:ins>
      <w:ins w:id="226" w:author="isimeme udu" w:date="2021-07-09T14:41:00Z">
        <w:r w:rsidR="00F91CF5">
          <w:rPr>
            <w:rFonts w:ascii="Times New Roman" w:hAnsi="Times New Roman" w:cs="Times New Roman"/>
            <w:sz w:val="24"/>
            <w:szCs w:val="24"/>
          </w:rPr>
          <w:t xml:space="preserve">when </w:t>
        </w:r>
      </w:ins>
      <w:ins w:id="227" w:author="Microsoft Office User" w:date="2021-07-09T15:52:00Z">
        <w:r w:rsidR="00AF34D0">
          <w:rPr>
            <w:rFonts w:ascii="Times New Roman" w:hAnsi="Times New Roman" w:cs="Times New Roman"/>
            <w:sz w:val="24"/>
            <w:szCs w:val="24"/>
          </w:rPr>
          <w:t xml:space="preserve">(infected) </w:t>
        </w:r>
      </w:ins>
      <w:ins w:id="228" w:author="isimeme udu" w:date="2021-07-09T14:42:00Z">
        <w:r w:rsidR="00F91CF5">
          <w:rPr>
            <w:rFonts w:ascii="Times New Roman" w:hAnsi="Times New Roman" w:cs="Times New Roman"/>
            <w:sz w:val="24"/>
            <w:szCs w:val="24"/>
          </w:rPr>
          <w:t>cells</w:t>
        </w:r>
        <w:del w:id="229" w:author="Microsoft Office User" w:date="2021-07-09T15:52:00Z">
          <w:r w:rsidR="00F91CF5" w:rsidDel="00AF34D0">
            <w:rPr>
              <w:rFonts w:ascii="Times New Roman" w:hAnsi="Times New Roman" w:cs="Times New Roman"/>
              <w:sz w:val="24"/>
              <w:szCs w:val="24"/>
            </w:rPr>
            <w:delText>/viruses</w:delText>
          </w:r>
        </w:del>
        <w:r w:rsidR="00F91CF5">
          <w:rPr>
            <w:rFonts w:ascii="Times New Roman" w:hAnsi="Times New Roman" w:cs="Times New Roman"/>
            <w:sz w:val="24"/>
            <w:szCs w:val="24"/>
          </w:rPr>
          <w:t xml:space="preserve"> make energy to replicate. </w:t>
        </w:r>
      </w:ins>
      <w:ins w:id="230" w:author="Microsoft Office User" w:date="2021-07-08T17:46:00Z">
        <w:del w:id="231" w:author="isimeme udu" w:date="2021-07-09T14:42:00Z">
          <w:r w:rsidDel="00F91CF5">
            <w:rPr>
              <w:rFonts w:ascii="Times New Roman" w:hAnsi="Times New Roman" w:cs="Times New Roman"/>
              <w:sz w:val="24"/>
              <w:szCs w:val="24"/>
            </w:rPr>
            <w:delText xml:space="preserve"> making energy for cells (or viruses!) to replicate. </w:delText>
          </w:r>
        </w:del>
        <w:r>
          <w:rPr>
            <w:rFonts w:ascii="Times New Roman" w:hAnsi="Times New Roman" w:cs="Times New Roman"/>
            <w:sz w:val="24"/>
            <w:szCs w:val="24"/>
          </w:rPr>
          <w:t xml:space="preserve">However, ROS </w:t>
        </w:r>
      </w:ins>
      <w:ins w:id="232" w:author="isimeme udu" w:date="2021-07-09T14:42:00Z">
        <w:r w:rsidR="00F91CF5">
          <w:rPr>
            <w:rFonts w:ascii="Times New Roman" w:hAnsi="Times New Roman" w:cs="Times New Roman"/>
            <w:sz w:val="24"/>
            <w:szCs w:val="24"/>
          </w:rPr>
          <w:t xml:space="preserve">can </w:t>
        </w:r>
      </w:ins>
      <w:ins w:id="233" w:author="Microsoft Office User" w:date="2021-07-08T17:46:00Z">
        <w:del w:id="234" w:author="isimeme udu" w:date="2021-07-09T14:42:00Z">
          <w:r w:rsidDel="00F91CF5">
            <w:rPr>
              <w:rFonts w:ascii="Times New Roman" w:hAnsi="Times New Roman" w:cs="Times New Roman"/>
              <w:sz w:val="24"/>
              <w:szCs w:val="24"/>
            </w:rPr>
            <w:delText>c</w:delText>
          </w:r>
        </w:del>
      </w:ins>
      <w:ins w:id="235" w:author="isimeme udu" w:date="2021-07-09T14:42:00Z">
        <w:r w:rsidR="00F91CF5">
          <w:rPr>
            <w:rFonts w:ascii="Times New Roman" w:hAnsi="Times New Roman" w:cs="Times New Roman"/>
            <w:sz w:val="24"/>
            <w:szCs w:val="24"/>
          </w:rPr>
          <w:t xml:space="preserve">damage </w:t>
        </w:r>
      </w:ins>
      <w:ins w:id="236" w:author="isimeme udu" w:date="2021-07-09T15:23:00Z">
        <w:r w:rsidR="00F74925">
          <w:rPr>
            <w:rFonts w:ascii="Times New Roman" w:hAnsi="Times New Roman" w:cs="Times New Roman"/>
            <w:sz w:val="24"/>
            <w:szCs w:val="24"/>
          </w:rPr>
          <w:t xml:space="preserve">viral </w:t>
        </w:r>
      </w:ins>
      <w:ins w:id="237" w:author="Microsoft Office User" w:date="2021-07-08T17:46:00Z">
        <w:del w:id="238" w:author="isimeme udu" w:date="2021-07-09T14:42:00Z">
          <w:r w:rsidDel="00F91CF5">
            <w:rPr>
              <w:rFonts w:ascii="Times New Roman" w:hAnsi="Times New Roman" w:cs="Times New Roman"/>
              <w:sz w:val="24"/>
              <w:szCs w:val="24"/>
            </w:rPr>
            <w:delText xml:space="preserve">an damage </w:delText>
          </w:r>
        </w:del>
        <w:r>
          <w:rPr>
            <w:rFonts w:ascii="Times New Roman" w:hAnsi="Times New Roman" w:cs="Times New Roman"/>
            <w:sz w:val="24"/>
            <w:szCs w:val="24"/>
          </w:rPr>
          <w:t>DNA</w:t>
        </w:r>
      </w:ins>
      <w:ins w:id="239" w:author="Microsoft Office User" w:date="2021-07-08T17:47:00Z">
        <w:r>
          <w:rPr>
            <w:rFonts w:ascii="Times New Roman" w:hAnsi="Times New Roman" w:cs="Times New Roman"/>
            <w:sz w:val="24"/>
            <w:szCs w:val="24"/>
          </w:rPr>
          <w:t xml:space="preserve"> and </w:t>
        </w:r>
        <w:del w:id="240" w:author="isimeme udu" w:date="2021-07-09T14:43:00Z">
          <w:r w:rsidDel="00F91CF5">
            <w:rPr>
              <w:rFonts w:ascii="Times New Roman" w:hAnsi="Times New Roman" w:cs="Times New Roman"/>
              <w:sz w:val="24"/>
              <w:szCs w:val="24"/>
            </w:rPr>
            <w:delText>r</w:delText>
          </w:r>
        </w:del>
        <w:del w:id="241" w:author="isimeme udu" w:date="2021-07-09T14:42:00Z">
          <w:r w:rsidDel="00F91CF5">
            <w:rPr>
              <w:rFonts w:ascii="Times New Roman" w:hAnsi="Times New Roman" w:cs="Times New Roman"/>
              <w:sz w:val="24"/>
              <w:szCs w:val="24"/>
            </w:rPr>
            <w:delText>ender r</w:delText>
          </w:r>
        </w:del>
        <w:del w:id="242" w:author="isimeme udu" w:date="2021-07-09T14:43:00Z">
          <w:r w:rsidDel="00F91CF5">
            <w:rPr>
              <w:rFonts w:ascii="Times New Roman" w:hAnsi="Times New Roman" w:cs="Times New Roman"/>
              <w:sz w:val="24"/>
              <w:szCs w:val="24"/>
            </w:rPr>
            <w:delText>eplication unsuccessful.</w:delText>
          </w:r>
        </w:del>
      </w:ins>
      <w:ins w:id="243" w:author="isimeme udu" w:date="2021-07-09T15:07:00Z">
        <w:r w:rsidR="00165346">
          <w:rPr>
            <w:rFonts w:ascii="Times New Roman" w:hAnsi="Times New Roman" w:cs="Times New Roman"/>
            <w:sz w:val="24"/>
            <w:szCs w:val="24"/>
          </w:rPr>
          <w:t>cause unsuccessful replication</w:t>
        </w:r>
        <w:del w:id="244" w:author="Microsoft Office User" w:date="2021-07-09T15:52:00Z">
          <w:r w:rsidR="00165346" w:rsidDel="00AF34D0">
            <w:rPr>
              <w:rFonts w:ascii="Times New Roman" w:hAnsi="Times New Roman" w:cs="Times New Roman"/>
              <w:sz w:val="24"/>
              <w:szCs w:val="24"/>
            </w:rPr>
            <w:delText>s</w:delText>
          </w:r>
        </w:del>
      </w:ins>
      <w:ins w:id="245" w:author="isimeme udu" w:date="2021-07-09T14:43:00Z">
        <w:r w:rsidR="00F91CF5">
          <w:rPr>
            <w:rFonts w:ascii="Times New Roman" w:hAnsi="Times New Roman" w:cs="Times New Roman"/>
            <w:sz w:val="24"/>
            <w:szCs w:val="24"/>
          </w:rPr>
          <w:t>. Adding a halogen to organic molecules inside hosts cells allows the cells to absorb ROS be</w:t>
        </w:r>
      </w:ins>
      <w:ins w:id="246" w:author="isimeme udu" w:date="2021-07-09T14:44:00Z">
        <w:r w:rsidR="00F91CF5">
          <w:rPr>
            <w:rFonts w:ascii="Times New Roman" w:hAnsi="Times New Roman" w:cs="Times New Roman"/>
            <w:sz w:val="24"/>
            <w:szCs w:val="24"/>
          </w:rPr>
          <w:t xml:space="preserve">fore they can damage </w:t>
        </w:r>
      </w:ins>
      <w:ins w:id="247" w:author="isimeme udu" w:date="2021-07-09T15:24:00Z">
        <w:r w:rsidR="00F74925">
          <w:rPr>
            <w:rFonts w:ascii="Times New Roman" w:hAnsi="Times New Roman" w:cs="Times New Roman"/>
            <w:sz w:val="24"/>
            <w:szCs w:val="24"/>
          </w:rPr>
          <w:t xml:space="preserve">the </w:t>
        </w:r>
      </w:ins>
      <w:ins w:id="248" w:author="isimeme udu" w:date="2021-07-09T14:44:00Z">
        <w:r w:rsidR="00F91CF5">
          <w:rPr>
            <w:rFonts w:ascii="Times New Roman" w:hAnsi="Times New Roman" w:cs="Times New Roman"/>
            <w:sz w:val="24"/>
            <w:szCs w:val="24"/>
          </w:rPr>
          <w:t>DNA</w:t>
        </w:r>
      </w:ins>
      <w:ins w:id="249" w:author="Microsoft Office User" w:date="2021-07-08T17:47:00Z">
        <w:del w:id="250" w:author="isimeme udu" w:date="2021-07-09T14:44:00Z">
          <w:r w:rsidDel="00F91CF5">
            <w:rPr>
              <w:rFonts w:ascii="Times New Roman" w:hAnsi="Times New Roman" w:cs="Times New Roman"/>
              <w:sz w:val="24"/>
              <w:szCs w:val="24"/>
            </w:rPr>
            <w:delText xml:space="preserve"> </w:delText>
          </w:r>
        </w:del>
      </w:ins>
      <w:ins w:id="251" w:author="Microsoft Office User" w:date="2021-07-08T17:50:00Z">
        <w:del w:id="252" w:author="isimeme udu" w:date="2021-07-09T14:44:00Z">
          <w:r w:rsidDel="00F91CF5">
            <w:rPr>
              <w:rFonts w:ascii="Times New Roman" w:hAnsi="Times New Roman" w:cs="Times New Roman"/>
              <w:sz w:val="24"/>
              <w:szCs w:val="24"/>
            </w:rPr>
            <w:delText xml:space="preserve">The process of halogenating (adding a halogen to) organic molecules inside the cell absorb ROS </w:delText>
          </w:r>
        </w:del>
      </w:ins>
      <w:ins w:id="253" w:author="Microsoft Office User" w:date="2021-07-08T17:51:00Z">
        <w:del w:id="254" w:author="isimeme udu" w:date="2021-07-09T14:44:00Z">
          <w:r w:rsidDel="00F91CF5">
            <w:rPr>
              <w:rFonts w:ascii="Times New Roman" w:hAnsi="Times New Roman" w:cs="Times New Roman"/>
              <w:sz w:val="24"/>
              <w:szCs w:val="24"/>
            </w:rPr>
            <w:delText>before they have the chance to damage DNA</w:delText>
          </w:r>
        </w:del>
        <w:r>
          <w:rPr>
            <w:rFonts w:ascii="Times New Roman" w:hAnsi="Times New Roman" w:cs="Times New Roman"/>
            <w:sz w:val="24"/>
            <w:szCs w:val="24"/>
          </w:rPr>
          <w:t>.</w:t>
        </w:r>
      </w:ins>
      <w:ins w:id="255" w:author="Microsoft Office User" w:date="2021-07-08T17:50:00Z">
        <w:r>
          <w:rPr>
            <w:rFonts w:ascii="Times New Roman" w:hAnsi="Times New Roman" w:cs="Times New Roman"/>
            <w:sz w:val="24"/>
            <w:szCs w:val="24"/>
          </w:rPr>
          <w:t xml:space="preserve"> </w:t>
        </w:r>
      </w:ins>
      <w:ins w:id="256" w:author="Microsoft Office User" w:date="2021-07-08T17:47:00Z">
        <w:r>
          <w:rPr>
            <w:rFonts w:ascii="Times New Roman" w:hAnsi="Times New Roman" w:cs="Times New Roman"/>
            <w:sz w:val="24"/>
            <w:szCs w:val="24"/>
          </w:rPr>
          <w:t>The authors</w:t>
        </w:r>
      </w:ins>
      <w:ins w:id="257" w:author="isimeme udu" w:date="2021-07-09T14:44:00Z">
        <w:r w:rsidR="00F91CF5">
          <w:rPr>
            <w:rFonts w:ascii="Times New Roman" w:hAnsi="Times New Roman" w:cs="Times New Roman"/>
            <w:sz w:val="24"/>
            <w:szCs w:val="24"/>
          </w:rPr>
          <w:t xml:space="preserve"> </w:t>
        </w:r>
      </w:ins>
      <w:ins w:id="258" w:author="isimeme udu" w:date="2021-07-09T14:45:00Z">
        <w:r w:rsidR="00F91CF5">
          <w:rPr>
            <w:rFonts w:ascii="Times New Roman" w:hAnsi="Times New Roman" w:cs="Times New Roman"/>
            <w:sz w:val="24"/>
            <w:szCs w:val="24"/>
          </w:rPr>
          <w:t>suggest</w:t>
        </w:r>
      </w:ins>
      <w:ins w:id="259" w:author="Microsoft Office User" w:date="2021-07-08T17:47:00Z">
        <w:del w:id="260" w:author="isimeme udu" w:date="2021-07-09T14:44:00Z">
          <w:r w:rsidDel="00F91CF5">
            <w:rPr>
              <w:rFonts w:ascii="Times New Roman" w:hAnsi="Times New Roman" w:cs="Times New Roman"/>
              <w:sz w:val="24"/>
              <w:szCs w:val="24"/>
            </w:rPr>
            <w:delText xml:space="preserve"> postulate</w:delText>
          </w:r>
        </w:del>
        <w:r>
          <w:rPr>
            <w:rFonts w:ascii="Times New Roman" w:hAnsi="Times New Roman" w:cs="Times New Roman"/>
            <w:sz w:val="24"/>
            <w:szCs w:val="24"/>
          </w:rPr>
          <w:t xml:space="preserve"> that the halogenated organic molecules may be produced </w:t>
        </w:r>
      </w:ins>
      <w:ins w:id="261" w:author="Microsoft Office User" w:date="2021-07-08T17:48:00Z">
        <w:r>
          <w:rPr>
            <w:rFonts w:ascii="Times New Roman" w:hAnsi="Times New Roman" w:cs="Times New Roman"/>
            <w:sz w:val="24"/>
            <w:szCs w:val="24"/>
          </w:rPr>
          <w:t xml:space="preserve">during viral infection to protect viral DNA from being destroyed by ROS in the host cell. </w:t>
        </w:r>
      </w:ins>
    </w:p>
    <w:p w14:paraId="7D8F77FB" w14:textId="41D6FDDF" w:rsidR="00F91CF5" w:rsidDel="00B604F3" w:rsidRDefault="00F91CF5">
      <w:pPr>
        <w:rPr>
          <w:ins w:id="262" w:author="Microsoft Office User" w:date="2021-07-08T17:52:00Z"/>
          <w:del w:id="263" w:author="isimeme udu" w:date="2021-07-09T14:51:00Z"/>
          <w:rFonts w:ascii="Times New Roman" w:hAnsi="Times New Roman" w:cs="Times New Roman"/>
          <w:sz w:val="24"/>
          <w:szCs w:val="24"/>
        </w:rPr>
      </w:pPr>
      <w:ins w:id="264" w:author="isimeme udu" w:date="2021-07-09T14:48:00Z">
        <w:r>
          <w:rPr>
            <w:rFonts w:ascii="Times New Roman" w:hAnsi="Times New Roman" w:cs="Times New Roman"/>
            <w:sz w:val="24"/>
            <w:szCs w:val="24"/>
          </w:rPr>
          <w:lastRenderedPageBreak/>
          <w:t xml:space="preserve">Understanding the feature of vDOM can help scientists diagnose viral outbreaks in the ocean. Using </w:t>
        </w:r>
        <w:r w:rsidRPr="00165346">
          <w:rPr>
            <w:rFonts w:ascii="Times New Roman" w:hAnsi="Times New Roman" w:cs="Times New Roman"/>
            <w:i/>
            <w:iCs/>
            <w:sz w:val="24"/>
            <w:szCs w:val="24"/>
            <w:rPrChange w:id="265" w:author="isimeme udu" w:date="2021-07-09T15:07:00Z">
              <w:rPr>
                <w:rFonts w:ascii="Times New Roman" w:hAnsi="Times New Roman" w:cs="Times New Roman"/>
                <w:sz w:val="24"/>
                <w:szCs w:val="24"/>
              </w:rPr>
            </w:rPrChange>
          </w:rPr>
          <w:t>E huxleyi</w:t>
        </w:r>
        <w:r>
          <w:rPr>
            <w:rFonts w:ascii="Times New Roman" w:hAnsi="Times New Roman" w:cs="Times New Roman"/>
            <w:sz w:val="24"/>
            <w:szCs w:val="24"/>
          </w:rPr>
          <w:t xml:space="preserve">, </w:t>
        </w:r>
      </w:ins>
      <w:ins w:id="266" w:author="isimeme udu" w:date="2021-07-09T15:08:00Z">
        <w:r w:rsidR="00165346">
          <w:rPr>
            <w:rFonts w:ascii="Times New Roman" w:hAnsi="Times New Roman" w:cs="Times New Roman"/>
            <w:sz w:val="24"/>
            <w:szCs w:val="24"/>
          </w:rPr>
          <w:t xml:space="preserve">the authors identified </w:t>
        </w:r>
      </w:ins>
      <w:ins w:id="267" w:author="isimeme udu" w:date="2021-07-09T14:48:00Z">
        <w:r>
          <w:rPr>
            <w:rFonts w:ascii="Times New Roman" w:hAnsi="Times New Roman" w:cs="Times New Roman"/>
            <w:sz w:val="24"/>
            <w:szCs w:val="24"/>
          </w:rPr>
          <w:t>specific molecules</w:t>
        </w:r>
      </w:ins>
      <w:ins w:id="268" w:author="isimeme udu" w:date="2021-07-09T15:08:00Z">
        <w:r w:rsidR="00165346">
          <w:rPr>
            <w:rFonts w:ascii="Times New Roman" w:hAnsi="Times New Roman" w:cs="Times New Roman"/>
            <w:sz w:val="24"/>
            <w:szCs w:val="24"/>
          </w:rPr>
          <w:t xml:space="preserve"> that could</w:t>
        </w:r>
      </w:ins>
      <w:ins w:id="269" w:author="isimeme udu" w:date="2021-07-09T14:48:00Z">
        <w:r>
          <w:rPr>
            <w:rFonts w:ascii="Times New Roman" w:hAnsi="Times New Roman" w:cs="Times New Roman"/>
            <w:sz w:val="24"/>
            <w:szCs w:val="24"/>
          </w:rPr>
          <w:t xml:space="preserve"> </w:t>
        </w:r>
      </w:ins>
      <w:ins w:id="270" w:author="isimeme udu" w:date="2021-07-09T14:49:00Z">
        <w:r w:rsidR="00B604F3">
          <w:rPr>
            <w:rFonts w:ascii="Times New Roman" w:hAnsi="Times New Roman" w:cs="Times New Roman"/>
            <w:sz w:val="24"/>
            <w:szCs w:val="24"/>
          </w:rPr>
          <w:t xml:space="preserve">be used to characterize whether a viral outbreak has occurred. </w:t>
        </w:r>
      </w:ins>
    </w:p>
    <w:p w14:paraId="1920C8E4" w14:textId="39275F2C" w:rsidR="00E80802" w:rsidDel="00B604F3" w:rsidRDefault="00E80802">
      <w:pPr>
        <w:rPr>
          <w:ins w:id="271" w:author="Microsoft Office User" w:date="2021-07-08T17:52:00Z"/>
          <w:del w:id="272" w:author="isimeme udu" w:date="2021-07-09T14:51:00Z"/>
          <w:rFonts w:ascii="Times New Roman" w:hAnsi="Times New Roman" w:cs="Times New Roman"/>
          <w:sz w:val="24"/>
          <w:szCs w:val="24"/>
        </w:rPr>
      </w:pPr>
    </w:p>
    <w:p w14:paraId="192FD0B7" w14:textId="34139692" w:rsidR="00E80802" w:rsidDel="00B604F3" w:rsidRDefault="00E80802">
      <w:pPr>
        <w:rPr>
          <w:del w:id="273" w:author="isimeme udu" w:date="2021-07-09T14:51:00Z"/>
          <w:rFonts w:ascii="Times New Roman" w:hAnsi="Times New Roman" w:cs="Times New Roman"/>
          <w:sz w:val="24"/>
          <w:szCs w:val="24"/>
        </w:rPr>
      </w:pPr>
      <w:ins w:id="274" w:author="Microsoft Office User" w:date="2021-07-08T17:52:00Z">
        <w:del w:id="275" w:author="isimeme udu" w:date="2021-07-09T14:51:00Z">
          <w:r w:rsidDel="00B604F3">
            <w:rPr>
              <w:rFonts w:ascii="Times New Roman" w:hAnsi="Times New Roman" w:cs="Times New Roman"/>
              <w:sz w:val="24"/>
              <w:szCs w:val="24"/>
            </w:rPr>
            <w:delText>Then you want some kind of wrap up along the lines of “oh now we know some specific features of vDOM that will let us diagnose viral epidemics in the ocean</w:delText>
          </w:r>
          <w:r w:rsidR="005C1A6D" w:rsidDel="00B604F3">
            <w:rPr>
              <w:rFonts w:ascii="Times New Roman" w:hAnsi="Times New Roman" w:cs="Times New Roman"/>
              <w:sz w:val="24"/>
              <w:szCs w:val="24"/>
            </w:rPr>
            <w:delText xml:space="preserve"> and we learned about a new important role for halogens in ocean biochemistry</w:delText>
          </w:r>
        </w:del>
        <w:del w:id="276" w:author="isimeme udu" w:date="2021-07-09T14:47:00Z">
          <w:r w:rsidR="005C1A6D" w:rsidDel="00F91CF5">
            <w:rPr>
              <w:rFonts w:ascii="Times New Roman" w:hAnsi="Times New Roman" w:cs="Times New Roman"/>
              <w:sz w:val="24"/>
              <w:szCs w:val="24"/>
            </w:rPr>
            <w:delText>”</w:delText>
          </w:r>
        </w:del>
      </w:ins>
      <w:ins w:id="277" w:author="Microsoft Office User" w:date="2021-07-08T17:53:00Z">
        <w:del w:id="278" w:author="isimeme udu" w:date="2021-07-09T14:47:00Z">
          <w:r w:rsidR="005C1A6D" w:rsidDel="00F91CF5">
            <w:rPr>
              <w:rFonts w:ascii="Times New Roman" w:hAnsi="Times New Roman" w:cs="Times New Roman"/>
              <w:sz w:val="24"/>
              <w:szCs w:val="24"/>
            </w:rPr>
            <w:delText xml:space="preserve"> and you should be good.</w:delText>
          </w:r>
        </w:del>
        <w:del w:id="279" w:author="isimeme udu" w:date="2021-07-09T14:51:00Z">
          <w:r w:rsidR="005C1A6D" w:rsidDel="00B604F3">
            <w:rPr>
              <w:rFonts w:ascii="Times New Roman" w:hAnsi="Times New Roman" w:cs="Times New Roman"/>
              <w:sz w:val="24"/>
              <w:szCs w:val="24"/>
            </w:rPr>
            <w:delText xml:space="preserve"> </w:delText>
          </w:r>
        </w:del>
      </w:ins>
    </w:p>
    <w:p w14:paraId="75F4F67C" w14:textId="77777777" w:rsidR="00E80802" w:rsidDel="00F91CF5" w:rsidRDefault="00E80802">
      <w:pPr>
        <w:rPr>
          <w:ins w:id="280" w:author="Microsoft Office User" w:date="2021-07-08T17:49:00Z"/>
          <w:del w:id="281" w:author="isimeme udu" w:date="2021-07-09T14:39:00Z"/>
          <w:rFonts w:ascii="Times New Roman" w:hAnsi="Times New Roman" w:cs="Times New Roman"/>
          <w:sz w:val="24"/>
          <w:szCs w:val="24"/>
        </w:rPr>
      </w:pPr>
    </w:p>
    <w:p w14:paraId="759CE442" w14:textId="0C76DE56" w:rsidR="00E23DE9" w:rsidDel="00F91CF5" w:rsidRDefault="00E80802">
      <w:pPr>
        <w:rPr>
          <w:del w:id="282" w:author="isimeme udu" w:date="2021-07-09T14:39:00Z"/>
          <w:rFonts w:ascii="Times New Roman" w:hAnsi="Times New Roman" w:cs="Times New Roman"/>
          <w:sz w:val="24"/>
          <w:szCs w:val="24"/>
        </w:rPr>
      </w:pPr>
      <w:ins w:id="283" w:author="Microsoft Office User" w:date="2021-07-08T17:49:00Z">
        <w:del w:id="284" w:author="isimeme udu" w:date="2021-07-09T14:39:00Z">
          <w:r w:rsidDel="00F91CF5">
            <w:rPr>
              <w:rFonts w:ascii="Times New Roman" w:hAnsi="Times New Roman" w:cs="Times New Roman"/>
              <w:sz w:val="24"/>
              <w:szCs w:val="24"/>
            </w:rPr>
            <w:delText>^Check out th</w:delText>
          </w:r>
        </w:del>
      </w:ins>
      <w:ins w:id="285" w:author="Microsoft Office User" w:date="2021-07-08T17:53:00Z">
        <w:del w:id="286" w:author="isimeme udu" w:date="2021-07-09T14:39:00Z">
          <w:r w:rsidR="005C1A6D" w:rsidDel="00F91CF5">
            <w:rPr>
              <w:rFonts w:ascii="Times New Roman" w:hAnsi="Times New Roman" w:cs="Times New Roman"/>
              <w:sz w:val="24"/>
              <w:szCs w:val="24"/>
            </w:rPr>
            <w:delText>e</w:delText>
          </w:r>
        </w:del>
      </w:ins>
      <w:ins w:id="287" w:author="Microsoft Office User" w:date="2021-07-08T17:49:00Z">
        <w:del w:id="288" w:author="isimeme udu" w:date="2021-07-09T14:39:00Z">
          <w:r w:rsidDel="00F91CF5">
            <w:rPr>
              <w:rFonts w:ascii="Times New Roman" w:hAnsi="Times New Roman" w:cs="Times New Roman"/>
              <w:sz w:val="24"/>
              <w:szCs w:val="24"/>
            </w:rPr>
            <w:delText xml:space="preserve"> explanation</w:delText>
          </w:r>
        </w:del>
      </w:ins>
      <w:ins w:id="289" w:author="Microsoft Office User" w:date="2021-07-08T17:53:00Z">
        <w:del w:id="290" w:author="isimeme udu" w:date="2021-07-09T14:39:00Z">
          <w:r w:rsidR="005C1A6D" w:rsidDel="00F91CF5">
            <w:rPr>
              <w:rFonts w:ascii="Times New Roman" w:hAnsi="Times New Roman" w:cs="Times New Roman"/>
              <w:sz w:val="24"/>
              <w:szCs w:val="24"/>
            </w:rPr>
            <w:delText xml:space="preserve"> I suggest</w:delText>
          </w:r>
        </w:del>
      </w:ins>
      <w:ins w:id="291" w:author="Microsoft Office User" w:date="2021-07-08T17:49:00Z">
        <w:del w:id="292" w:author="isimeme udu" w:date="2021-07-09T14:39:00Z">
          <w:r w:rsidDel="00F91CF5">
            <w:rPr>
              <w:rFonts w:ascii="Times New Roman" w:hAnsi="Times New Roman" w:cs="Times New Roman"/>
              <w:sz w:val="24"/>
              <w:szCs w:val="24"/>
            </w:rPr>
            <w:delText xml:space="preserve">. </w:delText>
          </w:r>
        </w:del>
      </w:ins>
      <w:del w:id="293" w:author="isimeme udu" w:date="2021-07-09T14:39:00Z">
        <w:r w:rsidR="00432426" w:rsidDel="00F91CF5">
          <w:rPr>
            <w:rFonts w:ascii="Times New Roman" w:hAnsi="Times New Roman" w:cs="Times New Roman"/>
            <w:sz w:val="24"/>
            <w:szCs w:val="24"/>
          </w:rPr>
          <w:delText>Though the</w:delText>
        </w:r>
        <w:r w:rsidR="00610B59" w:rsidDel="00F91CF5">
          <w:rPr>
            <w:rFonts w:ascii="Times New Roman" w:hAnsi="Times New Roman" w:cs="Times New Roman"/>
            <w:sz w:val="24"/>
            <w:szCs w:val="24"/>
          </w:rPr>
          <w:delText xml:space="preserve"> authors</w:delText>
        </w:r>
        <w:r w:rsidR="00432426" w:rsidDel="00F91CF5">
          <w:rPr>
            <w:rFonts w:ascii="Times New Roman" w:hAnsi="Times New Roman" w:cs="Times New Roman"/>
            <w:sz w:val="24"/>
            <w:szCs w:val="24"/>
          </w:rPr>
          <w:delText xml:space="preserve"> wer</w:delText>
        </w:r>
        <w:r w:rsidR="00B279DB" w:rsidDel="00F91CF5">
          <w:rPr>
            <w:rFonts w:ascii="Times New Roman" w:hAnsi="Times New Roman" w:cs="Times New Roman"/>
            <w:sz w:val="24"/>
            <w:szCs w:val="24"/>
          </w:rPr>
          <w:delText xml:space="preserve">e </w:delText>
        </w:r>
        <w:r w:rsidR="00432426" w:rsidDel="00F91CF5">
          <w:rPr>
            <w:rFonts w:ascii="Times New Roman" w:hAnsi="Times New Roman" w:cs="Times New Roman"/>
            <w:sz w:val="24"/>
            <w:szCs w:val="24"/>
          </w:rPr>
          <w:delText>able</w:delText>
        </w:r>
        <w:r w:rsidR="004627B6" w:rsidDel="00F91CF5">
          <w:rPr>
            <w:rFonts w:ascii="Times New Roman" w:hAnsi="Times New Roman" w:cs="Times New Roman"/>
            <w:sz w:val="24"/>
            <w:szCs w:val="24"/>
          </w:rPr>
          <w:delText xml:space="preserve"> </w:delText>
        </w:r>
        <w:r w:rsidR="00432426" w:rsidDel="00F91CF5">
          <w:rPr>
            <w:rFonts w:ascii="Times New Roman" w:hAnsi="Times New Roman" w:cs="Times New Roman"/>
            <w:sz w:val="24"/>
            <w:szCs w:val="24"/>
          </w:rPr>
          <w:delText xml:space="preserve">to find </w:delText>
        </w:r>
        <w:r w:rsidR="004627B6" w:rsidDel="00F91CF5">
          <w:rPr>
            <w:rFonts w:ascii="Times New Roman" w:hAnsi="Times New Roman" w:cs="Times New Roman"/>
            <w:sz w:val="24"/>
            <w:szCs w:val="24"/>
          </w:rPr>
          <w:delText>metabolites</w:delText>
        </w:r>
        <w:r w:rsidR="00432426" w:rsidDel="00F91CF5">
          <w:rPr>
            <w:rFonts w:ascii="Times New Roman" w:hAnsi="Times New Roman" w:cs="Times New Roman"/>
            <w:sz w:val="24"/>
            <w:szCs w:val="24"/>
          </w:rPr>
          <w:delText xml:space="preserve"> separating regular DOM from </w:delText>
        </w:r>
        <w:r w:rsidR="00610B59" w:rsidDel="00F91CF5">
          <w:rPr>
            <w:rFonts w:ascii="Times New Roman" w:hAnsi="Times New Roman" w:cs="Times New Roman"/>
            <w:sz w:val="24"/>
            <w:szCs w:val="24"/>
          </w:rPr>
          <w:delText>vDOM</w:delText>
        </w:r>
        <w:r w:rsidR="00432426" w:rsidDel="00F91CF5">
          <w:rPr>
            <w:rFonts w:ascii="Times New Roman" w:hAnsi="Times New Roman" w:cs="Times New Roman"/>
            <w:sz w:val="24"/>
            <w:szCs w:val="24"/>
          </w:rPr>
          <w:delText xml:space="preserve">, the reasoning </w:delText>
        </w:r>
        <w:r w:rsidR="00610B59" w:rsidDel="00F91CF5">
          <w:rPr>
            <w:rFonts w:ascii="Times New Roman" w:hAnsi="Times New Roman" w:cs="Times New Roman"/>
            <w:sz w:val="24"/>
            <w:szCs w:val="24"/>
          </w:rPr>
          <w:delText xml:space="preserve">as to </w:delText>
        </w:r>
        <w:r w:rsidR="00432426" w:rsidDel="00F91CF5">
          <w:rPr>
            <w:rFonts w:ascii="Times New Roman" w:hAnsi="Times New Roman" w:cs="Times New Roman"/>
            <w:sz w:val="24"/>
            <w:szCs w:val="24"/>
          </w:rPr>
          <w:delText>why there woul</w:delText>
        </w:r>
        <w:r w:rsidR="0028467B" w:rsidDel="00F91CF5">
          <w:rPr>
            <w:rFonts w:ascii="Times New Roman" w:hAnsi="Times New Roman" w:cs="Times New Roman"/>
            <w:sz w:val="24"/>
            <w:szCs w:val="24"/>
          </w:rPr>
          <w:delText xml:space="preserve">d be production of halogenated </w:delText>
        </w:r>
        <w:r w:rsidR="004627B6" w:rsidDel="00F91CF5">
          <w:rPr>
            <w:rFonts w:ascii="Times New Roman" w:hAnsi="Times New Roman" w:cs="Times New Roman"/>
            <w:sz w:val="24"/>
            <w:szCs w:val="24"/>
          </w:rPr>
          <w:delText>metabolites</w:delText>
        </w:r>
        <w:r w:rsidR="0028467B" w:rsidDel="00F91CF5">
          <w:rPr>
            <w:rFonts w:ascii="Times New Roman" w:hAnsi="Times New Roman" w:cs="Times New Roman"/>
            <w:sz w:val="24"/>
            <w:szCs w:val="24"/>
          </w:rPr>
          <w:delText xml:space="preserve"> </w:delText>
        </w:r>
        <w:r w:rsidR="00610B59" w:rsidDel="00F91CF5">
          <w:rPr>
            <w:rFonts w:ascii="Times New Roman" w:hAnsi="Times New Roman" w:cs="Times New Roman"/>
            <w:sz w:val="24"/>
            <w:szCs w:val="24"/>
          </w:rPr>
          <w:delText xml:space="preserve">was </w:delText>
        </w:r>
        <w:r w:rsidR="000C7579" w:rsidDel="00F91CF5">
          <w:rPr>
            <w:rFonts w:ascii="Times New Roman" w:hAnsi="Times New Roman" w:cs="Times New Roman"/>
            <w:sz w:val="24"/>
            <w:szCs w:val="24"/>
          </w:rPr>
          <w:delText xml:space="preserve">initially </w:delText>
        </w:r>
        <w:r w:rsidR="0028467B" w:rsidDel="00F91CF5">
          <w:rPr>
            <w:rFonts w:ascii="Times New Roman" w:hAnsi="Times New Roman" w:cs="Times New Roman"/>
            <w:sz w:val="24"/>
            <w:szCs w:val="24"/>
          </w:rPr>
          <w:delText xml:space="preserve">unclear. Halogenation is </w:delText>
        </w:r>
        <w:r w:rsidR="00E01997" w:rsidDel="00F91CF5">
          <w:rPr>
            <w:rFonts w:ascii="Times New Roman" w:hAnsi="Times New Roman" w:cs="Times New Roman"/>
            <w:sz w:val="24"/>
            <w:szCs w:val="24"/>
          </w:rPr>
          <w:delText>prominent</w:delText>
        </w:r>
        <w:r w:rsidR="0028467B" w:rsidDel="00F91CF5">
          <w:rPr>
            <w:rFonts w:ascii="Times New Roman" w:hAnsi="Times New Roman" w:cs="Times New Roman"/>
            <w:sz w:val="24"/>
            <w:szCs w:val="24"/>
          </w:rPr>
          <w:delText xml:space="preserve"> in the ocean (chlorine, a halogen</w:delText>
        </w:r>
        <w:r w:rsidR="00A7115B" w:rsidDel="00F91CF5">
          <w:rPr>
            <w:rFonts w:ascii="Times New Roman" w:hAnsi="Times New Roman" w:cs="Times New Roman"/>
            <w:sz w:val="24"/>
            <w:szCs w:val="24"/>
          </w:rPr>
          <w:delText>, is the most abundant element in sea water</w:delText>
        </w:r>
        <w:r w:rsidR="0028467B" w:rsidDel="00F91CF5">
          <w:rPr>
            <w:rFonts w:ascii="Times New Roman" w:hAnsi="Times New Roman" w:cs="Times New Roman"/>
            <w:sz w:val="24"/>
            <w:szCs w:val="24"/>
          </w:rPr>
          <w:delText>)</w:delText>
        </w:r>
        <w:r w:rsidR="00E01997" w:rsidDel="00F91CF5">
          <w:rPr>
            <w:rFonts w:ascii="Times New Roman" w:hAnsi="Times New Roman" w:cs="Times New Roman"/>
            <w:sz w:val="24"/>
            <w:szCs w:val="24"/>
          </w:rPr>
          <w:delText>, so what advantage would</w:delText>
        </w:r>
        <w:r w:rsidR="000C7579" w:rsidDel="00F91CF5">
          <w:rPr>
            <w:rFonts w:ascii="Times New Roman" w:hAnsi="Times New Roman" w:cs="Times New Roman"/>
            <w:sz w:val="24"/>
            <w:szCs w:val="24"/>
          </w:rPr>
          <w:delText xml:space="preserve"> this</w:delText>
        </w:r>
        <w:r w:rsidR="00E01997" w:rsidDel="00F91CF5">
          <w:rPr>
            <w:rFonts w:ascii="Times New Roman" w:hAnsi="Times New Roman" w:cs="Times New Roman"/>
            <w:sz w:val="24"/>
            <w:szCs w:val="24"/>
          </w:rPr>
          <w:delText xml:space="preserve"> give </w:delText>
        </w:r>
        <w:r w:rsidR="00610B59" w:rsidDel="00F91CF5">
          <w:rPr>
            <w:rFonts w:ascii="Times New Roman" w:hAnsi="Times New Roman" w:cs="Times New Roman"/>
            <w:sz w:val="24"/>
            <w:szCs w:val="24"/>
          </w:rPr>
          <w:delText>for viruses</w:delText>
        </w:r>
        <w:r w:rsidR="000C7579" w:rsidDel="00F91CF5">
          <w:rPr>
            <w:rFonts w:ascii="Times New Roman" w:hAnsi="Times New Roman" w:cs="Times New Roman"/>
            <w:sz w:val="24"/>
            <w:szCs w:val="24"/>
          </w:rPr>
          <w:delText xml:space="preserve">? </w:delText>
        </w:r>
        <w:r w:rsidR="00E0007A" w:rsidDel="00F91CF5">
          <w:rPr>
            <w:rFonts w:ascii="Times New Roman" w:hAnsi="Times New Roman" w:cs="Times New Roman"/>
            <w:sz w:val="24"/>
            <w:szCs w:val="24"/>
          </w:rPr>
          <w:delText xml:space="preserve">In a recent study </w:delText>
        </w:r>
        <w:r w:rsidR="002A11FC" w:rsidDel="00F91CF5">
          <w:rPr>
            <w:rFonts w:ascii="Times New Roman" w:hAnsi="Times New Roman" w:cs="Times New Roman"/>
            <w:sz w:val="24"/>
            <w:szCs w:val="24"/>
          </w:rPr>
          <w:delText>about</w:delText>
        </w:r>
        <w:r w:rsidR="00103A38" w:rsidDel="00F91CF5">
          <w:rPr>
            <w:rFonts w:ascii="Times New Roman" w:hAnsi="Times New Roman" w:cs="Times New Roman"/>
            <w:sz w:val="24"/>
            <w:szCs w:val="24"/>
          </w:rPr>
          <w:delText xml:space="preserve"> cell death in </w:delText>
        </w:r>
        <w:r w:rsidR="00103A38" w:rsidRPr="00103A38" w:rsidDel="00F91CF5">
          <w:rPr>
            <w:rFonts w:ascii="Times New Roman" w:hAnsi="Times New Roman" w:cs="Times New Roman"/>
            <w:i/>
            <w:iCs/>
            <w:sz w:val="24"/>
            <w:szCs w:val="24"/>
          </w:rPr>
          <w:delText>E. huxleyi</w:delText>
        </w:r>
        <w:r w:rsidR="00103A38" w:rsidDel="00F91CF5">
          <w:rPr>
            <w:rFonts w:ascii="Times New Roman" w:hAnsi="Times New Roman" w:cs="Times New Roman"/>
            <w:sz w:val="24"/>
            <w:szCs w:val="24"/>
          </w:rPr>
          <w:delText xml:space="preserve"> </w:delText>
        </w:r>
        <w:r w:rsidR="004C021B" w:rsidDel="00F91CF5">
          <w:rPr>
            <w:rFonts w:ascii="Times New Roman" w:hAnsi="Times New Roman" w:cs="Times New Roman"/>
            <w:sz w:val="24"/>
            <w:szCs w:val="24"/>
          </w:rPr>
          <w:delText>(Sheyn et al</w:delText>
        </w:r>
        <w:r w:rsidR="00294B01" w:rsidDel="00F91CF5">
          <w:rPr>
            <w:rFonts w:ascii="Times New Roman" w:hAnsi="Times New Roman" w:cs="Times New Roman"/>
            <w:sz w:val="24"/>
            <w:szCs w:val="24"/>
          </w:rPr>
          <w:delText>, 2016)</w:delText>
        </w:r>
        <w:r w:rsidR="00E0007A" w:rsidDel="00F91CF5">
          <w:rPr>
            <w:rFonts w:ascii="Times New Roman" w:hAnsi="Times New Roman" w:cs="Times New Roman"/>
            <w:sz w:val="24"/>
            <w:szCs w:val="24"/>
          </w:rPr>
          <w:delText xml:space="preserve">, </w:delText>
        </w:r>
        <w:commentRangeStart w:id="294"/>
        <w:r w:rsidR="00E23DE9" w:rsidDel="00F91CF5">
          <w:rPr>
            <w:rFonts w:ascii="Times New Roman" w:hAnsi="Times New Roman" w:cs="Times New Roman"/>
            <w:sz w:val="24"/>
            <w:szCs w:val="24"/>
          </w:rPr>
          <w:delText xml:space="preserve">hydrogen peroxide </w:delText>
        </w:r>
        <w:r w:rsidR="004A5DF3" w:rsidDel="00F91CF5">
          <w:rPr>
            <w:rFonts w:ascii="Times New Roman" w:hAnsi="Times New Roman" w:cs="Times New Roman"/>
            <w:sz w:val="24"/>
            <w:szCs w:val="24"/>
          </w:rPr>
          <w:delText xml:space="preserve">helped to </w:delText>
        </w:r>
        <w:r w:rsidR="00E23DE9" w:rsidDel="00F91CF5">
          <w:rPr>
            <w:rFonts w:ascii="Times New Roman" w:hAnsi="Times New Roman" w:cs="Times New Roman"/>
            <w:sz w:val="24"/>
            <w:szCs w:val="24"/>
          </w:rPr>
          <w:delText>mediat</w:delText>
        </w:r>
        <w:r w:rsidR="004A5DF3" w:rsidDel="00F91CF5">
          <w:rPr>
            <w:rFonts w:ascii="Times New Roman" w:hAnsi="Times New Roman" w:cs="Times New Roman"/>
            <w:sz w:val="24"/>
            <w:szCs w:val="24"/>
          </w:rPr>
          <w:delText>e</w:delText>
        </w:r>
        <w:r w:rsidR="00E23DE9" w:rsidDel="00F91CF5">
          <w:rPr>
            <w:rFonts w:ascii="Times New Roman" w:hAnsi="Times New Roman" w:cs="Times New Roman"/>
            <w:sz w:val="24"/>
            <w:szCs w:val="24"/>
          </w:rPr>
          <w:delText xml:space="preserve"> cell death </w:delText>
        </w:r>
        <w:r w:rsidR="004A5DF3" w:rsidDel="00F91CF5">
          <w:rPr>
            <w:rFonts w:ascii="Times New Roman" w:hAnsi="Times New Roman" w:cs="Times New Roman"/>
            <w:sz w:val="24"/>
            <w:szCs w:val="24"/>
          </w:rPr>
          <w:delText xml:space="preserve">during viral lysis. </w:delText>
        </w:r>
        <w:commentRangeEnd w:id="294"/>
        <w:r w:rsidR="00975E2A" w:rsidDel="00F91CF5">
          <w:rPr>
            <w:rStyle w:val="CommentReference"/>
          </w:rPr>
          <w:commentReference w:id="294"/>
        </w:r>
      </w:del>
    </w:p>
    <w:p w14:paraId="219FC45F" w14:textId="77777777" w:rsidR="00E23DE9" w:rsidRDefault="00E23DE9">
      <w:pPr>
        <w:rPr>
          <w:rFonts w:ascii="Times New Roman" w:hAnsi="Times New Roman" w:cs="Times New Roman"/>
          <w:sz w:val="24"/>
          <w:szCs w:val="24"/>
        </w:rPr>
      </w:pPr>
    </w:p>
    <w:p w14:paraId="0E269E35" w14:textId="77777777" w:rsidR="00E23DE9" w:rsidDel="00B604F3" w:rsidRDefault="00E23DE9">
      <w:pPr>
        <w:rPr>
          <w:del w:id="295" w:author="isimeme udu" w:date="2021-07-09T14:51:00Z"/>
          <w:rFonts w:ascii="Times New Roman" w:hAnsi="Times New Roman" w:cs="Times New Roman"/>
          <w:sz w:val="24"/>
          <w:szCs w:val="24"/>
        </w:rPr>
      </w:pPr>
    </w:p>
    <w:p w14:paraId="6D8FBCAB" w14:textId="7F581732" w:rsidR="002B7AB6" w:rsidRPr="00F54E92" w:rsidRDefault="002B7AB6">
      <w:pPr>
        <w:rPr>
          <w:rFonts w:ascii="Times New Roman" w:hAnsi="Times New Roman" w:cs="Times New Roman"/>
          <w:sz w:val="24"/>
          <w:szCs w:val="24"/>
        </w:rPr>
      </w:pPr>
    </w:p>
    <w:p w14:paraId="0A30BAC5" w14:textId="4959FAE2" w:rsidR="00FD20BD" w:rsidRPr="00B85B85" w:rsidRDefault="002B7AB6" w:rsidP="00B85B85">
      <w:pPr>
        <w:rPr>
          <w:rFonts w:ascii="Times New Roman" w:hAnsi="Times New Roman" w:cs="Times New Roman"/>
          <w:b/>
          <w:bCs/>
          <w:sz w:val="24"/>
          <w:szCs w:val="24"/>
        </w:rPr>
      </w:pPr>
      <w:commentRangeStart w:id="296"/>
      <w:r w:rsidRPr="00F54E92">
        <w:rPr>
          <w:rFonts w:ascii="Times New Roman" w:hAnsi="Times New Roman" w:cs="Times New Roman"/>
          <w:b/>
          <w:bCs/>
          <w:sz w:val="24"/>
          <w:szCs w:val="24"/>
        </w:rPr>
        <w:t>Main Bullet Points:</w:t>
      </w:r>
      <w:commentRangeEnd w:id="296"/>
      <w:r w:rsidR="005C1A6D">
        <w:rPr>
          <w:rStyle w:val="CommentReference"/>
        </w:rPr>
        <w:commentReference w:id="296"/>
      </w:r>
    </w:p>
    <w:p w14:paraId="6FC49B47" w14:textId="78A69A9A" w:rsidR="00881594" w:rsidRPr="00F74925" w:rsidRDefault="00881594">
      <w:pPr>
        <w:pStyle w:val="ListParagraph"/>
        <w:numPr>
          <w:ilvl w:val="0"/>
          <w:numId w:val="3"/>
        </w:numPr>
        <w:rPr>
          <w:ins w:id="297" w:author="isimeme udu" w:date="2021-07-09T15:14:00Z"/>
          <w:rFonts w:ascii="Times New Roman" w:hAnsi="Times New Roman" w:cs="Times New Roman"/>
          <w:sz w:val="24"/>
          <w:szCs w:val="24"/>
          <w:rPrChange w:id="298" w:author="isimeme udu" w:date="2021-07-09T15:23:00Z">
            <w:rPr>
              <w:ins w:id="299" w:author="isimeme udu" w:date="2021-07-09T15:14:00Z"/>
            </w:rPr>
          </w:rPrChange>
        </w:rPr>
      </w:pPr>
      <w:ins w:id="300" w:author="isimeme udu" w:date="2021-07-09T15:15:00Z">
        <w:r>
          <w:rPr>
            <w:rFonts w:ascii="Times New Roman" w:hAnsi="Times New Roman" w:cs="Times New Roman"/>
            <w:sz w:val="24"/>
            <w:szCs w:val="24"/>
          </w:rPr>
          <w:t xml:space="preserve">Kuhlisch et al </w:t>
        </w:r>
        <w:commentRangeStart w:id="301"/>
        <w:r>
          <w:rPr>
            <w:rFonts w:ascii="Times New Roman" w:hAnsi="Times New Roman" w:cs="Times New Roman"/>
            <w:sz w:val="24"/>
            <w:szCs w:val="24"/>
          </w:rPr>
          <w:t xml:space="preserve">used </w:t>
        </w:r>
        <w:r w:rsidRPr="00881594">
          <w:rPr>
            <w:rFonts w:ascii="Times New Roman" w:hAnsi="Times New Roman" w:cs="Times New Roman"/>
            <w:i/>
            <w:iCs/>
            <w:sz w:val="24"/>
            <w:szCs w:val="24"/>
            <w:rPrChange w:id="302" w:author="isimeme udu" w:date="2021-07-09T15:16:00Z">
              <w:rPr>
                <w:rFonts w:ascii="Times New Roman" w:hAnsi="Times New Roman" w:cs="Times New Roman"/>
                <w:sz w:val="24"/>
                <w:szCs w:val="24"/>
              </w:rPr>
            </w:rPrChange>
          </w:rPr>
          <w:t xml:space="preserve">E. </w:t>
        </w:r>
        <w:proofErr w:type="spellStart"/>
        <w:r w:rsidRPr="00881594">
          <w:rPr>
            <w:rFonts w:ascii="Times New Roman" w:hAnsi="Times New Roman" w:cs="Times New Roman"/>
            <w:i/>
            <w:iCs/>
            <w:sz w:val="24"/>
            <w:szCs w:val="24"/>
            <w:rPrChange w:id="303" w:author="isimeme udu" w:date="2021-07-09T15:16:00Z">
              <w:rPr>
                <w:rFonts w:ascii="Times New Roman" w:hAnsi="Times New Roman" w:cs="Times New Roman"/>
                <w:sz w:val="24"/>
                <w:szCs w:val="24"/>
              </w:rPr>
            </w:rPrChange>
          </w:rPr>
          <w:t>huxleyi</w:t>
        </w:r>
        <w:proofErr w:type="spellEnd"/>
        <w:r>
          <w:rPr>
            <w:rFonts w:ascii="Times New Roman" w:hAnsi="Times New Roman" w:cs="Times New Roman"/>
            <w:sz w:val="24"/>
            <w:szCs w:val="24"/>
          </w:rPr>
          <w:t xml:space="preserve"> </w:t>
        </w:r>
      </w:ins>
      <w:commentRangeEnd w:id="301"/>
      <w:r w:rsidR="00AF34D0">
        <w:rPr>
          <w:rStyle w:val="CommentReference"/>
        </w:rPr>
        <w:commentReference w:id="301"/>
      </w:r>
      <w:ins w:id="304" w:author="isimeme udu" w:date="2021-07-09T15:15:00Z">
        <w:r>
          <w:rPr>
            <w:rFonts w:ascii="Times New Roman" w:hAnsi="Times New Roman" w:cs="Times New Roman"/>
            <w:sz w:val="24"/>
            <w:szCs w:val="24"/>
          </w:rPr>
          <w:t>to identify molecules specific to viral</w:t>
        </w:r>
      </w:ins>
      <w:ins w:id="305" w:author="isimeme udu" w:date="2021-07-09T15:16:00Z">
        <w:r>
          <w:rPr>
            <w:rFonts w:ascii="Times New Roman" w:hAnsi="Times New Roman" w:cs="Times New Roman"/>
            <w:sz w:val="24"/>
            <w:szCs w:val="24"/>
          </w:rPr>
          <w:t>-induced dissolved organic matter (vDOM).</w:t>
        </w:r>
      </w:ins>
    </w:p>
    <w:p w14:paraId="790D269A" w14:textId="2660CBF5" w:rsidR="002B7AB6" w:rsidRDefault="00BD3C31" w:rsidP="007265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w:t>
      </w:r>
      <w:r w:rsidR="00B85B85">
        <w:rPr>
          <w:rFonts w:ascii="Times New Roman" w:hAnsi="Times New Roman" w:cs="Times New Roman"/>
          <w:sz w:val="24"/>
          <w:szCs w:val="24"/>
        </w:rPr>
        <w:t xml:space="preserve">OM composition changes during </w:t>
      </w:r>
      <w:r w:rsidR="00B85B85" w:rsidRPr="00B85B85">
        <w:rPr>
          <w:rFonts w:ascii="Times New Roman" w:hAnsi="Times New Roman" w:cs="Times New Roman"/>
          <w:i/>
          <w:iCs/>
          <w:sz w:val="24"/>
          <w:szCs w:val="24"/>
        </w:rPr>
        <w:t xml:space="preserve">E. </w:t>
      </w:r>
      <w:proofErr w:type="spellStart"/>
      <w:r w:rsidR="00B85B85" w:rsidRPr="00B85B85">
        <w:rPr>
          <w:rFonts w:ascii="Times New Roman" w:hAnsi="Times New Roman" w:cs="Times New Roman"/>
          <w:i/>
          <w:iCs/>
          <w:sz w:val="24"/>
          <w:szCs w:val="24"/>
        </w:rPr>
        <w:t>huxleyi</w:t>
      </w:r>
      <w:proofErr w:type="spellEnd"/>
      <w:r w:rsidR="00B85B85" w:rsidRPr="00B85B85">
        <w:rPr>
          <w:rFonts w:ascii="Times New Roman" w:hAnsi="Times New Roman" w:cs="Times New Roman"/>
          <w:i/>
          <w:iCs/>
          <w:sz w:val="24"/>
          <w:szCs w:val="24"/>
        </w:rPr>
        <w:t xml:space="preserve"> </w:t>
      </w:r>
      <w:r w:rsidR="00B85B85">
        <w:rPr>
          <w:rFonts w:ascii="Times New Roman" w:hAnsi="Times New Roman" w:cs="Times New Roman"/>
          <w:sz w:val="24"/>
          <w:szCs w:val="24"/>
        </w:rPr>
        <w:t>blooms</w:t>
      </w:r>
      <w:ins w:id="306" w:author="Microsoft Office User" w:date="2021-07-09T15:56:00Z">
        <w:r w:rsidR="00AF34D0">
          <w:rPr>
            <w:rFonts w:ascii="Times New Roman" w:hAnsi="Times New Roman" w:cs="Times New Roman"/>
            <w:sz w:val="24"/>
            <w:szCs w:val="24"/>
          </w:rPr>
          <w:t xml:space="preserve"> and consequent viral outbreaks</w:t>
        </w:r>
      </w:ins>
      <w:r w:rsidR="00B85B85">
        <w:rPr>
          <w:rFonts w:ascii="Times New Roman" w:hAnsi="Times New Roman" w:cs="Times New Roman"/>
          <w:sz w:val="24"/>
          <w:szCs w:val="24"/>
        </w:rPr>
        <w:t xml:space="preserve">, releasing </w:t>
      </w:r>
      <w:ins w:id="307" w:author="Microsoft Office User" w:date="2021-07-09T15:55:00Z">
        <w:r w:rsidR="00AF34D0">
          <w:rPr>
            <w:rFonts w:ascii="Times New Roman" w:hAnsi="Times New Roman" w:cs="Times New Roman"/>
            <w:sz w:val="24"/>
            <w:szCs w:val="24"/>
          </w:rPr>
          <w:t>di</w:t>
        </w:r>
      </w:ins>
      <w:ins w:id="308" w:author="Microsoft Office User" w:date="2021-07-09T15:56:00Z">
        <w:r w:rsidR="00AF34D0">
          <w:rPr>
            <w:rFonts w:ascii="Times New Roman" w:hAnsi="Times New Roman" w:cs="Times New Roman"/>
            <w:sz w:val="24"/>
            <w:szCs w:val="24"/>
          </w:rPr>
          <w:t>fferent</w:t>
        </w:r>
      </w:ins>
      <w:del w:id="309" w:author="Microsoft Office User" w:date="2021-07-09T15:55:00Z">
        <w:r w:rsidR="00B85B85" w:rsidDel="00AF34D0">
          <w:rPr>
            <w:rFonts w:ascii="Times New Roman" w:hAnsi="Times New Roman" w:cs="Times New Roman"/>
            <w:sz w:val="24"/>
            <w:szCs w:val="24"/>
          </w:rPr>
          <w:delText>more</w:delText>
        </w:r>
      </w:del>
      <w:r w:rsidR="00B85B85">
        <w:rPr>
          <w:rFonts w:ascii="Times New Roman" w:hAnsi="Times New Roman" w:cs="Times New Roman"/>
          <w:sz w:val="24"/>
          <w:szCs w:val="24"/>
        </w:rPr>
        <w:t xml:space="preserve"> metabolites into the ocean.</w:t>
      </w:r>
    </w:p>
    <w:p w14:paraId="3678F4A2" w14:textId="0244BD4B" w:rsidR="00BD3C31" w:rsidRDefault="00BD3C31" w:rsidP="007265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Viral induced DOM </w:t>
      </w:r>
      <w:r w:rsidR="00597F30">
        <w:rPr>
          <w:rFonts w:ascii="Times New Roman" w:hAnsi="Times New Roman" w:cs="Times New Roman"/>
          <w:sz w:val="24"/>
          <w:szCs w:val="24"/>
        </w:rPr>
        <w:t xml:space="preserve">contains </w:t>
      </w:r>
      <w:ins w:id="310" w:author="Microsoft Office User" w:date="2021-07-09T15:56:00Z">
        <w:r w:rsidR="00AF34D0">
          <w:rPr>
            <w:rFonts w:ascii="Times New Roman" w:hAnsi="Times New Roman" w:cs="Times New Roman"/>
            <w:sz w:val="24"/>
            <w:szCs w:val="24"/>
          </w:rPr>
          <w:t xml:space="preserve">many </w:t>
        </w:r>
      </w:ins>
      <w:r w:rsidR="00597F30">
        <w:rPr>
          <w:rFonts w:ascii="Times New Roman" w:hAnsi="Times New Roman" w:cs="Times New Roman"/>
          <w:sz w:val="24"/>
          <w:szCs w:val="24"/>
        </w:rPr>
        <w:t>halogenated metabolites, particularly with chlorine and iodine, that are not found in regular DOM</w:t>
      </w:r>
      <w:del w:id="311" w:author="Microsoft Office User" w:date="2021-07-09T15:56:00Z">
        <w:r w:rsidR="00597F30" w:rsidDel="00AF34D0">
          <w:rPr>
            <w:rFonts w:ascii="Times New Roman" w:hAnsi="Times New Roman" w:cs="Times New Roman"/>
            <w:sz w:val="24"/>
            <w:szCs w:val="24"/>
          </w:rPr>
          <w:delText xml:space="preserve"> compositions</w:delText>
        </w:r>
      </w:del>
      <w:r w:rsidR="00597F30">
        <w:rPr>
          <w:rFonts w:ascii="Times New Roman" w:hAnsi="Times New Roman" w:cs="Times New Roman"/>
          <w:sz w:val="24"/>
          <w:szCs w:val="24"/>
        </w:rPr>
        <w:t>.</w:t>
      </w:r>
    </w:p>
    <w:p w14:paraId="6CD719EE" w14:textId="03E0B6A6" w:rsidR="002B7AB6" w:rsidRPr="005373B9" w:rsidDel="00F845DC" w:rsidRDefault="00597F30" w:rsidP="005373B9">
      <w:pPr>
        <w:pStyle w:val="ListParagraph"/>
        <w:numPr>
          <w:ilvl w:val="0"/>
          <w:numId w:val="3"/>
        </w:numPr>
        <w:rPr>
          <w:del w:id="312" w:author="isimeme udu" w:date="2021-07-09T15:25:00Z"/>
          <w:rFonts w:ascii="Times New Roman" w:hAnsi="Times New Roman" w:cs="Times New Roman"/>
          <w:sz w:val="24"/>
          <w:szCs w:val="24"/>
        </w:rPr>
      </w:pPr>
      <w:r>
        <w:rPr>
          <w:rFonts w:ascii="Times New Roman" w:hAnsi="Times New Roman" w:cs="Times New Roman"/>
          <w:sz w:val="24"/>
          <w:szCs w:val="24"/>
        </w:rPr>
        <w:t xml:space="preserve">Halogenated metabolites may </w:t>
      </w:r>
      <w:r w:rsidR="00AC68FD">
        <w:rPr>
          <w:rFonts w:ascii="Times New Roman" w:hAnsi="Times New Roman" w:cs="Times New Roman"/>
          <w:sz w:val="24"/>
          <w:szCs w:val="24"/>
        </w:rPr>
        <w:t xml:space="preserve">be </w:t>
      </w:r>
      <w:ins w:id="313" w:author="isimeme udu" w:date="2021-07-09T15:24:00Z">
        <w:r w:rsidR="00F74925">
          <w:rPr>
            <w:rFonts w:ascii="Times New Roman" w:hAnsi="Times New Roman" w:cs="Times New Roman"/>
            <w:sz w:val="24"/>
            <w:szCs w:val="24"/>
          </w:rPr>
          <w:t xml:space="preserve">produced as a </w:t>
        </w:r>
      </w:ins>
      <w:del w:id="314" w:author="isimeme udu" w:date="2021-07-09T15:24:00Z">
        <w:r w:rsidR="00AC68FD" w:rsidDel="00F74925">
          <w:rPr>
            <w:rFonts w:ascii="Times New Roman" w:hAnsi="Times New Roman" w:cs="Times New Roman"/>
            <w:sz w:val="24"/>
            <w:szCs w:val="24"/>
          </w:rPr>
          <w:delText xml:space="preserve">part of a </w:delText>
        </w:r>
      </w:del>
      <w:r w:rsidR="00AC68FD">
        <w:rPr>
          <w:rFonts w:ascii="Times New Roman" w:hAnsi="Times New Roman" w:cs="Times New Roman"/>
          <w:sz w:val="24"/>
          <w:szCs w:val="24"/>
        </w:rPr>
        <w:t xml:space="preserve">larger defense strategy </w:t>
      </w:r>
      <w:del w:id="315" w:author="isimeme udu" w:date="2021-07-09T15:24:00Z">
        <w:r w:rsidR="00AC68FD" w:rsidDel="00F74925">
          <w:rPr>
            <w:rFonts w:ascii="Times New Roman" w:hAnsi="Times New Roman" w:cs="Times New Roman"/>
            <w:sz w:val="24"/>
            <w:szCs w:val="24"/>
          </w:rPr>
          <w:delText xml:space="preserve">used by viruses </w:delText>
        </w:r>
      </w:del>
      <w:r w:rsidR="00AC68FD">
        <w:rPr>
          <w:rFonts w:ascii="Times New Roman" w:hAnsi="Times New Roman" w:cs="Times New Roman"/>
          <w:sz w:val="24"/>
          <w:szCs w:val="24"/>
        </w:rPr>
        <w:t xml:space="preserve">to </w:t>
      </w:r>
      <w:del w:id="316" w:author="isimeme udu" w:date="2021-07-09T15:23:00Z">
        <w:r w:rsidR="00AC68FD" w:rsidDel="00F74925">
          <w:rPr>
            <w:rFonts w:ascii="Times New Roman" w:hAnsi="Times New Roman" w:cs="Times New Roman"/>
            <w:sz w:val="24"/>
            <w:szCs w:val="24"/>
          </w:rPr>
          <w:delText xml:space="preserve">mediate host cell death. </w:delText>
        </w:r>
      </w:del>
      <w:ins w:id="317" w:author="isimeme udu" w:date="2021-07-09T15:23:00Z">
        <w:r w:rsidR="00F74925">
          <w:rPr>
            <w:rFonts w:ascii="Times New Roman" w:hAnsi="Times New Roman" w:cs="Times New Roman"/>
            <w:sz w:val="24"/>
            <w:szCs w:val="24"/>
          </w:rPr>
          <w:t>protect viral DNA</w:t>
        </w:r>
      </w:ins>
      <w:ins w:id="318" w:author="Microsoft Office User" w:date="2021-07-09T15:56:00Z">
        <w:r w:rsidR="00AF34D0">
          <w:rPr>
            <w:rFonts w:ascii="Times New Roman" w:hAnsi="Times New Roman" w:cs="Times New Roman"/>
            <w:sz w:val="24"/>
            <w:szCs w:val="24"/>
          </w:rPr>
          <w:t xml:space="preserve"> from reactive oxygen species</w:t>
        </w:r>
      </w:ins>
      <w:ins w:id="319" w:author="isimeme udu" w:date="2021-07-09T15:24:00Z">
        <w:r w:rsidR="00F74925">
          <w:rPr>
            <w:rFonts w:ascii="Times New Roman" w:hAnsi="Times New Roman" w:cs="Times New Roman"/>
            <w:sz w:val="24"/>
            <w:szCs w:val="24"/>
          </w:rPr>
          <w:t>.</w:t>
        </w:r>
      </w:ins>
    </w:p>
    <w:p w14:paraId="44C88363" w14:textId="77777777" w:rsidR="00DC7C8D" w:rsidRPr="00F845DC" w:rsidRDefault="00DC7C8D">
      <w:pPr>
        <w:pStyle w:val="ListParagraph"/>
        <w:numPr>
          <w:ilvl w:val="0"/>
          <w:numId w:val="3"/>
        </w:numPr>
        <w:rPr>
          <w:ins w:id="320" w:author="isimeme udu" w:date="2021-07-09T15:11:00Z"/>
          <w:rFonts w:ascii="Times New Roman" w:hAnsi="Times New Roman" w:cs="Times New Roman"/>
          <w:b/>
          <w:bCs/>
          <w:sz w:val="24"/>
          <w:szCs w:val="24"/>
          <w:rPrChange w:id="321" w:author="isimeme udu" w:date="2021-07-09T15:25:00Z">
            <w:rPr>
              <w:ins w:id="322" w:author="isimeme udu" w:date="2021-07-09T15:11:00Z"/>
            </w:rPr>
          </w:rPrChange>
        </w:rPr>
        <w:pPrChange w:id="323" w:author="isimeme udu" w:date="2021-07-09T15:25:00Z">
          <w:pPr/>
        </w:pPrChange>
      </w:pPr>
    </w:p>
    <w:p w14:paraId="59CCC250" w14:textId="77777777" w:rsidR="00DC7C8D" w:rsidRDefault="00DC7C8D">
      <w:pPr>
        <w:rPr>
          <w:ins w:id="324" w:author="isimeme udu" w:date="2021-07-09T15:11:00Z"/>
          <w:rFonts w:ascii="Times New Roman" w:hAnsi="Times New Roman" w:cs="Times New Roman"/>
          <w:b/>
          <w:bCs/>
          <w:sz w:val="24"/>
          <w:szCs w:val="24"/>
        </w:rPr>
      </w:pPr>
    </w:p>
    <w:p w14:paraId="19968610" w14:textId="5B655723" w:rsidR="002B7AB6" w:rsidRPr="00F54E92" w:rsidRDefault="002B7AB6">
      <w:pPr>
        <w:rPr>
          <w:rFonts w:ascii="Times New Roman" w:hAnsi="Times New Roman" w:cs="Times New Roman"/>
          <w:b/>
          <w:bCs/>
          <w:sz w:val="24"/>
          <w:szCs w:val="24"/>
        </w:rPr>
      </w:pPr>
      <w:r w:rsidRPr="00F54E92">
        <w:rPr>
          <w:rFonts w:ascii="Times New Roman" w:hAnsi="Times New Roman" w:cs="Times New Roman"/>
          <w:b/>
          <w:bCs/>
          <w:sz w:val="24"/>
          <w:szCs w:val="24"/>
        </w:rPr>
        <w:t>Glossary:</w:t>
      </w:r>
    </w:p>
    <w:p w14:paraId="6B1A3872" w14:textId="284EDCD9" w:rsidR="002B7AB6" w:rsidRPr="0072654A" w:rsidRDefault="00060501">
      <w:pPr>
        <w:rPr>
          <w:rFonts w:ascii="Times New Roman" w:hAnsi="Times New Roman" w:cs="Times New Roman"/>
          <w:sz w:val="24"/>
          <w:szCs w:val="24"/>
        </w:rPr>
      </w:pPr>
      <w:r w:rsidRPr="0072654A">
        <w:rPr>
          <w:rFonts w:ascii="Times New Roman" w:hAnsi="Times New Roman" w:cs="Times New Roman"/>
          <w:sz w:val="24"/>
          <w:szCs w:val="24"/>
        </w:rPr>
        <w:t xml:space="preserve">Metabolites – </w:t>
      </w:r>
      <w:commentRangeStart w:id="325"/>
      <w:r w:rsidR="00042071">
        <w:rPr>
          <w:rFonts w:ascii="Times New Roman" w:hAnsi="Times New Roman" w:cs="Times New Roman"/>
          <w:sz w:val="24"/>
          <w:szCs w:val="24"/>
        </w:rPr>
        <w:t>a</w:t>
      </w:r>
      <w:ins w:id="326" w:author="isimeme udu" w:date="2021-07-09T14:52:00Z">
        <w:r w:rsidR="00B604F3">
          <w:rPr>
            <w:rFonts w:ascii="Times New Roman" w:hAnsi="Times New Roman" w:cs="Times New Roman"/>
            <w:sz w:val="24"/>
            <w:szCs w:val="24"/>
          </w:rPr>
          <w:t xml:space="preserve"> </w:t>
        </w:r>
      </w:ins>
      <w:ins w:id="327" w:author="Microsoft Office User" w:date="2021-07-09T15:57:00Z">
        <w:r w:rsidR="00AF34D0">
          <w:rPr>
            <w:rFonts w:ascii="Times New Roman" w:hAnsi="Times New Roman" w:cs="Times New Roman"/>
            <w:sz w:val="24"/>
            <w:szCs w:val="24"/>
          </w:rPr>
          <w:t>small organic molecule produced by a</w:t>
        </w:r>
      </w:ins>
      <w:ins w:id="328" w:author="isimeme udu" w:date="2021-07-09T14:52:00Z">
        <w:del w:id="329" w:author="Microsoft Office User" w:date="2021-07-09T15:57:00Z">
          <w:r w:rsidR="00B604F3" w:rsidDel="00AF34D0">
            <w:rPr>
              <w:rFonts w:ascii="Times New Roman" w:hAnsi="Times New Roman" w:cs="Times New Roman"/>
              <w:sz w:val="24"/>
              <w:szCs w:val="24"/>
            </w:rPr>
            <w:delText>product of any</w:delText>
          </w:r>
        </w:del>
        <w:r w:rsidR="00B604F3">
          <w:rPr>
            <w:rFonts w:ascii="Times New Roman" w:hAnsi="Times New Roman" w:cs="Times New Roman"/>
            <w:sz w:val="24"/>
            <w:szCs w:val="24"/>
          </w:rPr>
          <w:t xml:space="preserve"> chemical reaction inside</w:t>
        </w:r>
      </w:ins>
      <w:ins w:id="330" w:author="Microsoft Office User" w:date="2021-07-09T15:57:00Z">
        <w:r w:rsidR="00AF34D0">
          <w:rPr>
            <w:rFonts w:ascii="Times New Roman" w:hAnsi="Times New Roman" w:cs="Times New Roman"/>
            <w:sz w:val="24"/>
            <w:szCs w:val="24"/>
          </w:rPr>
          <w:t xml:space="preserve"> of</w:t>
        </w:r>
      </w:ins>
      <w:ins w:id="331" w:author="isimeme udu" w:date="2021-07-09T14:52:00Z">
        <w:r w:rsidR="00B604F3">
          <w:rPr>
            <w:rFonts w:ascii="Times New Roman" w:hAnsi="Times New Roman" w:cs="Times New Roman"/>
            <w:sz w:val="24"/>
            <w:szCs w:val="24"/>
          </w:rPr>
          <w:t xml:space="preserve"> a cell.</w:t>
        </w:r>
      </w:ins>
      <w:ins w:id="332" w:author="Microsoft Office User" w:date="2021-07-09T15:57:00Z">
        <w:r w:rsidR="00AF34D0">
          <w:rPr>
            <w:rFonts w:ascii="Times New Roman" w:hAnsi="Times New Roman" w:cs="Times New Roman"/>
            <w:sz w:val="24"/>
            <w:szCs w:val="24"/>
          </w:rPr>
          <w:t xml:space="preserve"> </w:t>
        </w:r>
      </w:ins>
      <w:del w:id="333" w:author="isimeme udu" w:date="2021-07-09T14:52:00Z">
        <w:r w:rsidR="00042071" w:rsidDel="00B604F3">
          <w:rPr>
            <w:rFonts w:ascii="Times New Roman" w:hAnsi="Times New Roman" w:cs="Times New Roman"/>
            <w:sz w:val="24"/>
            <w:szCs w:val="24"/>
          </w:rPr>
          <w:delText>ny nutrient released by host cells</w:delText>
        </w:r>
        <w:r w:rsidR="00325D41" w:rsidDel="00B604F3">
          <w:rPr>
            <w:rFonts w:ascii="Times New Roman" w:hAnsi="Times New Roman" w:cs="Times New Roman"/>
            <w:sz w:val="24"/>
            <w:szCs w:val="24"/>
          </w:rPr>
          <w:delText>.</w:delText>
        </w:r>
        <w:commentRangeEnd w:id="325"/>
        <w:r w:rsidR="005C1A6D" w:rsidDel="00B604F3">
          <w:rPr>
            <w:rStyle w:val="CommentReference"/>
          </w:rPr>
          <w:commentReference w:id="325"/>
        </w:r>
      </w:del>
    </w:p>
    <w:p w14:paraId="4C2E30FB" w14:textId="3B53CE9C" w:rsidR="00060501" w:rsidRPr="0072654A" w:rsidRDefault="00711D30">
      <w:pPr>
        <w:rPr>
          <w:rFonts w:ascii="Times New Roman" w:hAnsi="Times New Roman" w:cs="Times New Roman"/>
          <w:sz w:val="24"/>
          <w:szCs w:val="24"/>
        </w:rPr>
      </w:pPr>
      <w:r w:rsidRPr="0072654A">
        <w:rPr>
          <w:rFonts w:ascii="Times New Roman" w:hAnsi="Times New Roman" w:cs="Times New Roman"/>
          <w:sz w:val="24"/>
          <w:szCs w:val="24"/>
        </w:rPr>
        <w:t xml:space="preserve">DOM – </w:t>
      </w:r>
      <w:ins w:id="334" w:author="Microsoft Office User" w:date="2021-07-08T17:53:00Z">
        <w:r w:rsidR="005C1A6D">
          <w:rPr>
            <w:rFonts w:ascii="Times New Roman" w:hAnsi="Times New Roman" w:cs="Times New Roman"/>
            <w:sz w:val="24"/>
            <w:szCs w:val="24"/>
          </w:rPr>
          <w:t>Dissolved organic matter. R</w:t>
        </w:r>
      </w:ins>
      <w:del w:id="335" w:author="Microsoft Office User" w:date="2021-07-08T17:53:00Z">
        <w:r w:rsidR="00735DFB" w:rsidDel="005C1A6D">
          <w:rPr>
            <w:rFonts w:ascii="Times New Roman" w:hAnsi="Times New Roman" w:cs="Times New Roman"/>
            <w:sz w:val="24"/>
            <w:szCs w:val="24"/>
          </w:rPr>
          <w:delText>r</w:delText>
        </w:r>
      </w:del>
      <w:r w:rsidR="00735DFB">
        <w:rPr>
          <w:rFonts w:ascii="Times New Roman" w:hAnsi="Times New Roman" w:cs="Times New Roman"/>
          <w:sz w:val="24"/>
          <w:szCs w:val="24"/>
        </w:rPr>
        <w:t>efers</w:t>
      </w:r>
      <w:r w:rsidR="00AC6618">
        <w:rPr>
          <w:rFonts w:ascii="Times New Roman" w:hAnsi="Times New Roman" w:cs="Times New Roman"/>
          <w:sz w:val="24"/>
          <w:szCs w:val="24"/>
        </w:rPr>
        <w:t xml:space="preserve"> to </w:t>
      </w:r>
      <w:del w:id="336" w:author="Microsoft Office User" w:date="2021-07-08T17:53:00Z">
        <w:r w:rsidR="00AC6618" w:rsidDel="005C1A6D">
          <w:rPr>
            <w:rFonts w:ascii="Times New Roman" w:hAnsi="Times New Roman" w:cs="Times New Roman"/>
            <w:sz w:val="24"/>
            <w:szCs w:val="24"/>
          </w:rPr>
          <w:delText>the class of different organic molecules in the ocean</w:delText>
        </w:r>
      </w:del>
      <w:ins w:id="337" w:author="Microsoft Office User" w:date="2021-07-08T17:53:00Z">
        <w:r w:rsidR="005C1A6D">
          <w:rPr>
            <w:rFonts w:ascii="Times New Roman" w:hAnsi="Times New Roman" w:cs="Times New Roman"/>
            <w:sz w:val="24"/>
            <w:szCs w:val="24"/>
          </w:rPr>
          <w:t>any organic</w:t>
        </w:r>
      </w:ins>
      <w:ins w:id="338" w:author="Microsoft Office User" w:date="2021-07-08T17:54:00Z">
        <w:r w:rsidR="005C1A6D">
          <w:rPr>
            <w:rFonts w:ascii="Times New Roman" w:hAnsi="Times New Roman" w:cs="Times New Roman"/>
            <w:sz w:val="24"/>
            <w:szCs w:val="24"/>
          </w:rPr>
          <w:t xml:space="preserve"> </w:t>
        </w:r>
      </w:ins>
      <w:ins w:id="339" w:author="Microsoft Office User" w:date="2021-07-08T17:55:00Z">
        <w:r w:rsidR="005C1A6D">
          <w:rPr>
            <w:rFonts w:ascii="Times New Roman" w:hAnsi="Times New Roman" w:cs="Times New Roman"/>
            <w:sz w:val="24"/>
            <w:szCs w:val="24"/>
          </w:rPr>
          <w:t>material</w:t>
        </w:r>
      </w:ins>
      <w:ins w:id="340" w:author="Microsoft Office User" w:date="2021-07-08T17:54:00Z">
        <w:r w:rsidR="005C1A6D">
          <w:rPr>
            <w:rFonts w:ascii="Times New Roman" w:hAnsi="Times New Roman" w:cs="Times New Roman"/>
            <w:sz w:val="24"/>
            <w:szCs w:val="24"/>
          </w:rPr>
          <w:t xml:space="preserve"> small enough to dissolve into water (traditionally, the size cutoff is </w:t>
        </w:r>
      </w:ins>
      <w:ins w:id="341" w:author="Microsoft Office User" w:date="2021-07-08T17:55:00Z">
        <w:r w:rsidR="005C1A6D">
          <w:rPr>
            <w:rFonts w:ascii="Times New Roman" w:hAnsi="Times New Roman" w:cs="Times New Roman"/>
            <w:sz w:val="24"/>
            <w:szCs w:val="24"/>
          </w:rPr>
          <w:t>&gt;0.2 micrometers)</w:t>
        </w:r>
      </w:ins>
      <w:r w:rsidR="00175C76">
        <w:rPr>
          <w:rFonts w:ascii="Times New Roman" w:hAnsi="Times New Roman" w:cs="Times New Roman"/>
          <w:sz w:val="24"/>
          <w:szCs w:val="24"/>
        </w:rPr>
        <w:t>.</w:t>
      </w:r>
    </w:p>
    <w:p w14:paraId="403BECC7" w14:textId="488C6090" w:rsidR="00711D30" w:rsidDel="005C1A6D" w:rsidRDefault="00711D30">
      <w:pPr>
        <w:rPr>
          <w:del w:id="342" w:author="Microsoft Office User" w:date="2021-07-08T17:53:00Z"/>
          <w:rFonts w:ascii="Times New Roman" w:hAnsi="Times New Roman" w:cs="Times New Roman"/>
          <w:sz w:val="24"/>
          <w:szCs w:val="24"/>
        </w:rPr>
      </w:pPr>
      <w:del w:id="343" w:author="Microsoft Office User" w:date="2021-07-08T17:53:00Z">
        <w:r w:rsidRPr="0072654A" w:rsidDel="005C1A6D">
          <w:rPr>
            <w:rFonts w:ascii="Times New Roman" w:hAnsi="Times New Roman" w:cs="Times New Roman"/>
            <w:sz w:val="24"/>
            <w:szCs w:val="24"/>
          </w:rPr>
          <w:delText xml:space="preserve">Metabolysis </w:delText>
        </w:r>
        <w:r w:rsidR="00B41EE9" w:rsidRPr="0072654A" w:rsidDel="005C1A6D">
          <w:rPr>
            <w:rFonts w:ascii="Times New Roman" w:hAnsi="Times New Roman" w:cs="Times New Roman"/>
            <w:sz w:val="24"/>
            <w:szCs w:val="24"/>
          </w:rPr>
          <w:delText>–</w:delText>
        </w:r>
        <w:r w:rsidRPr="0072654A" w:rsidDel="005C1A6D">
          <w:rPr>
            <w:rFonts w:ascii="Times New Roman" w:hAnsi="Times New Roman" w:cs="Times New Roman"/>
            <w:sz w:val="24"/>
            <w:szCs w:val="24"/>
          </w:rPr>
          <w:delText xml:space="preserve"> </w:delText>
        </w:r>
        <w:r w:rsidR="001918C6" w:rsidDel="005C1A6D">
          <w:rPr>
            <w:rFonts w:ascii="Times New Roman" w:hAnsi="Times New Roman" w:cs="Times New Roman"/>
            <w:sz w:val="24"/>
            <w:szCs w:val="24"/>
          </w:rPr>
          <w:delText xml:space="preserve">the conversion of food (like pizza or sunlight) </w:delText>
        </w:r>
        <w:r w:rsidR="00175C76" w:rsidDel="005C1A6D">
          <w:rPr>
            <w:rFonts w:ascii="Times New Roman" w:hAnsi="Times New Roman" w:cs="Times New Roman"/>
            <w:sz w:val="24"/>
            <w:szCs w:val="24"/>
          </w:rPr>
          <w:delText>into energy.</w:delText>
        </w:r>
      </w:del>
    </w:p>
    <w:p w14:paraId="60805541" w14:textId="3819302C" w:rsidR="00DB163F" w:rsidRDefault="00DB163F">
      <w:pPr>
        <w:rPr>
          <w:rFonts w:ascii="Times New Roman" w:hAnsi="Times New Roman" w:cs="Times New Roman"/>
          <w:sz w:val="24"/>
          <w:szCs w:val="24"/>
        </w:rPr>
      </w:pPr>
      <w:r w:rsidRPr="00F54E92">
        <w:rPr>
          <w:rFonts w:ascii="Times New Roman" w:hAnsi="Times New Roman" w:cs="Times New Roman"/>
          <w:sz w:val="24"/>
          <w:szCs w:val="24"/>
        </w:rPr>
        <w:t>Coccolithophor</w:t>
      </w:r>
      <w:r>
        <w:rPr>
          <w:rFonts w:ascii="Times New Roman" w:hAnsi="Times New Roman" w:cs="Times New Roman"/>
          <w:sz w:val="24"/>
          <w:szCs w:val="24"/>
        </w:rPr>
        <w:t xml:space="preserve">es </w:t>
      </w:r>
      <w:r w:rsidR="008F0AD4">
        <w:rPr>
          <w:rFonts w:ascii="Times New Roman" w:hAnsi="Times New Roman" w:cs="Times New Roman"/>
          <w:sz w:val="24"/>
          <w:szCs w:val="24"/>
        </w:rPr>
        <w:t>–</w:t>
      </w:r>
      <w:r>
        <w:rPr>
          <w:rFonts w:ascii="Times New Roman" w:hAnsi="Times New Roman" w:cs="Times New Roman"/>
          <w:sz w:val="24"/>
          <w:szCs w:val="24"/>
        </w:rPr>
        <w:t xml:space="preserve"> </w:t>
      </w:r>
      <w:r w:rsidR="008F0AD4">
        <w:rPr>
          <w:rFonts w:ascii="Times New Roman" w:hAnsi="Times New Roman" w:cs="Times New Roman"/>
          <w:sz w:val="24"/>
          <w:szCs w:val="24"/>
        </w:rPr>
        <w:t xml:space="preserve">a type of phytoplankton </w:t>
      </w:r>
      <w:ins w:id="344" w:author="Microsoft Office User" w:date="2021-07-09T15:58:00Z">
        <w:r w:rsidR="00AF34D0">
          <w:rPr>
            <w:rFonts w:ascii="Times New Roman" w:hAnsi="Times New Roman" w:cs="Times New Roman"/>
            <w:sz w:val="24"/>
            <w:szCs w:val="24"/>
          </w:rPr>
          <w:t>that covers itself in calcium carbonate</w:t>
        </w:r>
      </w:ins>
      <w:del w:id="345" w:author="Microsoft Office User" w:date="2021-07-09T15:57:00Z">
        <w:r w:rsidR="008F0AD4" w:rsidDel="00AF34D0">
          <w:rPr>
            <w:rFonts w:ascii="Times New Roman" w:hAnsi="Times New Roman" w:cs="Times New Roman"/>
            <w:sz w:val="24"/>
            <w:szCs w:val="24"/>
          </w:rPr>
          <w:delText>with</w:delText>
        </w:r>
      </w:del>
      <w:r w:rsidR="008F0AD4">
        <w:rPr>
          <w:rFonts w:ascii="Times New Roman" w:hAnsi="Times New Roman" w:cs="Times New Roman"/>
          <w:sz w:val="24"/>
          <w:szCs w:val="24"/>
        </w:rPr>
        <w:t xml:space="preserve"> </w:t>
      </w:r>
      <w:ins w:id="346" w:author="isimeme udu" w:date="2021-07-09T14:52:00Z">
        <w:r w:rsidR="00B604F3">
          <w:rPr>
            <w:rFonts w:ascii="Times New Roman" w:hAnsi="Times New Roman" w:cs="Times New Roman"/>
            <w:sz w:val="24"/>
            <w:szCs w:val="24"/>
          </w:rPr>
          <w:t>plates</w:t>
        </w:r>
      </w:ins>
      <w:ins w:id="347" w:author="Microsoft Office User" w:date="2021-07-09T15:58:00Z">
        <w:r w:rsidR="00AF34D0">
          <w:rPr>
            <w:rFonts w:ascii="Times New Roman" w:hAnsi="Times New Roman" w:cs="Times New Roman"/>
            <w:sz w:val="24"/>
            <w:szCs w:val="24"/>
          </w:rPr>
          <w:t>.</w:t>
        </w:r>
      </w:ins>
      <w:ins w:id="348" w:author="isimeme udu" w:date="2021-07-09T14:52:00Z">
        <w:del w:id="349" w:author="Microsoft Office User" w:date="2021-07-09T15:58:00Z">
          <w:r w:rsidR="00B604F3" w:rsidDel="00AF34D0">
            <w:rPr>
              <w:rFonts w:ascii="Times New Roman" w:hAnsi="Times New Roman" w:cs="Times New Roman"/>
              <w:sz w:val="24"/>
              <w:szCs w:val="24"/>
            </w:rPr>
            <w:delText xml:space="preserve"> composed of calcium carbonate.</w:delText>
          </w:r>
        </w:del>
      </w:ins>
      <w:commentRangeStart w:id="350"/>
      <w:del w:id="351" w:author="isimeme udu" w:date="2021-07-09T14:52:00Z">
        <w:r w:rsidR="008F0AD4" w:rsidDel="00B604F3">
          <w:rPr>
            <w:rFonts w:ascii="Times New Roman" w:hAnsi="Times New Roman" w:cs="Times New Roman"/>
            <w:sz w:val="24"/>
            <w:szCs w:val="24"/>
          </w:rPr>
          <w:delText>scales.</w:delText>
        </w:r>
        <w:commentRangeEnd w:id="350"/>
        <w:r w:rsidR="005C1A6D" w:rsidDel="00B604F3">
          <w:rPr>
            <w:rStyle w:val="CommentReference"/>
          </w:rPr>
          <w:commentReference w:id="350"/>
        </w:r>
      </w:del>
    </w:p>
    <w:p w14:paraId="3299730C" w14:textId="02D624E7" w:rsidR="002B1009" w:rsidDel="00AF34D0" w:rsidRDefault="00AF34D0">
      <w:pPr>
        <w:rPr>
          <w:del w:id="352" w:author="Microsoft Office User" w:date="2021-07-08T17:56:00Z"/>
          <w:rFonts w:ascii="Times New Roman" w:hAnsi="Times New Roman" w:cs="Times New Roman"/>
          <w:sz w:val="24"/>
          <w:szCs w:val="24"/>
        </w:rPr>
      </w:pPr>
      <w:hyperlink r:id="rId10" w:history="1">
        <w:r w:rsidR="002B1009" w:rsidRPr="005373B9">
          <w:rPr>
            <w:rStyle w:val="Hyperlink"/>
            <w:rFonts w:ascii="Times New Roman" w:hAnsi="Times New Roman" w:cs="Times New Roman"/>
            <w:sz w:val="24"/>
            <w:szCs w:val="24"/>
          </w:rPr>
          <w:t>Fjord</w:t>
        </w:r>
      </w:hyperlink>
      <w:r w:rsidR="002B1009">
        <w:rPr>
          <w:rFonts w:ascii="Times New Roman" w:hAnsi="Times New Roman" w:cs="Times New Roman"/>
          <w:sz w:val="24"/>
          <w:szCs w:val="24"/>
        </w:rPr>
        <w:t xml:space="preserve"> </w:t>
      </w:r>
      <w:r w:rsidR="005373B9">
        <w:rPr>
          <w:rFonts w:ascii="Times New Roman" w:hAnsi="Times New Roman" w:cs="Times New Roman"/>
          <w:sz w:val="24"/>
          <w:szCs w:val="24"/>
        </w:rPr>
        <w:t>–</w:t>
      </w:r>
      <w:r w:rsidR="002B1009">
        <w:rPr>
          <w:rFonts w:ascii="Times New Roman" w:hAnsi="Times New Roman" w:cs="Times New Roman"/>
          <w:sz w:val="24"/>
          <w:szCs w:val="24"/>
        </w:rPr>
        <w:t xml:space="preserve"> </w:t>
      </w:r>
      <w:r w:rsidR="005373B9">
        <w:rPr>
          <w:rFonts w:ascii="Times New Roman" w:hAnsi="Times New Roman" w:cs="Times New Roman"/>
          <w:sz w:val="24"/>
          <w:szCs w:val="24"/>
        </w:rPr>
        <w:t>the deep sea</w:t>
      </w:r>
      <w:del w:id="353" w:author="Microsoft Office User" w:date="2021-07-08T17:53:00Z">
        <w:r w:rsidR="005373B9" w:rsidDel="005C1A6D">
          <w:rPr>
            <w:rFonts w:ascii="Times New Roman" w:hAnsi="Times New Roman" w:cs="Times New Roman"/>
            <w:sz w:val="24"/>
            <w:szCs w:val="24"/>
          </w:rPr>
          <w:delText xml:space="preserve"> in</w:delText>
        </w:r>
      </w:del>
      <w:r w:rsidR="005373B9">
        <w:rPr>
          <w:rFonts w:ascii="Times New Roman" w:hAnsi="Times New Roman" w:cs="Times New Roman"/>
          <w:sz w:val="24"/>
          <w:szCs w:val="24"/>
        </w:rPr>
        <w:t xml:space="preserve"> between </w:t>
      </w:r>
      <w:ins w:id="354" w:author="Microsoft Office User" w:date="2021-07-08T17:56:00Z">
        <w:r w:rsidR="005C1A6D">
          <w:rPr>
            <w:rFonts w:ascii="Times New Roman" w:hAnsi="Times New Roman" w:cs="Times New Roman"/>
            <w:sz w:val="24"/>
            <w:szCs w:val="24"/>
          </w:rPr>
          <w:t>two</w:t>
        </w:r>
      </w:ins>
      <w:del w:id="355" w:author="Microsoft Office User" w:date="2021-07-08T17:56:00Z">
        <w:r w:rsidR="005373B9" w:rsidDel="005C1A6D">
          <w:rPr>
            <w:rFonts w:ascii="Times New Roman" w:hAnsi="Times New Roman" w:cs="Times New Roman"/>
            <w:sz w:val="24"/>
            <w:szCs w:val="24"/>
          </w:rPr>
          <w:delText>big</w:delText>
        </w:r>
      </w:del>
      <w:r w:rsidR="005373B9">
        <w:rPr>
          <w:rFonts w:ascii="Times New Roman" w:hAnsi="Times New Roman" w:cs="Times New Roman"/>
          <w:sz w:val="24"/>
          <w:szCs w:val="24"/>
        </w:rPr>
        <w:t xml:space="preserve"> cliff</w:t>
      </w:r>
      <w:ins w:id="356" w:author="Microsoft Office User" w:date="2021-07-08T17:56:00Z">
        <w:r w:rsidR="005C1A6D">
          <w:rPr>
            <w:rFonts w:ascii="Times New Roman" w:hAnsi="Times New Roman" w:cs="Times New Roman"/>
            <w:sz w:val="24"/>
            <w:szCs w:val="24"/>
          </w:rPr>
          <w:t>s</w:t>
        </w:r>
      </w:ins>
      <w:ins w:id="357" w:author="isimeme udu" w:date="2021-07-09T14:51:00Z">
        <w:r w:rsidR="00B604F3">
          <w:rPr>
            <w:rFonts w:ascii="Times New Roman" w:hAnsi="Times New Roman" w:cs="Times New Roman"/>
            <w:sz w:val="24"/>
            <w:szCs w:val="24"/>
          </w:rPr>
          <w:t>.</w:t>
        </w:r>
      </w:ins>
      <w:del w:id="358" w:author="Microsoft Office User" w:date="2021-07-08T17:56:00Z">
        <w:r w:rsidR="005373B9" w:rsidDel="005C1A6D">
          <w:rPr>
            <w:rFonts w:ascii="Times New Roman" w:hAnsi="Times New Roman" w:cs="Times New Roman"/>
            <w:sz w:val="24"/>
            <w:szCs w:val="24"/>
          </w:rPr>
          <w:delText>s</w:delText>
        </w:r>
      </w:del>
    </w:p>
    <w:p w14:paraId="6C525608" w14:textId="0F079076" w:rsidR="00AF34D0" w:rsidRDefault="00AF34D0">
      <w:pPr>
        <w:rPr>
          <w:ins w:id="359" w:author="Microsoft Office User" w:date="2021-07-09T15:58:00Z"/>
          <w:rFonts w:ascii="Times New Roman" w:hAnsi="Times New Roman" w:cs="Times New Roman"/>
          <w:sz w:val="24"/>
          <w:szCs w:val="24"/>
        </w:rPr>
      </w:pPr>
    </w:p>
    <w:p w14:paraId="7E45F49B" w14:textId="2F42981E" w:rsidR="00AF34D0" w:rsidRPr="0072654A" w:rsidRDefault="00AF34D0">
      <w:pPr>
        <w:rPr>
          <w:ins w:id="360" w:author="Microsoft Office User" w:date="2021-07-09T15:58:00Z"/>
          <w:rFonts w:ascii="Times New Roman" w:hAnsi="Times New Roman" w:cs="Times New Roman"/>
          <w:sz w:val="24"/>
          <w:szCs w:val="24"/>
        </w:rPr>
      </w:pPr>
      <w:ins w:id="361" w:author="Microsoft Office User" w:date="2021-07-09T15:58:00Z">
        <w:r>
          <w:rPr>
            <w:rFonts w:ascii="Times New Roman" w:hAnsi="Times New Roman" w:cs="Times New Roman"/>
            <w:sz w:val="24"/>
            <w:szCs w:val="24"/>
          </w:rPr>
          <w:t>Mesocosm – [go for it]</w:t>
        </w:r>
      </w:ins>
    </w:p>
    <w:p w14:paraId="752A2112" w14:textId="168F0126" w:rsidR="00B41EE9" w:rsidDel="005C1A6D" w:rsidRDefault="00B41EE9">
      <w:pPr>
        <w:rPr>
          <w:del w:id="362" w:author="Microsoft Office User" w:date="2021-07-08T17:56:00Z"/>
        </w:rPr>
      </w:pPr>
    </w:p>
    <w:p w14:paraId="072BD910" w14:textId="3832EE84" w:rsidR="00B41EE9" w:rsidDel="005C1A6D" w:rsidRDefault="00B41EE9">
      <w:pPr>
        <w:rPr>
          <w:del w:id="363" w:author="Microsoft Office User" w:date="2021-07-08T17:56:00Z"/>
        </w:rPr>
      </w:pPr>
    </w:p>
    <w:p w14:paraId="14F4FE2B" w14:textId="15C784A6" w:rsidR="00B41EE9" w:rsidDel="005C1A6D" w:rsidRDefault="00B41EE9">
      <w:pPr>
        <w:rPr>
          <w:del w:id="364" w:author="Microsoft Office User" w:date="2021-07-08T17:56:00Z"/>
        </w:rPr>
      </w:pPr>
    </w:p>
    <w:p w14:paraId="2238A3A8" w14:textId="71EB2537" w:rsidR="00B41EE9" w:rsidDel="005C1A6D" w:rsidRDefault="00B41EE9">
      <w:pPr>
        <w:rPr>
          <w:del w:id="365" w:author="Microsoft Office User" w:date="2021-07-08T17:56:00Z"/>
        </w:rPr>
      </w:pPr>
    </w:p>
    <w:p w14:paraId="64FFB03B" w14:textId="4018AE03" w:rsidR="00B41EE9" w:rsidDel="005C1A6D" w:rsidRDefault="00B41EE9">
      <w:pPr>
        <w:rPr>
          <w:del w:id="366" w:author="Microsoft Office User" w:date="2021-07-08T17:56:00Z"/>
        </w:rPr>
      </w:pPr>
    </w:p>
    <w:p w14:paraId="0DD8761F" w14:textId="44382C3F" w:rsidR="00B41EE9" w:rsidDel="005C1A6D" w:rsidRDefault="00B41EE9">
      <w:pPr>
        <w:rPr>
          <w:del w:id="367" w:author="Microsoft Office User" w:date="2021-07-08T17:56:00Z"/>
        </w:rPr>
      </w:pPr>
    </w:p>
    <w:p w14:paraId="3A065470" w14:textId="1FE22794" w:rsidR="00B41EE9" w:rsidDel="005C1A6D" w:rsidRDefault="00B41EE9">
      <w:pPr>
        <w:rPr>
          <w:del w:id="368" w:author="Microsoft Office User" w:date="2021-07-08T17:56:00Z"/>
        </w:rPr>
      </w:pPr>
    </w:p>
    <w:p w14:paraId="421518E8" w14:textId="3E694257" w:rsidR="00B41EE9" w:rsidDel="005C1A6D" w:rsidRDefault="00B41EE9">
      <w:pPr>
        <w:rPr>
          <w:del w:id="369" w:author="Microsoft Office User" w:date="2021-07-08T17:56:00Z"/>
        </w:rPr>
      </w:pPr>
    </w:p>
    <w:p w14:paraId="6722D713" w14:textId="3EA1DB14" w:rsidR="00B41EE9" w:rsidDel="005C1A6D" w:rsidRDefault="00B41EE9">
      <w:pPr>
        <w:rPr>
          <w:del w:id="370" w:author="Microsoft Office User" w:date="2021-07-08T17:56:00Z"/>
        </w:rPr>
      </w:pPr>
    </w:p>
    <w:p w14:paraId="625E6CAC" w14:textId="5B7BFD97" w:rsidR="00B41EE9" w:rsidDel="005C1A6D" w:rsidRDefault="00B41EE9">
      <w:pPr>
        <w:rPr>
          <w:del w:id="371" w:author="Microsoft Office User" w:date="2021-07-08T17:56:00Z"/>
        </w:rPr>
      </w:pPr>
    </w:p>
    <w:p w14:paraId="3EBC7467" w14:textId="5ECA787F" w:rsidR="00B41EE9" w:rsidDel="005C1A6D" w:rsidRDefault="00B41EE9">
      <w:pPr>
        <w:rPr>
          <w:del w:id="372" w:author="Microsoft Office User" w:date="2021-07-08T17:56:00Z"/>
        </w:rPr>
      </w:pPr>
    </w:p>
    <w:p w14:paraId="187D7B41" w14:textId="20EE1B4C" w:rsidR="00B41EE9" w:rsidDel="005C1A6D" w:rsidRDefault="00B41EE9">
      <w:pPr>
        <w:rPr>
          <w:del w:id="373" w:author="Microsoft Office User" w:date="2021-07-08T17:56:00Z"/>
        </w:rPr>
      </w:pPr>
    </w:p>
    <w:p w14:paraId="6999EC4D" w14:textId="510B40EE" w:rsidR="00B41EE9" w:rsidDel="005C1A6D" w:rsidRDefault="00B41EE9">
      <w:pPr>
        <w:rPr>
          <w:del w:id="374" w:author="Microsoft Office User" w:date="2021-07-08T17:56:00Z"/>
        </w:rPr>
      </w:pPr>
    </w:p>
    <w:p w14:paraId="37C6C713" w14:textId="5FCFEADC" w:rsidR="00B41EE9" w:rsidDel="005C1A6D" w:rsidRDefault="00B41EE9">
      <w:pPr>
        <w:rPr>
          <w:del w:id="375" w:author="Microsoft Office User" w:date="2021-07-08T17:56:00Z"/>
        </w:rPr>
      </w:pPr>
    </w:p>
    <w:p w14:paraId="4671D449" w14:textId="17E9D09C" w:rsidR="00B41EE9" w:rsidDel="005C1A6D" w:rsidRDefault="00B41EE9">
      <w:pPr>
        <w:rPr>
          <w:del w:id="376" w:author="Microsoft Office User" w:date="2021-07-08T17:56:00Z"/>
        </w:rPr>
      </w:pPr>
    </w:p>
    <w:p w14:paraId="7FF4AD36" w14:textId="68A5E7D3" w:rsidR="00B41EE9" w:rsidDel="005C1A6D" w:rsidRDefault="00B41EE9">
      <w:pPr>
        <w:rPr>
          <w:del w:id="377" w:author="Microsoft Office User" w:date="2021-07-08T17:56:00Z"/>
        </w:rPr>
      </w:pPr>
    </w:p>
    <w:p w14:paraId="3FBB898E" w14:textId="1898E8C0" w:rsidR="00B41EE9" w:rsidDel="005C1A6D" w:rsidRDefault="00B41EE9">
      <w:pPr>
        <w:rPr>
          <w:del w:id="378" w:author="Microsoft Office User" w:date="2021-07-08T17:56:00Z"/>
        </w:rPr>
      </w:pPr>
    </w:p>
    <w:p w14:paraId="3D25D143" w14:textId="6ED9C410" w:rsidR="00B41EE9" w:rsidDel="005C1A6D" w:rsidRDefault="00B41EE9">
      <w:pPr>
        <w:rPr>
          <w:del w:id="379" w:author="Microsoft Office User" w:date="2021-07-08T17:56:00Z"/>
        </w:rPr>
      </w:pPr>
    </w:p>
    <w:p w14:paraId="33439A04" w14:textId="43785D33" w:rsidR="00B41EE9" w:rsidDel="005C1A6D" w:rsidRDefault="00B41EE9">
      <w:pPr>
        <w:rPr>
          <w:del w:id="380" w:author="Microsoft Office User" w:date="2021-07-08T17:56:00Z"/>
        </w:rPr>
      </w:pPr>
    </w:p>
    <w:p w14:paraId="7B9C4DE2" w14:textId="3664C792" w:rsidR="00B41EE9" w:rsidDel="005C1A6D" w:rsidRDefault="00B41EE9">
      <w:pPr>
        <w:rPr>
          <w:del w:id="381" w:author="Microsoft Office User" w:date="2021-07-08T17:56:00Z"/>
        </w:rPr>
      </w:pPr>
    </w:p>
    <w:p w14:paraId="5348F83E" w14:textId="316831F3" w:rsidR="00B41EE9" w:rsidDel="005C1A6D" w:rsidRDefault="00B41EE9">
      <w:pPr>
        <w:rPr>
          <w:del w:id="382" w:author="Microsoft Office User" w:date="2021-07-08T17:56:00Z"/>
        </w:rPr>
      </w:pPr>
    </w:p>
    <w:p w14:paraId="0550FF70" w14:textId="0F641C18" w:rsidR="00B41EE9" w:rsidDel="005C1A6D" w:rsidRDefault="00B41EE9">
      <w:pPr>
        <w:rPr>
          <w:del w:id="383" w:author="Microsoft Office User" w:date="2021-07-08T17:56:00Z"/>
        </w:rPr>
      </w:pPr>
    </w:p>
    <w:p w14:paraId="0E96853C" w14:textId="3F821155" w:rsidR="00B41EE9" w:rsidDel="005C1A6D" w:rsidRDefault="00B41EE9">
      <w:pPr>
        <w:rPr>
          <w:del w:id="384" w:author="Microsoft Office User" w:date="2021-07-08T17:56:00Z"/>
        </w:rPr>
      </w:pPr>
    </w:p>
    <w:p w14:paraId="7BDFCF1B" w14:textId="541927DB" w:rsidR="00B41EE9" w:rsidDel="005C1A6D" w:rsidRDefault="00B41EE9">
      <w:pPr>
        <w:rPr>
          <w:del w:id="385" w:author="Microsoft Office User" w:date="2021-07-08T17:56:00Z"/>
        </w:rPr>
      </w:pPr>
    </w:p>
    <w:p w14:paraId="641AEFDF" w14:textId="78712CC1" w:rsidR="00B41EE9" w:rsidDel="005C1A6D" w:rsidRDefault="00B41EE9">
      <w:pPr>
        <w:rPr>
          <w:del w:id="386" w:author="Microsoft Office User" w:date="2021-07-08T17:56:00Z"/>
        </w:rPr>
      </w:pPr>
    </w:p>
    <w:p w14:paraId="28CED3C9" w14:textId="219FA09C" w:rsidR="00B41EE9" w:rsidDel="005C1A6D" w:rsidRDefault="00B41EE9">
      <w:pPr>
        <w:rPr>
          <w:del w:id="387" w:author="Microsoft Office User" w:date="2021-07-08T17:56:00Z"/>
        </w:rPr>
      </w:pPr>
    </w:p>
    <w:p w14:paraId="03E14B4E" w14:textId="75129F83" w:rsidR="00B41EE9" w:rsidDel="005C1A6D" w:rsidRDefault="00B41EE9">
      <w:pPr>
        <w:rPr>
          <w:del w:id="388" w:author="Microsoft Office User" w:date="2021-07-08T17:56:00Z"/>
        </w:rPr>
      </w:pPr>
    </w:p>
    <w:p w14:paraId="667E5CEC" w14:textId="18BFBF26" w:rsidR="00B41EE9" w:rsidDel="005C1A6D" w:rsidRDefault="00B41EE9">
      <w:pPr>
        <w:rPr>
          <w:del w:id="389" w:author="Microsoft Office User" w:date="2021-07-08T17:56:00Z"/>
        </w:rPr>
      </w:pPr>
    </w:p>
    <w:p w14:paraId="0F14E07C" w14:textId="2EF4BA0F" w:rsidR="00B41EE9" w:rsidDel="005C1A6D" w:rsidRDefault="00B41EE9">
      <w:pPr>
        <w:rPr>
          <w:del w:id="390" w:author="Microsoft Office User" w:date="2021-07-08T17:56:00Z"/>
        </w:rPr>
      </w:pPr>
    </w:p>
    <w:p w14:paraId="7D929016" w14:textId="7AAE967F" w:rsidR="00B41EE9" w:rsidDel="005C1A6D" w:rsidRDefault="00B41EE9">
      <w:pPr>
        <w:rPr>
          <w:del w:id="391" w:author="Microsoft Office User" w:date="2021-07-08T17:56:00Z"/>
        </w:rPr>
      </w:pPr>
    </w:p>
    <w:p w14:paraId="16D085BE" w14:textId="58A78A63" w:rsidR="00B41EE9" w:rsidDel="005C1A6D" w:rsidRDefault="00B41EE9">
      <w:pPr>
        <w:rPr>
          <w:del w:id="392" w:author="Microsoft Office User" w:date="2021-07-08T17:56:00Z"/>
        </w:rPr>
      </w:pPr>
    </w:p>
    <w:p w14:paraId="2E74D2EE" w14:textId="52CCBB91" w:rsidR="00B41EE9" w:rsidDel="005C1A6D" w:rsidRDefault="00B41EE9">
      <w:pPr>
        <w:rPr>
          <w:del w:id="393" w:author="Microsoft Office User" w:date="2021-07-08T17:56:00Z"/>
        </w:rPr>
      </w:pPr>
    </w:p>
    <w:p w14:paraId="134491FB" w14:textId="48A0F7AA" w:rsidR="00B41EE9" w:rsidDel="005C1A6D" w:rsidRDefault="00B41EE9">
      <w:pPr>
        <w:rPr>
          <w:del w:id="394" w:author="Microsoft Office User" w:date="2021-07-08T17:56:00Z"/>
        </w:rPr>
      </w:pPr>
    </w:p>
    <w:p w14:paraId="624A1869" w14:textId="4F976450" w:rsidR="00B41EE9" w:rsidDel="005C1A6D" w:rsidRDefault="00B41EE9">
      <w:pPr>
        <w:rPr>
          <w:del w:id="395" w:author="Microsoft Office User" w:date="2021-07-08T17:56:00Z"/>
        </w:rPr>
      </w:pPr>
    </w:p>
    <w:p w14:paraId="7DF027AD" w14:textId="012F1728" w:rsidR="00B41EE9" w:rsidDel="005C1A6D" w:rsidRDefault="00B41EE9">
      <w:pPr>
        <w:rPr>
          <w:del w:id="396" w:author="Microsoft Office User" w:date="2021-07-08T17:56:00Z"/>
        </w:rPr>
      </w:pPr>
    </w:p>
    <w:p w14:paraId="0697FE06" w14:textId="0FF8F145" w:rsidR="00B41EE9" w:rsidDel="005C1A6D" w:rsidRDefault="00B41EE9">
      <w:pPr>
        <w:rPr>
          <w:del w:id="397" w:author="Microsoft Office User" w:date="2021-07-08T17:56:00Z"/>
        </w:rPr>
      </w:pPr>
    </w:p>
    <w:p w14:paraId="5C4C8ECF" w14:textId="000F7240" w:rsidR="00B41EE9" w:rsidDel="005C1A6D" w:rsidRDefault="00B41EE9">
      <w:pPr>
        <w:rPr>
          <w:del w:id="398" w:author="Microsoft Office User" w:date="2021-07-08T17:56:00Z"/>
        </w:rPr>
      </w:pPr>
    </w:p>
    <w:p w14:paraId="6B9EBF23" w14:textId="4417A344" w:rsidR="00B41EE9" w:rsidDel="005C1A6D" w:rsidRDefault="00B41EE9">
      <w:pPr>
        <w:rPr>
          <w:del w:id="399" w:author="Microsoft Office User" w:date="2021-07-08T17:56:00Z"/>
        </w:rPr>
      </w:pPr>
    </w:p>
    <w:p w14:paraId="2F570909" w14:textId="07AA765B" w:rsidR="007E5DCB" w:rsidRDefault="007E5DCB"/>
    <w:sectPr w:rsidR="007E5D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isimeme udu" w:date="2021-07-08T12:12:00Z" w:initials="iu">
    <w:p w14:paraId="5D0C4701" w14:textId="20C32A79" w:rsidR="002B1009" w:rsidRDefault="00B976FB">
      <w:pPr>
        <w:pStyle w:val="CommentText"/>
      </w:pPr>
      <w:r>
        <w:rPr>
          <w:rStyle w:val="CommentReference"/>
        </w:rPr>
        <w:annotationRef/>
      </w:r>
      <w:r>
        <w:t xml:space="preserve">There’s definitely a </w:t>
      </w:r>
      <w:r w:rsidR="002B1009">
        <w:t>better way I can out this.</w:t>
      </w:r>
    </w:p>
  </w:comment>
  <w:comment w:id="34" w:author="Microsoft Office User" w:date="2021-07-09T15:38:00Z" w:initials="MOU">
    <w:p w14:paraId="54FEC1A4" w14:textId="7ED25D83" w:rsidR="00CA320D" w:rsidRDefault="00CA320D">
      <w:pPr>
        <w:pStyle w:val="CommentText"/>
      </w:pPr>
      <w:r>
        <w:rPr>
          <w:rStyle w:val="CommentReference"/>
        </w:rPr>
        <w:annotationRef/>
      </w:r>
      <w:r>
        <w:t xml:space="preserve">The transition here is too jarring, you need to say something specific otherwise people won’t follow how </w:t>
      </w:r>
      <w:proofErr w:type="spellStart"/>
      <w:r>
        <w:t>Ehux</w:t>
      </w:r>
      <w:proofErr w:type="spellEnd"/>
      <w:r>
        <w:t xml:space="preserve"> could be used to investigate this question. </w:t>
      </w:r>
      <w:r w:rsidR="00C77EFD">
        <w:t>I recommend “</w:t>
      </w:r>
      <w:proofErr w:type="spellStart"/>
      <w:r w:rsidR="00C77EFD">
        <w:t>Kuhlisch</w:t>
      </w:r>
      <w:proofErr w:type="spellEnd"/>
      <w:r w:rsidR="00C77EFD">
        <w:t xml:space="preserve"> et al studied </w:t>
      </w:r>
      <w:proofErr w:type="spellStart"/>
      <w:r w:rsidR="00C77EFD">
        <w:t>vDOM</w:t>
      </w:r>
      <w:proofErr w:type="spellEnd"/>
      <w:r w:rsidR="00C77EFD">
        <w:t xml:space="preserve"> produced during artificially induced viral outbreaks in controlled  </w:t>
      </w:r>
      <w:proofErr w:type="spellStart"/>
      <w:r w:rsidR="00C77EFD">
        <w:t>Ehux</w:t>
      </w:r>
      <w:proofErr w:type="spellEnd"/>
      <w:r w:rsidR="00C77EFD">
        <w:t xml:space="preserve"> blooms in the north sea” so that the reasoning is there and the evidence is specific</w:t>
      </w:r>
    </w:p>
  </w:comment>
  <w:comment w:id="79" w:author="Microsoft Office User" w:date="2021-07-08T14:58:00Z" w:initials="MOU">
    <w:p w14:paraId="3A1584CC" w14:textId="448DF230" w:rsidR="00C250AC" w:rsidRDefault="00C250AC">
      <w:pPr>
        <w:pStyle w:val="CommentText"/>
      </w:pPr>
      <w:r>
        <w:rPr>
          <w:rStyle w:val="CommentReference"/>
        </w:rPr>
        <w:annotationRef/>
      </w:r>
      <w:r>
        <w:t xml:space="preserve">Wait what – this is the first I’m hearing about photosynthetic algae and what do you mean they used an algae to study a virus. I would lead with the information that most directly related to what you already said. Like “Kuhlisch et al attempted to identify unique signatures of vDOM caused by viral epidemics in blooms of </w:t>
      </w:r>
      <w:proofErr w:type="spellStart"/>
      <w:r>
        <w:t>Ehux</w:t>
      </w:r>
      <w:proofErr w:type="spellEnd"/>
      <w:r>
        <w:t xml:space="preserve">. </w:t>
      </w:r>
      <w:proofErr w:type="spellStart"/>
      <w:r>
        <w:t>Ehux</w:t>
      </w:r>
      <w:proofErr w:type="spellEnd"/>
      <w:r>
        <w:t xml:space="preserve"> is a coccolithophore </w:t>
      </w:r>
      <w:proofErr w:type="spellStart"/>
      <w:r>
        <w:t>blahblah</w:t>
      </w:r>
      <w:proofErr w:type="spellEnd"/>
      <w:r>
        <w:t>..,”</w:t>
      </w:r>
    </w:p>
  </w:comment>
  <w:comment w:id="88" w:author="Microsoft Office User" w:date="2021-07-08T15:00:00Z" w:initials="MOU">
    <w:p w14:paraId="1490E6F8" w14:textId="07FEF2E5" w:rsidR="00C250AC" w:rsidRDefault="00C250AC">
      <w:pPr>
        <w:pStyle w:val="CommentText"/>
      </w:pPr>
      <w:r>
        <w:rPr>
          <w:rStyle w:val="CommentReference"/>
        </w:rPr>
        <w:annotationRef/>
      </w:r>
      <w:r>
        <w:t>Explain what you mean by plates.</w:t>
      </w:r>
    </w:p>
  </w:comment>
  <w:comment w:id="92" w:author="Microsoft Office User" w:date="2021-07-08T15:01:00Z" w:initials="MOU">
    <w:p w14:paraId="5AB90166" w14:textId="7A8438B9" w:rsidR="00C250AC" w:rsidRDefault="00C250AC">
      <w:pPr>
        <w:pStyle w:val="CommentText"/>
      </w:pPr>
      <w:r>
        <w:rPr>
          <w:rStyle w:val="CommentReference"/>
        </w:rPr>
        <w:annotationRef/>
      </w:r>
      <w:r>
        <w:t>Instead of using gerunds (noun-</w:t>
      </w:r>
      <w:proofErr w:type="spellStart"/>
      <w:r>
        <w:t>ing</w:t>
      </w:r>
      <w:proofErr w:type="spellEnd"/>
      <w:r>
        <w:t xml:space="preserve"> a verb: sinkers), just describe the noun with the verb. “</w:t>
      </w:r>
      <w:proofErr w:type="spellStart"/>
      <w:r>
        <w:t>Ehux</w:t>
      </w:r>
      <w:proofErr w:type="spellEnd"/>
      <w:r>
        <w:t xml:space="preserve"> sink efficiently.” So much more concise. </w:t>
      </w:r>
    </w:p>
  </w:comment>
  <w:comment w:id="94" w:author="Microsoft Office User" w:date="2021-07-08T15:02:00Z" w:initials="MOU">
    <w:p w14:paraId="3D80FD1B" w14:textId="65CAEC72" w:rsidR="00C250AC" w:rsidRDefault="00C250AC">
      <w:pPr>
        <w:pStyle w:val="CommentText"/>
      </w:pPr>
      <w:r>
        <w:rPr>
          <w:rStyle w:val="CommentReference"/>
        </w:rPr>
        <w:annotationRef/>
      </w:r>
      <w:r>
        <w:t xml:space="preserve">Unnecessary passive voice. “EhV outbreaks often end blooms.” </w:t>
      </w:r>
    </w:p>
  </w:comment>
  <w:comment w:id="1" w:author="isimeme udu" w:date="2021-07-08T11:21:00Z" w:initials="iu">
    <w:p w14:paraId="2D8B20DE" w14:textId="28F39ABD" w:rsidR="00B54CFE" w:rsidRDefault="00B54CFE">
      <w:pPr>
        <w:pStyle w:val="CommentText"/>
      </w:pPr>
      <w:r>
        <w:rPr>
          <w:rStyle w:val="CommentReference"/>
        </w:rPr>
        <w:annotationRef/>
      </w:r>
      <w:r>
        <w:t xml:space="preserve">I think I need to add why it is important to separate a vDOM from a regular DOM. I think I would </w:t>
      </w:r>
      <w:r w:rsidR="003F7BA0">
        <w:t xml:space="preserve">day that the differences in vDOM composition and regular Dom composition being about </w:t>
      </w:r>
      <w:r w:rsidR="00715555">
        <w:t>fluxes</w:t>
      </w:r>
      <w:r w:rsidR="003F7BA0">
        <w:t xml:space="preserve"> of different microbes </w:t>
      </w:r>
      <w:r w:rsidR="00715555">
        <w:t>living</w:t>
      </w:r>
      <w:r w:rsidR="003F7BA0">
        <w:t xml:space="preserve"> and </w:t>
      </w:r>
      <w:r w:rsidR="00715555">
        <w:t>consequently</w:t>
      </w:r>
      <w:r w:rsidR="003F7BA0">
        <w:t xml:space="preserve"> different types of species in ecosystem (</w:t>
      </w:r>
      <w:r w:rsidR="0057442B">
        <w:t xml:space="preserve">microbes depend on DOM, </w:t>
      </w:r>
      <w:r w:rsidR="00FC121C">
        <w:t>most</w:t>
      </w:r>
      <w:r w:rsidR="00715555">
        <w:t xml:space="preserve"> organisms depend on these microbes, etc.)</w:t>
      </w:r>
    </w:p>
  </w:comment>
  <w:comment w:id="2" w:author="Microsoft Office User" w:date="2021-07-08T14:54:00Z" w:initials="MOU">
    <w:p w14:paraId="5E258573" w14:textId="1FFA3D23" w:rsidR="00B24ED2" w:rsidRDefault="00B24ED2">
      <w:pPr>
        <w:pStyle w:val="CommentText"/>
      </w:pPr>
      <w:r>
        <w:rPr>
          <w:rStyle w:val="CommentReference"/>
        </w:rPr>
        <w:annotationRef/>
      </w:r>
      <w:r>
        <w:rPr>
          <w:rStyle w:val="CommentReference"/>
        </w:rPr>
        <w:t xml:space="preserve">I tried to make the argument more linear with this reframing. I agree that you should motivate why separating the two is important, you can pick a reason – I might suggest “we want to be able to diagnose viral epidemics in the ocean” or “we want to know if vDOM comes in forms that can be eaten by other organisms” or both or some such. </w:t>
      </w:r>
    </w:p>
  </w:comment>
  <w:comment w:id="99" w:author="Microsoft Office User" w:date="2021-07-08T15:03:00Z" w:initials="MOU">
    <w:p w14:paraId="0E75208E" w14:textId="222697DD" w:rsidR="00C250AC" w:rsidRDefault="00C250AC">
      <w:pPr>
        <w:pStyle w:val="CommentText"/>
      </w:pPr>
      <w:r>
        <w:rPr>
          <w:rStyle w:val="CommentReference"/>
        </w:rPr>
        <w:annotationRef/>
      </w:r>
      <w:r>
        <w:t xml:space="preserve">Who is we? The study was the first to do this, did you work on this study lol. </w:t>
      </w:r>
    </w:p>
  </w:comment>
  <w:comment w:id="111" w:author="Microsoft Office User" w:date="2021-07-09T15:45:00Z" w:initials="MOU">
    <w:p w14:paraId="4A70CD55" w14:textId="38F96DD7" w:rsidR="00C77EFD" w:rsidRDefault="00C77EFD">
      <w:pPr>
        <w:pStyle w:val="CommentText"/>
      </w:pPr>
      <w:r>
        <w:rPr>
          <w:rStyle w:val="CommentReference"/>
        </w:rPr>
        <w:annotationRef/>
      </w:r>
      <w:r>
        <w:t>Add mesocosm as a glossary word</w:t>
      </w:r>
    </w:p>
  </w:comment>
  <w:comment w:id="122" w:author="Microsoft Office User" w:date="2021-07-08T17:21:00Z" w:initials="MOU">
    <w:p w14:paraId="72AE1C74" w14:textId="0F1A1E6B" w:rsidR="009A375C" w:rsidRDefault="009A375C">
      <w:pPr>
        <w:pStyle w:val="CommentText"/>
      </w:pPr>
      <w:r>
        <w:rPr>
          <w:rStyle w:val="CommentReference"/>
        </w:rPr>
        <w:annotationRef/>
      </w:r>
      <w:r>
        <w:t xml:space="preserve">This paragraph needs a topic sentence to motivate it. What is the significance of the experiment? I would start by saying like “The authors generated </w:t>
      </w:r>
      <w:r w:rsidR="00E90822">
        <w:t xml:space="preserve">vDOM by creating small artificial </w:t>
      </w:r>
      <w:proofErr w:type="spellStart"/>
      <w:r w:rsidR="00E90822">
        <w:t>Ehux</w:t>
      </w:r>
      <w:proofErr w:type="spellEnd"/>
      <w:r w:rsidR="00E90822">
        <w:t xml:space="preserve"> blooms and then killing them by adding EhV. This type of experiment is called a mesocosm, and [the details </w:t>
      </w:r>
      <w:proofErr w:type="spellStart"/>
      <w:r w:rsidR="00E90822">
        <w:t>blahblah</w:t>
      </w:r>
      <w:proofErr w:type="spellEnd"/>
      <w:r w:rsidR="00E90822">
        <w:t>]…”</w:t>
      </w:r>
    </w:p>
  </w:comment>
  <w:comment w:id="129" w:author="Microsoft Office User" w:date="2021-07-09T15:46:00Z" w:initials="MOU">
    <w:p w14:paraId="20AA2CEC" w14:textId="0E37A0A2" w:rsidR="00C77EFD" w:rsidRDefault="00C77EFD">
      <w:pPr>
        <w:pStyle w:val="CommentText"/>
      </w:pPr>
      <w:r>
        <w:rPr>
          <w:rStyle w:val="CommentReference"/>
        </w:rPr>
        <w:annotationRef/>
      </w:r>
      <w:r>
        <w:t>This sentence has too many separate dependent clauses – try rewriting to be more linear. You may need more than one sentence.</w:t>
      </w:r>
    </w:p>
  </w:comment>
  <w:comment w:id="141" w:author="Microsoft Office User" w:date="2021-07-08T17:33:00Z" w:initials="MOU">
    <w:p w14:paraId="780D9C93" w14:textId="3E6D435C" w:rsidR="00E90822" w:rsidRDefault="00E90822">
      <w:pPr>
        <w:pStyle w:val="CommentText"/>
      </w:pPr>
      <w:r>
        <w:rPr>
          <w:rStyle w:val="CommentReference"/>
        </w:rPr>
        <w:annotationRef/>
      </w:r>
      <w:r>
        <w:t>All of this can be organized to be more concise. You can say like “The mesocosms were created by submerging large bags into the [x] fjord in [location], allowing the water in the mesocosm bag to be surrounded by realistic natural conditions. The authors added nutrients to initiate a phytoplankton bloom, and then monitored the changes in DOM as the bloom progressed and eventually was killed off in a viral outbreak.”</w:t>
      </w:r>
    </w:p>
  </w:comment>
  <w:comment w:id="167" w:author="Microsoft Office User" w:date="2021-07-08T17:36:00Z" w:initials="MOU">
    <w:p w14:paraId="00BDFEC3" w14:textId="424EF380" w:rsidR="00E90822" w:rsidRDefault="00E90822">
      <w:pPr>
        <w:pStyle w:val="CommentText"/>
      </w:pPr>
      <w:r>
        <w:rPr>
          <w:rStyle w:val="CommentReference"/>
        </w:rPr>
        <w:annotationRef/>
      </w:r>
      <w:r>
        <w:t xml:space="preserve">The important thing is that the metabolites Changed, right, not that metabolite just Were There. So focus on describing it in terms of change. “Over the course of the bloom, the DOM composition changed. The authors were able to compare the DOM from the mesocosms to the surrounding fjord water </w:t>
      </w:r>
      <w:r w:rsidRPr="00E90822">
        <w:rPr>
          <w:i/>
          <w:iCs/>
        </w:rPr>
        <w:t>to identify</w:t>
      </w:r>
      <w:r>
        <w:t xml:space="preserve"> chemicals specifically associated with </w:t>
      </w:r>
      <w:proofErr w:type="spellStart"/>
      <w:r>
        <w:t>Ehux</w:t>
      </w:r>
      <w:proofErr w:type="spellEnd"/>
      <w:r>
        <w:t xml:space="preserve"> blooms and </w:t>
      </w:r>
      <w:proofErr w:type="spellStart"/>
      <w:r>
        <w:t>EhV</w:t>
      </w:r>
      <w:proofErr w:type="spellEnd"/>
      <w:r>
        <w:t xml:space="preserve"> outbreaks.”</w:t>
      </w:r>
    </w:p>
  </w:comment>
  <w:comment w:id="160" w:author="Microsoft Office User" w:date="2021-07-09T15:47:00Z" w:initials="MOU">
    <w:p w14:paraId="071A1277" w14:textId="6F1C6E72" w:rsidR="00C77EFD" w:rsidRDefault="00C77EFD">
      <w:pPr>
        <w:pStyle w:val="CommentText"/>
      </w:pPr>
      <w:r>
        <w:rPr>
          <w:rStyle w:val="CommentReference"/>
        </w:rPr>
        <w:annotationRef/>
      </w:r>
      <w:r>
        <w:t xml:space="preserve">Beginning with a dependent clause again. “The authors observed changes in DOM composition before, during, and after the </w:t>
      </w:r>
      <w:proofErr w:type="spellStart"/>
      <w:r>
        <w:t>Ehux</w:t>
      </w:r>
      <w:proofErr w:type="spellEnd"/>
      <w:r>
        <w:t xml:space="preserve"> bloom.” So much easier. </w:t>
      </w:r>
    </w:p>
  </w:comment>
  <w:comment w:id="199" w:author="Microsoft Office User" w:date="2021-07-08T15:07:00Z" w:initials="MOU">
    <w:p w14:paraId="2F5DC6E5" w14:textId="03BCCC56" w:rsidR="00BE77E7" w:rsidRDefault="00BE77E7">
      <w:pPr>
        <w:pStyle w:val="CommentText"/>
      </w:pPr>
      <w:r>
        <w:rPr>
          <w:rStyle w:val="CommentReference"/>
        </w:rPr>
        <w:annotationRef/>
      </w:r>
      <w:r>
        <w:t xml:space="preserve">Too many details for brief summary! </w:t>
      </w:r>
    </w:p>
  </w:comment>
  <w:comment w:id="294" w:author="isimeme udu" w:date="2021-07-08T12:27:00Z" w:initials="iu">
    <w:p w14:paraId="6A180668" w14:textId="5604FB07" w:rsidR="00975E2A" w:rsidRDefault="00975E2A">
      <w:pPr>
        <w:pStyle w:val="CommentText"/>
      </w:pPr>
      <w:r>
        <w:rPr>
          <w:rStyle w:val="CommentReference"/>
        </w:rPr>
        <w:annotationRef/>
      </w:r>
      <w:r>
        <w:t xml:space="preserve">I stopped here because I got confused again. </w:t>
      </w:r>
      <w:r w:rsidR="006D1C1E">
        <w:t>So</w:t>
      </w:r>
      <w:r w:rsidR="00DB1EBE">
        <w:t xml:space="preserve"> exactly</w:t>
      </w:r>
      <w:r w:rsidR="006D1C1E">
        <w:t xml:space="preserve"> how are halogenated metabolites formed by the algal </w:t>
      </w:r>
      <w:proofErr w:type="spellStart"/>
      <w:r w:rsidR="006D1C1E">
        <w:t>halogenenases</w:t>
      </w:r>
      <w:proofErr w:type="spellEnd"/>
      <w:r w:rsidR="006D1C1E">
        <w:t>/</w:t>
      </w:r>
      <w:proofErr w:type="spellStart"/>
      <w:r w:rsidR="006D1C1E">
        <w:t>haloperoxides</w:t>
      </w:r>
      <w:proofErr w:type="spellEnd"/>
      <w:r w:rsidR="00DB1EBE">
        <w:t xml:space="preserve"> again</w:t>
      </w:r>
      <w:r w:rsidR="006D1C1E">
        <w:t xml:space="preserve">? </w:t>
      </w:r>
      <w:r w:rsidR="00D345D2">
        <w:t xml:space="preserve">Are these </w:t>
      </w:r>
      <w:proofErr w:type="spellStart"/>
      <w:r w:rsidR="00D345D2">
        <w:t>halogenases</w:t>
      </w:r>
      <w:proofErr w:type="spellEnd"/>
      <w:r w:rsidR="00D345D2">
        <w:t xml:space="preserve"> in halides, and then halides are oxidized by hydrogen peroxid</w:t>
      </w:r>
      <w:r w:rsidR="00DB1EBE">
        <w:t xml:space="preserve">e? </w:t>
      </w:r>
      <w:r w:rsidR="00D345D2">
        <w:t xml:space="preserve">I get that more halogenated metabolites </w:t>
      </w:r>
      <w:r w:rsidR="00DB1EBE">
        <w:t>mean</w:t>
      </w:r>
      <w:r w:rsidR="00A13BE6">
        <w:t xml:space="preserve"> there’s probably more </w:t>
      </w:r>
      <w:proofErr w:type="spellStart"/>
      <w:r w:rsidR="00A13BE6">
        <w:t>halogenase</w:t>
      </w:r>
      <w:proofErr w:type="spellEnd"/>
      <w:r w:rsidR="00A13BE6">
        <w:t xml:space="preserve"> activity. Does getting more free radicals </w:t>
      </w:r>
      <w:r w:rsidR="00401EA5">
        <w:t>cause these metabolites to transform to somethin</w:t>
      </w:r>
      <w:r w:rsidR="00F45C90">
        <w:t>g like halides? So</w:t>
      </w:r>
      <w:r w:rsidR="00DB1EBE">
        <w:t>,</w:t>
      </w:r>
      <w:r w:rsidR="00F45C90">
        <w:t xml:space="preserve"> then they would be more likely to react with hydrogen peroxide? And this process somehow </w:t>
      </w:r>
      <w:r w:rsidR="000D654E">
        <w:t xml:space="preserve">makes sure no hitches occur when the viruses are </w:t>
      </w:r>
      <w:proofErr w:type="spellStart"/>
      <w:r w:rsidR="000D654E">
        <w:t>lysing</w:t>
      </w:r>
      <w:proofErr w:type="spellEnd"/>
      <w:r w:rsidR="000D654E">
        <w:t xml:space="preserve"> their hosts?</w:t>
      </w:r>
      <w:r w:rsidR="003C5203">
        <w:t xml:space="preserve"> </w:t>
      </w:r>
    </w:p>
  </w:comment>
  <w:comment w:id="296" w:author="Microsoft Office User" w:date="2021-07-08T17:56:00Z" w:initials="MOU">
    <w:p w14:paraId="6BB81ECA" w14:textId="7682221A" w:rsidR="005C1A6D" w:rsidRDefault="005C1A6D">
      <w:pPr>
        <w:pStyle w:val="CommentText"/>
      </w:pPr>
      <w:r>
        <w:rPr>
          <w:rStyle w:val="CommentReference"/>
        </w:rPr>
        <w:annotationRef/>
      </w:r>
      <w:r>
        <w:t>Once the argument and flow of the summary is together let’s revisit the bullet points but I like them</w:t>
      </w:r>
    </w:p>
  </w:comment>
  <w:comment w:id="301" w:author="Microsoft Office User" w:date="2021-07-09T15:53:00Z" w:initials="MOU">
    <w:p w14:paraId="1615B615" w14:textId="397A45EE" w:rsidR="00AF34D0" w:rsidRDefault="00AF34D0">
      <w:pPr>
        <w:pStyle w:val="CommentText"/>
      </w:pPr>
      <w:r>
        <w:rPr>
          <w:rStyle w:val="CommentReference"/>
        </w:rPr>
        <w:annotationRef/>
      </w:r>
      <w:r>
        <w:t xml:space="preserve">I really don’t resonate with the framing of “they used </w:t>
      </w:r>
      <w:proofErr w:type="spellStart"/>
      <w:r>
        <w:t>ehux</w:t>
      </w:r>
      <w:proofErr w:type="spellEnd"/>
      <w:r>
        <w:t xml:space="preserve">” – </w:t>
      </w:r>
      <w:proofErr w:type="spellStart"/>
      <w:r>
        <w:t>ehux</w:t>
      </w:r>
      <w:proofErr w:type="spellEnd"/>
      <w:r>
        <w:t xml:space="preserve"> was the host of their model system, but they Used a mesocosm experiment. You can say they studied the DOM produced by </w:t>
      </w:r>
      <w:proofErr w:type="spellStart"/>
      <w:r>
        <w:t>Ehux</w:t>
      </w:r>
      <w:proofErr w:type="spellEnd"/>
      <w:r>
        <w:t xml:space="preserve"> infections in the natural environment though. </w:t>
      </w:r>
    </w:p>
  </w:comment>
  <w:comment w:id="325" w:author="Microsoft Office User" w:date="2021-07-08T17:56:00Z" w:initials="MOU">
    <w:p w14:paraId="192A0B6B" w14:textId="3FF760C1" w:rsidR="005C1A6D" w:rsidRDefault="005C1A6D">
      <w:pPr>
        <w:pStyle w:val="CommentText"/>
      </w:pPr>
      <w:r>
        <w:rPr>
          <w:rStyle w:val="CommentReference"/>
        </w:rPr>
        <w:annotationRef/>
      </w:r>
      <w:r>
        <w:t>Try this definition again</w:t>
      </w:r>
    </w:p>
  </w:comment>
  <w:comment w:id="350" w:author="Microsoft Office User" w:date="2021-07-08T17:53:00Z" w:initials="MOU">
    <w:p w14:paraId="3AB51BEB" w14:textId="2137F14B" w:rsidR="005C1A6D" w:rsidRDefault="005C1A6D">
      <w:pPr>
        <w:pStyle w:val="CommentText"/>
      </w:pPr>
      <w:r>
        <w:rPr>
          <w:rStyle w:val="CommentReference"/>
        </w:rPr>
        <w:annotationRef/>
      </w:r>
      <w:r>
        <w:t>Scales like a fish?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0C4701" w15:done="0"/>
  <w15:commentEx w15:paraId="54FEC1A4" w15:done="0"/>
  <w15:commentEx w15:paraId="3A1584CC" w15:done="0"/>
  <w15:commentEx w15:paraId="1490E6F8" w15:done="0"/>
  <w15:commentEx w15:paraId="5AB90166" w15:done="0"/>
  <w15:commentEx w15:paraId="3D80FD1B" w15:done="0"/>
  <w15:commentEx w15:paraId="2D8B20DE" w15:done="0"/>
  <w15:commentEx w15:paraId="5E258573" w15:paraIdParent="2D8B20DE" w15:done="0"/>
  <w15:commentEx w15:paraId="0E75208E" w15:done="0"/>
  <w15:commentEx w15:paraId="4A70CD55" w15:done="0"/>
  <w15:commentEx w15:paraId="72AE1C74" w15:done="0"/>
  <w15:commentEx w15:paraId="20AA2CEC" w15:done="0"/>
  <w15:commentEx w15:paraId="780D9C93" w15:done="0"/>
  <w15:commentEx w15:paraId="00BDFEC3" w15:done="0"/>
  <w15:commentEx w15:paraId="071A1277" w15:done="0"/>
  <w15:commentEx w15:paraId="2F5DC6E5" w15:done="0"/>
  <w15:commentEx w15:paraId="6A180668" w15:done="0"/>
  <w15:commentEx w15:paraId="6BB81ECA" w15:done="0"/>
  <w15:commentEx w15:paraId="1615B615" w15:done="0"/>
  <w15:commentEx w15:paraId="192A0B6B" w15:done="0"/>
  <w15:commentEx w15:paraId="3AB51B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6A15" w16cex:dateUtc="2021-07-08T16:12:00Z"/>
  <w16cex:commentExtensible w16cex:durableId="2492EC0A" w16cex:dateUtc="2021-07-09T19:38:00Z"/>
  <w16cex:commentExtensible w16cex:durableId="24919124" w16cex:dateUtc="2021-07-08T18:58:00Z"/>
  <w16cex:commentExtensible w16cex:durableId="2491919D" w16cex:dateUtc="2021-07-08T19:00:00Z"/>
  <w16cex:commentExtensible w16cex:durableId="249191B3" w16cex:dateUtc="2021-07-08T19:01:00Z"/>
  <w16cex:commentExtensible w16cex:durableId="249191FA" w16cex:dateUtc="2021-07-08T19:02:00Z"/>
  <w16cex:commentExtensible w16cex:durableId="24915E40" w16cex:dateUtc="2021-07-08T15:21:00Z"/>
  <w16cex:commentExtensible w16cex:durableId="24919023" w16cex:dateUtc="2021-07-08T18:54:00Z"/>
  <w16cex:commentExtensible w16cex:durableId="24919228" w16cex:dateUtc="2021-07-08T19:03:00Z"/>
  <w16cex:commentExtensible w16cex:durableId="2492EDA0" w16cex:dateUtc="2021-07-09T19:45:00Z"/>
  <w16cex:commentExtensible w16cex:durableId="2491B2A7" w16cex:dateUtc="2021-07-08T21:21:00Z"/>
  <w16cex:commentExtensible w16cex:durableId="2492EDBF" w16cex:dateUtc="2021-07-09T19:46:00Z"/>
  <w16cex:commentExtensible w16cex:durableId="2491B55A" w16cex:dateUtc="2021-07-08T21:33:00Z"/>
  <w16cex:commentExtensible w16cex:durableId="2491B62E" w16cex:dateUtc="2021-07-08T21:36:00Z"/>
  <w16cex:commentExtensible w16cex:durableId="2492EE1D" w16cex:dateUtc="2021-07-09T19:47:00Z"/>
  <w16cex:commentExtensible w16cex:durableId="24919328" w16cex:dateUtc="2021-07-08T19:07:00Z"/>
  <w16cex:commentExtensible w16cex:durableId="24916D95" w16cex:dateUtc="2021-07-08T16:27:00Z"/>
  <w16cex:commentExtensible w16cex:durableId="2491BAE6" w16cex:dateUtc="2021-07-08T21:56:00Z"/>
  <w16cex:commentExtensible w16cex:durableId="2492EF6A" w16cex:dateUtc="2021-07-09T19:53:00Z"/>
  <w16cex:commentExtensible w16cex:durableId="2491BAB2" w16cex:dateUtc="2021-07-08T21:56:00Z"/>
  <w16cex:commentExtensible w16cex:durableId="2491BA1E" w16cex:dateUtc="2021-07-08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0C4701" w16cid:durableId="24916A15"/>
  <w16cid:commentId w16cid:paraId="54FEC1A4" w16cid:durableId="2492EC0A"/>
  <w16cid:commentId w16cid:paraId="3A1584CC" w16cid:durableId="24919124"/>
  <w16cid:commentId w16cid:paraId="1490E6F8" w16cid:durableId="2491919D"/>
  <w16cid:commentId w16cid:paraId="5AB90166" w16cid:durableId="249191B3"/>
  <w16cid:commentId w16cid:paraId="3D80FD1B" w16cid:durableId="249191FA"/>
  <w16cid:commentId w16cid:paraId="2D8B20DE" w16cid:durableId="24915E40"/>
  <w16cid:commentId w16cid:paraId="5E258573" w16cid:durableId="24919023"/>
  <w16cid:commentId w16cid:paraId="0E75208E" w16cid:durableId="24919228"/>
  <w16cid:commentId w16cid:paraId="4A70CD55" w16cid:durableId="2492EDA0"/>
  <w16cid:commentId w16cid:paraId="72AE1C74" w16cid:durableId="2491B2A7"/>
  <w16cid:commentId w16cid:paraId="20AA2CEC" w16cid:durableId="2492EDBF"/>
  <w16cid:commentId w16cid:paraId="780D9C93" w16cid:durableId="2491B55A"/>
  <w16cid:commentId w16cid:paraId="00BDFEC3" w16cid:durableId="2491B62E"/>
  <w16cid:commentId w16cid:paraId="071A1277" w16cid:durableId="2492EE1D"/>
  <w16cid:commentId w16cid:paraId="2F5DC6E5" w16cid:durableId="24919328"/>
  <w16cid:commentId w16cid:paraId="6A180668" w16cid:durableId="24916D95"/>
  <w16cid:commentId w16cid:paraId="6BB81ECA" w16cid:durableId="2491BAE6"/>
  <w16cid:commentId w16cid:paraId="1615B615" w16cid:durableId="2492EF6A"/>
  <w16cid:commentId w16cid:paraId="192A0B6B" w16cid:durableId="2491BAB2"/>
  <w16cid:commentId w16cid:paraId="3AB51BEB" w16cid:durableId="2491BA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7D23"/>
    <w:multiLevelType w:val="hybridMultilevel"/>
    <w:tmpl w:val="BECE81AA"/>
    <w:lvl w:ilvl="0" w:tplc="2E5247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2E8"/>
    <w:multiLevelType w:val="hybridMultilevel"/>
    <w:tmpl w:val="53D2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A54F9"/>
    <w:multiLevelType w:val="hybridMultilevel"/>
    <w:tmpl w:val="171E4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simeme udu">
    <w15:presenceInfo w15:providerId="Windows Live" w15:userId="15919a691119b50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C5"/>
    <w:rsid w:val="00016E2B"/>
    <w:rsid w:val="0002192A"/>
    <w:rsid w:val="0002769C"/>
    <w:rsid w:val="00037F6D"/>
    <w:rsid w:val="00042071"/>
    <w:rsid w:val="0004241F"/>
    <w:rsid w:val="0004321B"/>
    <w:rsid w:val="00050C4A"/>
    <w:rsid w:val="0005160E"/>
    <w:rsid w:val="00060501"/>
    <w:rsid w:val="000642A0"/>
    <w:rsid w:val="00065E73"/>
    <w:rsid w:val="00074386"/>
    <w:rsid w:val="000746A7"/>
    <w:rsid w:val="00080792"/>
    <w:rsid w:val="000C7579"/>
    <w:rsid w:val="000D654E"/>
    <w:rsid w:val="00103A38"/>
    <w:rsid w:val="00105755"/>
    <w:rsid w:val="00110AC3"/>
    <w:rsid w:val="00115F4A"/>
    <w:rsid w:val="0012789A"/>
    <w:rsid w:val="001403B4"/>
    <w:rsid w:val="00163950"/>
    <w:rsid w:val="00165346"/>
    <w:rsid w:val="00175C76"/>
    <w:rsid w:val="00176F6F"/>
    <w:rsid w:val="001918C6"/>
    <w:rsid w:val="001929E7"/>
    <w:rsid w:val="001A301A"/>
    <w:rsid w:val="001A67CA"/>
    <w:rsid w:val="001B0C68"/>
    <w:rsid w:val="001B704D"/>
    <w:rsid w:val="001D30B1"/>
    <w:rsid w:val="001E604A"/>
    <w:rsid w:val="002004D6"/>
    <w:rsid w:val="0021465F"/>
    <w:rsid w:val="002324E6"/>
    <w:rsid w:val="00244D26"/>
    <w:rsid w:val="00246989"/>
    <w:rsid w:val="00263909"/>
    <w:rsid w:val="00273C9B"/>
    <w:rsid w:val="00283D90"/>
    <w:rsid w:val="0028467B"/>
    <w:rsid w:val="00294B01"/>
    <w:rsid w:val="002A11FC"/>
    <w:rsid w:val="002B1009"/>
    <w:rsid w:val="002B7AB6"/>
    <w:rsid w:val="002C7F32"/>
    <w:rsid w:val="002D00D0"/>
    <w:rsid w:val="002D10BC"/>
    <w:rsid w:val="002E15A0"/>
    <w:rsid w:val="002F5E7F"/>
    <w:rsid w:val="00303BB2"/>
    <w:rsid w:val="0030676A"/>
    <w:rsid w:val="00315069"/>
    <w:rsid w:val="00325D41"/>
    <w:rsid w:val="003520F0"/>
    <w:rsid w:val="003614EB"/>
    <w:rsid w:val="00362B6E"/>
    <w:rsid w:val="0038357F"/>
    <w:rsid w:val="0038399C"/>
    <w:rsid w:val="003C5203"/>
    <w:rsid w:val="003D7ECD"/>
    <w:rsid w:val="003F7BA0"/>
    <w:rsid w:val="003F7D6F"/>
    <w:rsid w:val="00401EA5"/>
    <w:rsid w:val="004024AB"/>
    <w:rsid w:val="00411824"/>
    <w:rsid w:val="00421821"/>
    <w:rsid w:val="0042242A"/>
    <w:rsid w:val="004236ED"/>
    <w:rsid w:val="00432426"/>
    <w:rsid w:val="00433EED"/>
    <w:rsid w:val="00440898"/>
    <w:rsid w:val="00442174"/>
    <w:rsid w:val="004521AA"/>
    <w:rsid w:val="00453ADB"/>
    <w:rsid w:val="004627B6"/>
    <w:rsid w:val="00465DBC"/>
    <w:rsid w:val="00481B84"/>
    <w:rsid w:val="004862E0"/>
    <w:rsid w:val="004A3632"/>
    <w:rsid w:val="004A5DF3"/>
    <w:rsid w:val="004C021B"/>
    <w:rsid w:val="004C4577"/>
    <w:rsid w:val="004C7715"/>
    <w:rsid w:val="005139F2"/>
    <w:rsid w:val="0052337B"/>
    <w:rsid w:val="00525258"/>
    <w:rsid w:val="00525351"/>
    <w:rsid w:val="005270C9"/>
    <w:rsid w:val="005373B9"/>
    <w:rsid w:val="00561D9D"/>
    <w:rsid w:val="005728A2"/>
    <w:rsid w:val="0057442B"/>
    <w:rsid w:val="0059569D"/>
    <w:rsid w:val="00597F30"/>
    <w:rsid w:val="005B1577"/>
    <w:rsid w:val="005C0548"/>
    <w:rsid w:val="005C0F00"/>
    <w:rsid w:val="005C1A6D"/>
    <w:rsid w:val="005C3819"/>
    <w:rsid w:val="005E284A"/>
    <w:rsid w:val="005F5ED3"/>
    <w:rsid w:val="005F5F8F"/>
    <w:rsid w:val="0060136C"/>
    <w:rsid w:val="006050E4"/>
    <w:rsid w:val="00610B59"/>
    <w:rsid w:val="00631FE0"/>
    <w:rsid w:val="00640797"/>
    <w:rsid w:val="006455E9"/>
    <w:rsid w:val="00661C06"/>
    <w:rsid w:val="00662620"/>
    <w:rsid w:val="00674C88"/>
    <w:rsid w:val="00675732"/>
    <w:rsid w:val="006774DC"/>
    <w:rsid w:val="006934C5"/>
    <w:rsid w:val="00695B90"/>
    <w:rsid w:val="006B0489"/>
    <w:rsid w:val="006B3EBA"/>
    <w:rsid w:val="006B4511"/>
    <w:rsid w:val="006D1C1E"/>
    <w:rsid w:val="006E2A9A"/>
    <w:rsid w:val="006F1DC4"/>
    <w:rsid w:val="00711D30"/>
    <w:rsid w:val="00715555"/>
    <w:rsid w:val="0072654A"/>
    <w:rsid w:val="0072780C"/>
    <w:rsid w:val="00733E82"/>
    <w:rsid w:val="00735DFB"/>
    <w:rsid w:val="007574C9"/>
    <w:rsid w:val="00764177"/>
    <w:rsid w:val="00770403"/>
    <w:rsid w:val="00790C9F"/>
    <w:rsid w:val="00791A30"/>
    <w:rsid w:val="007C4F2B"/>
    <w:rsid w:val="007E1BB9"/>
    <w:rsid w:val="007E5DCB"/>
    <w:rsid w:val="008002F0"/>
    <w:rsid w:val="00807FF8"/>
    <w:rsid w:val="00874CE0"/>
    <w:rsid w:val="00881594"/>
    <w:rsid w:val="00882B1E"/>
    <w:rsid w:val="00887F91"/>
    <w:rsid w:val="008B79A0"/>
    <w:rsid w:val="008C54C5"/>
    <w:rsid w:val="008D5C61"/>
    <w:rsid w:val="008D6CA1"/>
    <w:rsid w:val="008D6FD9"/>
    <w:rsid w:val="008D74A7"/>
    <w:rsid w:val="008E796A"/>
    <w:rsid w:val="008F0AD4"/>
    <w:rsid w:val="008F1BCB"/>
    <w:rsid w:val="00906020"/>
    <w:rsid w:val="00913CFE"/>
    <w:rsid w:val="00917FD3"/>
    <w:rsid w:val="00923C57"/>
    <w:rsid w:val="00925F25"/>
    <w:rsid w:val="00943135"/>
    <w:rsid w:val="00945A8F"/>
    <w:rsid w:val="00963BCF"/>
    <w:rsid w:val="00966ED7"/>
    <w:rsid w:val="00967502"/>
    <w:rsid w:val="00975E2A"/>
    <w:rsid w:val="009801F0"/>
    <w:rsid w:val="0098029B"/>
    <w:rsid w:val="00993D51"/>
    <w:rsid w:val="009A375C"/>
    <w:rsid w:val="009B3340"/>
    <w:rsid w:val="009E4A89"/>
    <w:rsid w:val="009F5AB0"/>
    <w:rsid w:val="00A13BE6"/>
    <w:rsid w:val="00A7115B"/>
    <w:rsid w:val="00A76F5F"/>
    <w:rsid w:val="00A804E4"/>
    <w:rsid w:val="00A951EF"/>
    <w:rsid w:val="00AA0B8C"/>
    <w:rsid w:val="00AA44C9"/>
    <w:rsid w:val="00AB0F26"/>
    <w:rsid w:val="00AB4F78"/>
    <w:rsid w:val="00AC6618"/>
    <w:rsid w:val="00AC68FD"/>
    <w:rsid w:val="00AE61A3"/>
    <w:rsid w:val="00AF34D0"/>
    <w:rsid w:val="00B232D7"/>
    <w:rsid w:val="00B24ED2"/>
    <w:rsid w:val="00B279DB"/>
    <w:rsid w:val="00B374D4"/>
    <w:rsid w:val="00B41EE9"/>
    <w:rsid w:val="00B54CFE"/>
    <w:rsid w:val="00B604F3"/>
    <w:rsid w:val="00B66C2B"/>
    <w:rsid w:val="00B85B85"/>
    <w:rsid w:val="00B96109"/>
    <w:rsid w:val="00B976FB"/>
    <w:rsid w:val="00BA0982"/>
    <w:rsid w:val="00BA7F12"/>
    <w:rsid w:val="00BD3C31"/>
    <w:rsid w:val="00BE77E7"/>
    <w:rsid w:val="00C00378"/>
    <w:rsid w:val="00C05F35"/>
    <w:rsid w:val="00C2075E"/>
    <w:rsid w:val="00C250AC"/>
    <w:rsid w:val="00C32A81"/>
    <w:rsid w:val="00C337CA"/>
    <w:rsid w:val="00C43D68"/>
    <w:rsid w:val="00C44DAF"/>
    <w:rsid w:val="00C5351E"/>
    <w:rsid w:val="00C67BA9"/>
    <w:rsid w:val="00C67F62"/>
    <w:rsid w:val="00C76B9D"/>
    <w:rsid w:val="00C77B4C"/>
    <w:rsid w:val="00C77EFD"/>
    <w:rsid w:val="00C95552"/>
    <w:rsid w:val="00CA320D"/>
    <w:rsid w:val="00CB6B30"/>
    <w:rsid w:val="00CC3191"/>
    <w:rsid w:val="00D0486F"/>
    <w:rsid w:val="00D0797A"/>
    <w:rsid w:val="00D3240C"/>
    <w:rsid w:val="00D345D2"/>
    <w:rsid w:val="00D371C7"/>
    <w:rsid w:val="00D40A06"/>
    <w:rsid w:val="00D4178E"/>
    <w:rsid w:val="00D45B99"/>
    <w:rsid w:val="00D4696F"/>
    <w:rsid w:val="00D56123"/>
    <w:rsid w:val="00D701AE"/>
    <w:rsid w:val="00D703F4"/>
    <w:rsid w:val="00D72833"/>
    <w:rsid w:val="00D7721A"/>
    <w:rsid w:val="00D874D3"/>
    <w:rsid w:val="00D93AC6"/>
    <w:rsid w:val="00DA1197"/>
    <w:rsid w:val="00DA50D0"/>
    <w:rsid w:val="00DB163F"/>
    <w:rsid w:val="00DB1EBE"/>
    <w:rsid w:val="00DB3C9C"/>
    <w:rsid w:val="00DC237F"/>
    <w:rsid w:val="00DC3113"/>
    <w:rsid w:val="00DC62EA"/>
    <w:rsid w:val="00DC7C8D"/>
    <w:rsid w:val="00DE340D"/>
    <w:rsid w:val="00DE755B"/>
    <w:rsid w:val="00E0007A"/>
    <w:rsid w:val="00E01997"/>
    <w:rsid w:val="00E04CC5"/>
    <w:rsid w:val="00E10649"/>
    <w:rsid w:val="00E23DE9"/>
    <w:rsid w:val="00E339A7"/>
    <w:rsid w:val="00E44464"/>
    <w:rsid w:val="00E646C8"/>
    <w:rsid w:val="00E70B9F"/>
    <w:rsid w:val="00E804FB"/>
    <w:rsid w:val="00E80802"/>
    <w:rsid w:val="00E90822"/>
    <w:rsid w:val="00E9203D"/>
    <w:rsid w:val="00EA11A1"/>
    <w:rsid w:val="00EA3F39"/>
    <w:rsid w:val="00EB32A4"/>
    <w:rsid w:val="00EB6329"/>
    <w:rsid w:val="00EB7C6E"/>
    <w:rsid w:val="00EC1988"/>
    <w:rsid w:val="00EC5980"/>
    <w:rsid w:val="00EE4D9B"/>
    <w:rsid w:val="00F05A73"/>
    <w:rsid w:val="00F11D2E"/>
    <w:rsid w:val="00F45C90"/>
    <w:rsid w:val="00F54E92"/>
    <w:rsid w:val="00F55AB6"/>
    <w:rsid w:val="00F718C6"/>
    <w:rsid w:val="00F74925"/>
    <w:rsid w:val="00F845DC"/>
    <w:rsid w:val="00F91CF5"/>
    <w:rsid w:val="00F957FE"/>
    <w:rsid w:val="00FC121C"/>
    <w:rsid w:val="00FC1918"/>
    <w:rsid w:val="00FC40FD"/>
    <w:rsid w:val="00FD20BD"/>
    <w:rsid w:val="00FD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5477"/>
  <w15:chartTrackingRefBased/>
  <w15:docId w15:val="{2C2C8AA7-08C2-47F1-8BA7-DE79F0BA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B6"/>
    <w:pPr>
      <w:ind w:left="720"/>
      <w:contextualSpacing/>
    </w:pPr>
  </w:style>
  <w:style w:type="character" w:styleId="CommentReference">
    <w:name w:val="annotation reference"/>
    <w:basedOn w:val="DefaultParagraphFont"/>
    <w:uiPriority w:val="99"/>
    <w:semiHidden/>
    <w:unhideWhenUsed/>
    <w:rsid w:val="00B54CFE"/>
    <w:rPr>
      <w:sz w:val="16"/>
      <w:szCs w:val="16"/>
    </w:rPr>
  </w:style>
  <w:style w:type="paragraph" w:styleId="CommentText">
    <w:name w:val="annotation text"/>
    <w:basedOn w:val="Normal"/>
    <w:link w:val="CommentTextChar"/>
    <w:uiPriority w:val="99"/>
    <w:semiHidden/>
    <w:unhideWhenUsed/>
    <w:rsid w:val="00B54CFE"/>
    <w:pPr>
      <w:spacing w:line="240" w:lineRule="auto"/>
    </w:pPr>
    <w:rPr>
      <w:sz w:val="20"/>
      <w:szCs w:val="20"/>
    </w:rPr>
  </w:style>
  <w:style w:type="character" w:customStyle="1" w:styleId="CommentTextChar">
    <w:name w:val="Comment Text Char"/>
    <w:basedOn w:val="DefaultParagraphFont"/>
    <w:link w:val="CommentText"/>
    <w:uiPriority w:val="99"/>
    <w:semiHidden/>
    <w:rsid w:val="00B54CFE"/>
    <w:rPr>
      <w:sz w:val="20"/>
      <w:szCs w:val="20"/>
    </w:rPr>
  </w:style>
  <w:style w:type="paragraph" w:styleId="CommentSubject">
    <w:name w:val="annotation subject"/>
    <w:basedOn w:val="CommentText"/>
    <w:next w:val="CommentText"/>
    <w:link w:val="CommentSubjectChar"/>
    <w:uiPriority w:val="99"/>
    <w:semiHidden/>
    <w:unhideWhenUsed/>
    <w:rsid w:val="00B54CFE"/>
    <w:rPr>
      <w:b/>
      <w:bCs/>
    </w:rPr>
  </w:style>
  <w:style w:type="character" w:customStyle="1" w:styleId="CommentSubjectChar">
    <w:name w:val="Comment Subject Char"/>
    <w:basedOn w:val="CommentTextChar"/>
    <w:link w:val="CommentSubject"/>
    <w:uiPriority w:val="99"/>
    <w:semiHidden/>
    <w:rsid w:val="00B54CFE"/>
    <w:rPr>
      <w:b/>
      <w:bCs/>
      <w:sz w:val="20"/>
      <w:szCs w:val="20"/>
    </w:rPr>
  </w:style>
  <w:style w:type="character" w:styleId="Hyperlink">
    <w:name w:val="Hyperlink"/>
    <w:basedOn w:val="DefaultParagraphFont"/>
    <w:uiPriority w:val="99"/>
    <w:unhideWhenUsed/>
    <w:rsid w:val="00DB163F"/>
    <w:rPr>
      <w:color w:val="0563C1" w:themeColor="hyperlink"/>
      <w:u w:val="single"/>
    </w:rPr>
  </w:style>
  <w:style w:type="character" w:styleId="UnresolvedMention">
    <w:name w:val="Unresolved Mention"/>
    <w:basedOn w:val="DefaultParagraphFont"/>
    <w:uiPriority w:val="99"/>
    <w:semiHidden/>
    <w:unhideWhenUsed/>
    <w:rsid w:val="00DB163F"/>
    <w:rPr>
      <w:color w:val="605E5C"/>
      <w:shd w:val="clear" w:color="auto" w:fill="E1DFDD"/>
    </w:rPr>
  </w:style>
  <w:style w:type="character" w:styleId="FollowedHyperlink">
    <w:name w:val="FollowedHyperlink"/>
    <w:basedOn w:val="DefaultParagraphFont"/>
    <w:uiPriority w:val="99"/>
    <w:semiHidden/>
    <w:unhideWhenUsed/>
    <w:rsid w:val="00B24ED2"/>
    <w:rPr>
      <w:color w:val="954F72" w:themeColor="followedHyperlink"/>
      <w:u w:val="single"/>
    </w:rPr>
  </w:style>
  <w:style w:type="paragraph" w:styleId="Revision">
    <w:name w:val="Revision"/>
    <w:hidden/>
    <w:uiPriority w:val="99"/>
    <w:semiHidden/>
    <w:rsid w:val="00AF34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advances.sciencemag.org/content/7/25/eabf4680/tab-pdf" TargetMode="External"/><Relationship Id="rId10" Type="http://schemas.openxmlformats.org/officeDocument/2006/relationships/hyperlink" Target="https://en.visitbergen.com/things-to-do/norway-fjords/what-is-a-fjord"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isimeme udu</dc:creator>
  <cp:keywords/>
  <dc:description/>
  <cp:lastModifiedBy>Microsoft Office User</cp:lastModifiedBy>
  <cp:revision>2</cp:revision>
  <dcterms:created xsi:type="dcterms:W3CDTF">2021-07-09T19:58:00Z</dcterms:created>
  <dcterms:modified xsi:type="dcterms:W3CDTF">2021-07-09T19:58:00Z</dcterms:modified>
</cp:coreProperties>
</file>