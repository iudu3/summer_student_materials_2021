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33F6E" w14:textId="7D651940" w:rsidR="00DD1130" w:rsidRDefault="00B55EEA" w:rsidP="00747F77">
      <w:pPr>
        <w:spacing w:after="0" w:line="240" w:lineRule="auto"/>
        <w:rPr>
          <w:rFonts w:ascii="Times New Roman" w:hAnsi="Times New Roman" w:cs="Times New Roman"/>
          <w:sz w:val="24"/>
          <w:szCs w:val="24"/>
        </w:rPr>
      </w:pPr>
      <w:r w:rsidRPr="004E766A">
        <w:rPr>
          <w:rFonts w:ascii="Times New Roman" w:hAnsi="Times New Roman" w:cs="Times New Roman"/>
          <w:sz w:val="24"/>
          <w:szCs w:val="24"/>
        </w:rPr>
        <w:t xml:space="preserve">Viral Updates Week </w:t>
      </w:r>
      <w:r w:rsidR="00EF44C7">
        <w:rPr>
          <w:rFonts w:ascii="Times New Roman" w:hAnsi="Times New Roman" w:cs="Times New Roman"/>
          <w:sz w:val="24"/>
          <w:szCs w:val="24"/>
        </w:rPr>
        <w:t>2</w:t>
      </w:r>
      <w:del w:id="0" w:author="isimeme udu" w:date="2021-05-27T13:17:00Z">
        <w:r w:rsidR="006A6287" w:rsidDel="00DB22E0">
          <w:rPr>
            <w:rFonts w:ascii="Times New Roman" w:hAnsi="Times New Roman" w:cs="Times New Roman"/>
            <w:sz w:val="24"/>
            <w:szCs w:val="24"/>
          </w:rPr>
          <w:delText>.</w:delText>
        </w:r>
      </w:del>
    </w:p>
    <w:p w14:paraId="61D7610A" w14:textId="7C0021BA" w:rsidR="00F51BC7" w:rsidRDefault="00EF44C7" w:rsidP="00747F77">
      <w:pPr>
        <w:spacing w:after="0" w:line="240" w:lineRule="auto"/>
        <w:rPr>
          <w:rFonts w:ascii="Times New Roman" w:hAnsi="Times New Roman" w:cs="Times New Roman"/>
          <w:sz w:val="24"/>
          <w:szCs w:val="24"/>
        </w:rPr>
      </w:pPr>
      <w:del w:id="1" w:author="isimeme udu" w:date="2021-05-27T16:31:00Z">
        <w:r w:rsidDel="00725F87">
          <w:rPr>
            <w:rFonts w:ascii="Times New Roman" w:hAnsi="Times New Roman" w:cs="Times New Roman"/>
            <w:sz w:val="24"/>
            <w:szCs w:val="24"/>
          </w:rPr>
          <w:delText>Patterns of ocean nutrient limitation can be seen globally</w:delText>
        </w:r>
      </w:del>
      <w:ins w:id="2" w:author="isimeme udu" w:date="2021-05-27T16:31:00Z">
        <w:r w:rsidR="00725F87">
          <w:rPr>
            <w:rFonts w:ascii="Times New Roman" w:hAnsi="Times New Roman" w:cs="Times New Roman"/>
            <w:sz w:val="24"/>
            <w:szCs w:val="24"/>
          </w:rPr>
          <w:t xml:space="preserve">The </w:t>
        </w:r>
        <w:commentRangeStart w:id="3"/>
        <w:commentRangeStart w:id="4"/>
        <w:r w:rsidR="00725F87">
          <w:rPr>
            <w:rFonts w:ascii="Times New Roman" w:hAnsi="Times New Roman" w:cs="Times New Roman"/>
            <w:sz w:val="24"/>
            <w:szCs w:val="24"/>
          </w:rPr>
          <w:t>current nutrient-limitation metric still stands the test of time!</w:t>
        </w:r>
      </w:ins>
      <w:del w:id="5" w:author="isimeme udu" w:date="2021-05-27T16:31:00Z">
        <w:r w:rsidDel="00725F87">
          <w:rPr>
            <w:rFonts w:ascii="Times New Roman" w:hAnsi="Times New Roman" w:cs="Times New Roman"/>
            <w:sz w:val="24"/>
            <w:szCs w:val="24"/>
          </w:rPr>
          <w:delText>.</w:delText>
        </w:r>
      </w:del>
      <w:r>
        <w:rPr>
          <w:rFonts w:ascii="Times New Roman" w:hAnsi="Times New Roman" w:cs="Times New Roman"/>
          <w:sz w:val="24"/>
          <w:szCs w:val="24"/>
        </w:rPr>
        <w:t xml:space="preserve"> </w:t>
      </w:r>
      <w:commentRangeEnd w:id="3"/>
      <w:r w:rsidR="00C40AD1">
        <w:rPr>
          <w:rStyle w:val="CommentReference"/>
        </w:rPr>
        <w:commentReference w:id="3"/>
      </w:r>
      <w:commentRangeEnd w:id="4"/>
      <w:r w:rsidR="00F51BC7">
        <w:rPr>
          <w:rStyle w:val="CommentReference"/>
        </w:rPr>
        <w:commentReference w:id="4"/>
      </w:r>
    </w:p>
    <w:p w14:paraId="5CFF0939" w14:textId="5F13B281" w:rsidR="004E766A" w:rsidRDefault="004E766A" w:rsidP="00747F77">
      <w:pPr>
        <w:spacing w:after="0" w:line="240" w:lineRule="auto"/>
        <w:rPr>
          <w:rFonts w:ascii="Times New Roman" w:hAnsi="Times New Roman" w:cs="Times New Roman"/>
          <w:sz w:val="24"/>
          <w:szCs w:val="24"/>
        </w:rPr>
      </w:pPr>
    </w:p>
    <w:p w14:paraId="11B3F0A3" w14:textId="76900C7A" w:rsidR="00C457F1" w:rsidRPr="00AD477D" w:rsidRDefault="00C457F1" w:rsidP="00747F77">
      <w:pPr>
        <w:spacing w:after="0" w:line="240" w:lineRule="auto"/>
        <w:rPr>
          <w:rFonts w:ascii="Times New Roman" w:hAnsi="Times New Roman" w:cs="Times New Roman"/>
          <w:b/>
          <w:bCs/>
          <w:sz w:val="24"/>
          <w:szCs w:val="24"/>
          <w:u w:val="single"/>
        </w:rPr>
      </w:pPr>
      <w:r w:rsidRPr="00AD477D">
        <w:rPr>
          <w:rFonts w:ascii="Times New Roman" w:hAnsi="Times New Roman" w:cs="Times New Roman"/>
          <w:b/>
          <w:bCs/>
          <w:sz w:val="24"/>
          <w:szCs w:val="24"/>
          <w:u w:val="single"/>
        </w:rPr>
        <w:t>Histor</w:t>
      </w:r>
      <w:r w:rsidR="00C65ED6">
        <w:rPr>
          <w:rFonts w:ascii="Times New Roman" w:hAnsi="Times New Roman" w:cs="Times New Roman"/>
          <w:b/>
          <w:bCs/>
          <w:sz w:val="24"/>
          <w:szCs w:val="24"/>
          <w:u w:val="single"/>
        </w:rPr>
        <w:t>ical Context</w:t>
      </w:r>
    </w:p>
    <w:p w14:paraId="6FBAA90B" w14:textId="77777777" w:rsidR="00725F87" w:rsidRDefault="00725F87" w:rsidP="00D34639">
      <w:pPr>
        <w:pStyle w:val="NormalWeb"/>
        <w:spacing w:before="0" w:beforeAutospacing="0" w:after="0" w:afterAutospacing="0"/>
        <w:rPr>
          <w:ins w:id="6" w:author="isimeme udu" w:date="2021-05-27T16:30:00Z"/>
          <w:color w:val="0E101A"/>
        </w:rPr>
      </w:pPr>
    </w:p>
    <w:p w14:paraId="1ECC33CF" w14:textId="43E4EB40" w:rsidR="00F51BC7" w:rsidRPr="00F73445" w:rsidRDefault="00EA0AC0" w:rsidP="00F73445">
      <w:pPr>
        <w:pStyle w:val="NormalWeb"/>
        <w:spacing w:before="0" w:beforeAutospacing="0" w:after="0" w:afterAutospacing="0"/>
        <w:ind w:firstLine="720"/>
        <w:jc w:val="both"/>
        <w:rPr>
          <w:ins w:id="7" w:author="isimeme udu" w:date="2021-05-28T10:44:00Z"/>
          <w:color w:val="0E101A"/>
          <w:highlight w:val="yellow"/>
          <w:rPrChange w:id="8" w:author="isimeme udu" w:date="2021-05-28T11:01:00Z">
            <w:rPr>
              <w:ins w:id="9" w:author="isimeme udu" w:date="2021-05-28T10:44:00Z"/>
              <w:color w:val="0E101A"/>
            </w:rPr>
          </w:rPrChange>
        </w:rPr>
        <w:pPrChange w:id="10" w:author="isimeme udu" w:date="2021-05-28T11:01:00Z">
          <w:pPr>
            <w:pStyle w:val="NormalWeb"/>
            <w:spacing w:before="0" w:beforeAutospacing="0" w:after="0" w:afterAutospacing="0"/>
            <w:ind w:firstLine="720"/>
            <w:jc w:val="both"/>
          </w:pPr>
        </w:pPrChange>
      </w:pPr>
      <w:ins w:id="11" w:author="Microsoft Office User" w:date="2021-05-27T19:44:00Z">
        <w:r>
          <w:rPr>
            <w:color w:val="0E101A"/>
          </w:rPr>
          <w:t>Phytoplankt</w:t>
        </w:r>
      </w:ins>
      <w:ins w:id="12" w:author="Microsoft Office User" w:date="2021-05-27T22:55:00Z">
        <w:r w:rsidR="00DC78C4">
          <w:rPr>
            <w:color w:val="0E101A"/>
          </w:rPr>
          <w:t>o</w:t>
        </w:r>
      </w:ins>
      <w:ins w:id="13" w:author="Microsoft Office User" w:date="2021-05-27T19:44:00Z">
        <w:r>
          <w:rPr>
            <w:color w:val="0E101A"/>
          </w:rPr>
          <w:t>n in the open ocean have adapted to grow in the world’s wette</w:t>
        </w:r>
      </w:ins>
      <w:ins w:id="14" w:author="Microsoft Office User" w:date="2021-05-27T19:45:00Z">
        <w:r>
          <w:rPr>
            <w:color w:val="0E101A"/>
          </w:rPr>
          <w:t xml:space="preserve">st desert – they </w:t>
        </w:r>
        <w:proofErr w:type="gramStart"/>
        <w:r>
          <w:rPr>
            <w:color w:val="0E101A"/>
          </w:rPr>
          <w:t>have to</w:t>
        </w:r>
        <w:proofErr w:type="gramEnd"/>
        <w:r>
          <w:rPr>
            <w:color w:val="0E101A"/>
          </w:rPr>
          <w:t xml:space="preserve"> survive in an environment with vanishingly small concentrations of nutrients</w:t>
        </w:r>
        <w:r w:rsidRPr="00DD1130">
          <w:rPr>
            <w:color w:val="0E101A"/>
            <w:highlight w:val="yellow"/>
            <w:rPrChange w:id="15" w:author="isimeme udu" w:date="2021-05-28T10:52:00Z">
              <w:rPr>
                <w:color w:val="0E101A"/>
              </w:rPr>
            </w:rPrChange>
          </w:rPr>
          <w:t>.</w:t>
        </w:r>
      </w:ins>
      <w:ins w:id="16" w:author="isimeme udu" w:date="2021-05-28T10:52:00Z">
        <w:r w:rsidR="00DD1130" w:rsidRPr="00DD1130">
          <w:rPr>
            <w:color w:val="0E101A"/>
            <w:highlight w:val="yellow"/>
            <w:rPrChange w:id="17" w:author="isimeme udu" w:date="2021-05-28T10:52:00Z">
              <w:rPr>
                <w:color w:val="0E101A"/>
              </w:rPr>
            </w:rPrChange>
          </w:rPr>
          <w:t xml:space="preserve"> </w:t>
        </w:r>
      </w:ins>
      <w:ins w:id="18" w:author="isimeme udu" w:date="2021-05-28T10:54:00Z">
        <w:r w:rsidR="00DD1130">
          <w:rPr>
            <w:color w:val="0E101A"/>
            <w:highlight w:val="yellow"/>
          </w:rPr>
          <w:t xml:space="preserve">To determine </w:t>
        </w:r>
      </w:ins>
      <w:ins w:id="19" w:author="isimeme udu" w:date="2021-05-28T11:35:00Z">
        <w:r w:rsidR="00A42275">
          <w:rPr>
            <w:color w:val="0E101A"/>
            <w:highlight w:val="yellow"/>
          </w:rPr>
          <w:t>if organisms have</w:t>
        </w:r>
      </w:ins>
      <w:ins w:id="20" w:author="isimeme udu" w:date="2021-05-28T11:36:00Z">
        <w:r w:rsidR="00A42275">
          <w:rPr>
            <w:color w:val="0E101A"/>
            <w:highlight w:val="yellow"/>
          </w:rPr>
          <w:t xml:space="preserve"> enough nutrients </w:t>
        </w:r>
      </w:ins>
      <w:ins w:id="21" w:author="isimeme udu" w:date="2021-05-28T10:55:00Z">
        <w:r w:rsidR="00DD1130">
          <w:rPr>
            <w:color w:val="0E101A"/>
            <w:highlight w:val="yellow"/>
          </w:rPr>
          <w:t xml:space="preserve">for survival, scientists must identify </w:t>
        </w:r>
      </w:ins>
      <w:ins w:id="22" w:author="isimeme udu" w:date="2021-05-28T10:56:00Z">
        <w:r w:rsidR="00DD1130">
          <w:rPr>
            <w:color w:val="0E101A"/>
            <w:highlight w:val="yellow"/>
          </w:rPr>
          <w:t>limiting nutrients within the ocean</w:t>
        </w:r>
      </w:ins>
      <w:ins w:id="23" w:author="isimeme udu" w:date="2021-05-28T10:57:00Z">
        <w:r w:rsidR="00F73445">
          <w:rPr>
            <w:color w:val="0E101A"/>
            <w:highlight w:val="yellow"/>
          </w:rPr>
          <w:t xml:space="preserve">. </w:t>
        </w:r>
      </w:ins>
      <w:ins w:id="24" w:author="isimeme udu" w:date="2021-05-28T11:36:00Z">
        <w:r w:rsidR="00A42275">
          <w:rPr>
            <w:color w:val="0E101A"/>
            <w:highlight w:val="yellow"/>
          </w:rPr>
          <w:t>P</w:t>
        </w:r>
      </w:ins>
      <w:ins w:id="25" w:author="isimeme udu" w:date="2021-05-28T10:58:00Z">
        <w:r w:rsidR="00F73445">
          <w:rPr>
            <w:color w:val="0E101A"/>
            <w:highlight w:val="yellow"/>
          </w:rPr>
          <w:t>hytoplankton compose</w:t>
        </w:r>
      </w:ins>
      <w:ins w:id="26" w:author="isimeme udu" w:date="2021-05-28T10:57:00Z">
        <w:r w:rsidR="00F73445">
          <w:rPr>
            <w:color w:val="0E101A"/>
            <w:highlight w:val="yellow"/>
          </w:rPr>
          <w:t xml:space="preserve"> the base of many food webs, and their presence is currently being </w:t>
        </w:r>
      </w:ins>
      <w:ins w:id="27" w:author="isimeme udu" w:date="2021-05-28T10:58:00Z">
        <w:r w:rsidR="00F73445">
          <w:rPr>
            <w:color w:val="0E101A"/>
            <w:highlight w:val="yellow"/>
          </w:rPr>
          <w:t>threatened</w:t>
        </w:r>
      </w:ins>
      <w:ins w:id="28" w:author="isimeme udu" w:date="2021-05-28T10:57:00Z">
        <w:r w:rsidR="00F73445">
          <w:rPr>
            <w:color w:val="0E101A"/>
            <w:highlight w:val="yellow"/>
          </w:rPr>
          <w:t xml:space="preserve"> </w:t>
        </w:r>
        <w:r w:rsidR="00F73445" w:rsidRPr="00A42275">
          <w:rPr>
            <w:color w:val="0E101A"/>
            <w:highlight w:val="magenta"/>
            <w:rPrChange w:id="29" w:author="isimeme udu" w:date="2021-05-28T11:36:00Z">
              <w:rPr>
                <w:color w:val="0E101A"/>
                <w:highlight w:val="yellow"/>
              </w:rPr>
            </w:rPrChange>
          </w:rPr>
          <w:t xml:space="preserve">(I know I read somewhere that the </w:t>
        </w:r>
      </w:ins>
      <w:proofErr w:type="gramStart"/>
      <w:ins w:id="30" w:author="isimeme udu" w:date="2021-05-28T10:59:00Z">
        <w:r w:rsidR="00F73445" w:rsidRPr="00A42275">
          <w:rPr>
            <w:color w:val="0E101A"/>
            <w:highlight w:val="magenta"/>
            <w:rPrChange w:id="31" w:author="isimeme udu" w:date="2021-05-28T11:36:00Z">
              <w:rPr>
                <w:color w:val="0E101A"/>
                <w:highlight w:val="yellow"/>
              </w:rPr>
            </w:rPrChange>
          </w:rPr>
          <w:t>number</w:t>
        </w:r>
      </w:ins>
      <w:proofErr w:type="gramEnd"/>
      <w:ins w:id="32" w:author="isimeme udu" w:date="2021-05-28T10:57:00Z">
        <w:r w:rsidR="00F73445" w:rsidRPr="00A42275">
          <w:rPr>
            <w:color w:val="0E101A"/>
            <w:highlight w:val="magenta"/>
            <w:rPrChange w:id="33" w:author="isimeme udu" w:date="2021-05-28T11:36:00Z">
              <w:rPr>
                <w:color w:val="0E101A"/>
                <w:highlight w:val="yellow"/>
              </w:rPr>
            </w:rPrChange>
          </w:rPr>
          <w:t xml:space="preserve"> of phytoplankton on the surface of oceans are decreasing, but I forgot the articl</w:t>
        </w:r>
      </w:ins>
      <w:ins w:id="34" w:author="isimeme udu" w:date="2021-05-28T10:58:00Z">
        <w:r w:rsidR="00F73445" w:rsidRPr="00A42275">
          <w:rPr>
            <w:color w:val="0E101A"/>
            <w:highlight w:val="magenta"/>
            <w:rPrChange w:id="35" w:author="isimeme udu" w:date="2021-05-28T11:36:00Z">
              <w:rPr>
                <w:color w:val="0E101A"/>
                <w:highlight w:val="yellow"/>
              </w:rPr>
            </w:rPrChange>
          </w:rPr>
          <w:t>e, I’m sure I can find it</w:t>
        </w:r>
        <w:r w:rsidR="00F73445">
          <w:rPr>
            <w:color w:val="0E101A"/>
            <w:highlight w:val="yellow"/>
          </w:rPr>
          <w:t>)</w:t>
        </w:r>
      </w:ins>
      <w:ins w:id="36" w:author="isimeme udu" w:date="2021-05-28T11:38:00Z">
        <w:r w:rsidR="003C755E">
          <w:rPr>
            <w:color w:val="0E101A"/>
            <w:highlight w:val="yellow"/>
          </w:rPr>
          <w:t>. Resea</w:t>
        </w:r>
      </w:ins>
      <w:ins w:id="37" w:author="isimeme udu" w:date="2021-05-28T11:39:00Z">
        <w:r w:rsidR="003C755E">
          <w:rPr>
            <w:color w:val="0E101A"/>
            <w:highlight w:val="yellow"/>
          </w:rPr>
          <w:t xml:space="preserve">rch into discovering potential survival inhibitors </w:t>
        </w:r>
      </w:ins>
      <w:ins w:id="38" w:author="isimeme udu" w:date="2021-05-28T11:37:00Z">
        <w:r w:rsidR="00A42275">
          <w:rPr>
            <w:color w:val="0E101A"/>
            <w:highlight w:val="yellow"/>
          </w:rPr>
          <w:t xml:space="preserve">can aid in mitigating </w:t>
        </w:r>
      </w:ins>
      <w:ins w:id="39" w:author="isimeme udu" w:date="2021-05-28T10:59:00Z">
        <w:r w:rsidR="00F73445">
          <w:rPr>
            <w:color w:val="0E101A"/>
            <w:highlight w:val="yellow"/>
          </w:rPr>
          <w:t xml:space="preserve">decreasing </w:t>
        </w:r>
      </w:ins>
      <w:ins w:id="40" w:author="isimeme udu" w:date="2021-05-28T11:00:00Z">
        <w:r w:rsidR="00F73445">
          <w:rPr>
            <w:color w:val="0E101A"/>
            <w:highlight w:val="yellow"/>
          </w:rPr>
          <w:t>phytoplankton</w:t>
        </w:r>
      </w:ins>
      <w:ins w:id="41" w:author="isimeme udu" w:date="2021-05-28T10:59:00Z">
        <w:r w:rsidR="00F73445">
          <w:rPr>
            <w:color w:val="0E101A"/>
            <w:highlight w:val="yellow"/>
          </w:rPr>
          <w:t xml:space="preserve"> levels</w:t>
        </w:r>
      </w:ins>
      <w:ins w:id="42" w:author="isimeme udu" w:date="2021-05-28T11:39:00Z">
        <w:r w:rsidR="003C755E">
          <w:rPr>
            <w:color w:val="0E101A"/>
            <w:highlight w:val="yellow"/>
          </w:rPr>
          <w:t>, which could ca</w:t>
        </w:r>
      </w:ins>
      <w:ins w:id="43" w:author="isimeme udu" w:date="2021-05-28T11:40:00Z">
        <w:r w:rsidR="003C755E">
          <w:rPr>
            <w:color w:val="0E101A"/>
            <w:highlight w:val="yellow"/>
          </w:rPr>
          <w:t xml:space="preserve">use </w:t>
        </w:r>
      </w:ins>
      <w:ins w:id="44" w:author="isimeme udu" w:date="2021-05-28T11:00:00Z">
        <w:r w:rsidR="00F73445">
          <w:rPr>
            <w:color w:val="0E101A"/>
            <w:highlight w:val="yellow"/>
          </w:rPr>
          <w:t xml:space="preserve">food web </w:t>
        </w:r>
      </w:ins>
      <w:ins w:id="45" w:author="isimeme udu" w:date="2021-05-28T11:40:00Z">
        <w:r w:rsidR="003C755E">
          <w:rPr>
            <w:color w:val="0E101A"/>
            <w:highlight w:val="yellow"/>
          </w:rPr>
          <w:t>disruption</w:t>
        </w:r>
      </w:ins>
      <w:ins w:id="46" w:author="isimeme udu" w:date="2021-05-28T11:41:00Z">
        <w:r w:rsidR="003C755E">
          <w:rPr>
            <w:color w:val="0E101A"/>
            <w:highlight w:val="yellow"/>
          </w:rPr>
          <w:t xml:space="preserve"> and </w:t>
        </w:r>
      </w:ins>
      <w:ins w:id="47" w:author="isimeme udu" w:date="2021-05-28T11:40:00Z">
        <w:r w:rsidR="003C755E">
          <w:rPr>
            <w:color w:val="0E101A"/>
            <w:highlight w:val="yellow"/>
          </w:rPr>
          <w:t xml:space="preserve">exacerbate </w:t>
        </w:r>
      </w:ins>
      <w:ins w:id="48" w:author="isimeme udu" w:date="2021-05-28T11:00:00Z">
        <w:r w:rsidR="00F73445">
          <w:rPr>
            <w:color w:val="0E101A"/>
            <w:highlight w:val="yellow"/>
          </w:rPr>
          <w:t>ocean acidification</w:t>
        </w:r>
      </w:ins>
      <w:ins w:id="49" w:author="isimeme udu" w:date="2021-05-28T11:41:00Z">
        <w:r w:rsidR="003C755E">
          <w:rPr>
            <w:color w:val="0E101A"/>
            <w:highlight w:val="yellow"/>
          </w:rPr>
          <w:t>.</w:t>
        </w:r>
      </w:ins>
    </w:p>
    <w:p w14:paraId="76BA36F5" w14:textId="77777777" w:rsidR="00A42275" w:rsidRDefault="00EA0AC0" w:rsidP="002831C7">
      <w:pPr>
        <w:pStyle w:val="NormalWeb"/>
        <w:spacing w:before="0" w:beforeAutospacing="0" w:after="0" w:afterAutospacing="0"/>
        <w:jc w:val="both"/>
        <w:rPr>
          <w:ins w:id="50" w:author="isimeme udu" w:date="2021-05-28T11:30:00Z"/>
          <w:color w:val="0E101A"/>
        </w:rPr>
      </w:pPr>
      <w:ins w:id="51" w:author="Microsoft Office User" w:date="2021-05-27T19:45:00Z">
        <w:r>
          <w:rPr>
            <w:color w:val="0E101A"/>
          </w:rPr>
          <w:t xml:space="preserve"> </w:t>
        </w:r>
      </w:ins>
    </w:p>
    <w:p w14:paraId="573D303B" w14:textId="2155E18A" w:rsidR="005227CE" w:rsidDel="004E5DF0" w:rsidRDefault="00EA0AC0" w:rsidP="00A42275">
      <w:pPr>
        <w:pStyle w:val="NormalWeb"/>
        <w:spacing w:before="0" w:beforeAutospacing="0" w:after="0" w:afterAutospacing="0"/>
        <w:ind w:firstLine="720"/>
        <w:jc w:val="both"/>
        <w:rPr>
          <w:del w:id="52" w:author="isimeme udu" w:date="2021-05-28T11:07:00Z"/>
          <w:color w:val="0E101A"/>
        </w:rPr>
        <w:pPrChange w:id="53" w:author="isimeme udu" w:date="2021-05-28T11:30:00Z">
          <w:pPr>
            <w:pStyle w:val="NormalWeb"/>
            <w:spacing w:before="0" w:beforeAutospacing="0" w:after="0" w:afterAutospacing="0"/>
            <w:ind w:firstLine="720"/>
            <w:jc w:val="both"/>
          </w:pPr>
        </w:pPrChange>
      </w:pPr>
      <w:ins w:id="54" w:author="Microsoft Office User" w:date="2021-05-27T19:47:00Z">
        <w:r>
          <w:rPr>
            <w:color w:val="0E101A"/>
          </w:rPr>
          <w:t>Experimentally i</w:t>
        </w:r>
      </w:ins>
      <w:commentRangeStart w:id="55"/>
      <w:commentRangeStart w:id="56"/>
      <w:ins w:id="57" w:author="isimeme udu" w:date="2021-05-27T16:30:00Z">
        <w:del w:id="58" w:author="Microsoft Office User" w:date="2021-05-27T19:47:00Z">
          <w:r w:rsidR="00D34639" w:rsidDel="00EA0AC0">
            <w:rPr>
              <w:color w:val="0E101A"/>
            </w:rPr>
            <w:delText>I</w:delText>
          </w:r>
        </w:del>
        <w:r w:rsidR="00D34639">
          <w:rPr>
            <w:color w:val="0E101A"/>
          </w:rPr>
          <w:t xml:space="preserve">dentifying </w:t>
        </w:r>
      </w:ins>
      <w:ins w:id="59" w:author="Microsoft Office User" w:date="2021-05-27T19:45:00Z">
        <w:r>
          <w:rPr>
            <w:color w:val="0E101A"/>
          </w:rPr>
          <w:t>which specific nutrients</w:t>
        </w:r>
      </w:ins>
      <w:ins w:id="60" w:author="Microsoft Office User" w:date="2021-05-27T19:47:00Z">
        <w:r>
          <w:rPr>
            <w:color w:val="0E101A"/>
          </w:rPr>
          <w:t xml:space="preserve"> (usually nitrogen (N), phosphorus (P), or iron (Fe))</w:t>
        </w:r>
      </w:ins>
      <w:ins w:id="61" w:author="Microsoft Office User" w:date="2021-05-27T19:45:00Z">
        <w:r>
          <w:rPr>
            <w:color w:val="0E101A"/>
          </w:rPr>
          <w:t xml:space="preserve"> </w:t>
        </w:r>
      </w:ins>
      <w:ins w:id="62" w:author="isimeme udu" w:date="2021-05-27T16:30:00Z">
        <w:r w:rsidR="00D34639">
          <w:rPr>
            <w:color w:val="0E101A"/>
          </w:rPr>
          <w:t>limit</w:t>
        </w:r>
      </w:ins>
      <w:ins w:id="63" w:author="Microsoft Office User" w:date="2021-05-27T19:46:00Z">
        <w:r>
          <w:rPr>
            <w:color w:val="0E101A"/>
          </w:rPr>
          <w:t xml:space="preserve"> phytoplankton growth</w:t>
        </w:r>
      </w:ins>
      <w:ins w:id="64" w:author="isimeme udu" w:date="2021-05-27T16:30:00Z">
        <w:del w:id="65" w:author="Microsoft Office User" w:date="2021-05-27T19:46:00Z">
          <w:r w:rsidR="00D34639" w:rsidDel="00EA0AC0">
            <w:rPr>
              <w:color w:val="0E101A"/>
            </w:rPr>
            <w:delText>ing nutrients</w:delText>
          </w:r>
        </w:del>
        <w:r w:rsidR="00D34639">
          <w:rPr>
            <w:color w:val="0E101A"/>
          </w:rPr>
          <w:t xml:space="preserve"> </w:t>
        </w:r>
        <w:del w:id="66" w:author="Microsoft Office User" w:date="2021-05-27T19:46:00Z">
          <w:r w:rsidR="00D34639" w:rsidDel="00EA0AC0">
            <w:rPr>
              <w:color w:val="0E101A"/>
            </w:rPr>
            <w:delText>within environments</w:delText>
          </w:r>
        </w:del>
      </w:ins>
      <w:ins w:id="67" w:author="Microsoft Office User" w:date="2021-05-27T19:46:00Z">
        <w:r>
          <w:rPr>
            <w:color w:val="0E101A"/>
          </w:rPr>
          <w:t>in the ocean, unfortunately,</w:t>
        </w:r>
      </w:ins>
      <w:ins w:id="68" w:author="isimeme udu" w:date="2021-05-27T16:30:00Z">
        <w:r w:rsidR="00D34639">
          <w:rPr>
            <w:color w:val="0E101A"/>
          </w:rPr>
          <w:t xml:space="preserve"> is a strenuous process</w:t>
        </w:r>
        <w:del w:id="69" w:author="Microsoft Office User" w:date="2021-05-27T19:46:00Z">
          <w:r w:rsidR="00D34639" w:rsidDel="00EA0AC0">
            <w:rPr>
              <w:color w:val="0E101A"/>
            </w:rPr>
            <w:delText xml:space="preserve"> that has puzzled scientists for years</w:delText>
          </w:r>
        </w:del>
        <w:r w:rsidR="00D34639">
          <w:rPr>
            <w:color w:val="0E101A"/>
          </w:rPr>
          <w:t xml:space="preserve">. </w:t>
        </w:r>
      </w:ins>
      <w:commentRangeEnd w:id="55"/>
      <w:r>
        <w:rPr>
          <w:rStyle w:val="CommentReference"/>
          <w:rFonts w:asciiTheme="minorHAnsi" w:eastAsiaTheme="minorHAnsi" w:hAnsiTheme="minorHAnsi" w:cstheme="minorBidi"/>
        </w:rPr>
        <w:commentReference w:id="55"/>
      </w:r>
      <w:commentRangeEnd w:id="56"/>
      <w:r w:rsidR="00F51BC7">
        <w:rPr>
          <w:rStyle w:val="CommentReference"/>
          <w:rFonts w:asciiTheme="minorHAnsi" w:eastAsiaTheme="minorHAnsi" w:hAnsiTheme="minorHAnsi" w:cstheme="minorBidi"/>
        </w:rPr>
        <w:commentReference w:id="56"/>
      </w:r>
      <w:ins w:id="70" w:author="isimeme udu" w:date="2021-05-27T16:30:00Z">
        <w:r w:rsidR="00D34639">
          <w:rPr>
            <w:color w:val="0E101A"/>
          </w:rPr>
          <w:t xml:space="preserve">Through bottle experiments involving incubating phytoplankton in differing nutrient conditions (ex: </w:t>
        </w:r>
      </w:ins>
      <w:ins w:id="71" w:author="Microsoft Office User" w:date="2021-05-27T19:48:00Z">
        <w:r>
          <w:rPr>
            <w:color w:val="0E101A"/>
          </w:rPr>
          <w:t xml:space="preserve">with added </w:t>
        </w:r>
      </w:ins>
      <w:ins w:id="72" w:author="isimeme udu" w:date="2021-05-27T16:30:00Z">
        <w:r w:rsidR="00D34639">
          <w:rPr>
            <w:color w:val="0E101A"/>
          </w:rPr>
          <w:t xml:space="preserve">Fe, N, and P), scientists have been able to identify the limiting nutrients in the ocean for different organisms. Still, </w:t>
        </w:r>
        <w:del w:id="73" w:author="Microsoft Office User" w:date="2021-05-27T19:49:00Z">
          <w:r w:rsidR="00D34639" w:rsidDel="00EA0AC0">
            <w:rPr>
              <w:color w:val="0E101A"/>
            </w:rPr>
            <w:delText xml:space="preserve">there lacked a sophisticated modeling system that scientists could use to </w:delText>
          </w:r>
        </w:del>
      </w:ins>
      <w:ins w:id="74" w:author="Microsoft Office User" w:date="2021-05-27T19:49:00Z">
        <w:r>
          <w:rPr>
            <w:color w:val="0E101A"/>
          </w:rPr>
          <w:t>scientific models have difficulty</w:t>
        </w:r>
      </w:ins>
      <w:ins w:id="75" w:author="Microsoft Office User" w:date="2021-05-27T19:50:00Z">
        <w:r>
          <w:rPr>
            <w:color w:val="0E101A"/>
          </w:rPr>
          <w:t xml:space="preserve"> systematically</w:t>
        </w:r>
        <w:r>
          <w:rPr>
            <w:rStyle w:val="CommentReference"/>
            <w:rFonts w:asciiTheme="minorHAnsi" w:eastAsiaTheme="minorHAnsi" w:hAnsiTheme="minorHAnsi" w:cstheme="minorBidi"/>
          </w:rPr>
          <w:t xml:space="preserve"> </w:t>
        </w:r>
      </w:ins>
      <w:ins w:id="76" w:author="isimeme udu" w:date="2021-05-27T16:30:00Z">
        <w:del w:id="77" w:author="Microsoft Office User" w:date="2021-05-27T19:50:00Z">
          <w:r w:rsidR="00D34639" w:rsidDel="00EA0AC0">
            <w:rPr>
              <w:color w:val="0E101A"/>
            </w:rPr>
            <w:delText xml:space="preserve">1) </w:delText>
          </w:r>
        </w:del>
        <w:r w:rsidR="00D34639">
          <w:rPr>
            <w:color w:val="0E101A"/>
          </w:rPr>
          <w:t>determin</w:t>
        </w:r>
      </w:ins>
      <w:ins w:id="78" w:author="Microsoft Office User" w:date="2021-05-27T19:49:00Z">
        <w:r>
          <w:rPr>
            <w:color w:val="0E101A"/>
          </w:rPr>
          <w:t>ing</w:t>
        </w:r>
      </w:ins>
      <w:ins w:id="79" w:author="isimeme udu" w:date="2021-05-27T16:30:00Z">
        <w:del w:id="80" w:author="Microsoft Office User" w:date="2021-05-27T19:49:00Z">
          <w:r w:rsidR="00D34639" w:rsidDel="00EA0AC0">
            <w:rPr>
              <w:color w:val="0E101A"/>
            </w:rPr>
            <w:delText>e</w:delText>
          </w:r>
        </w:del>
        <w:r w:rsidR="00D34639">
          <w:rPr>
            <w:color w:val="0E101A"/>
          </w:rPr>
          <w:t xml:space="preserve"> nutrient stress </w:t>
        </w:r>
        <w:del w:id="81" w:author="Microsoft Office User" w:date="2021-05-27T19:50:00Z">
          <w:r w:rsidR="00D34639" w:rsidDel="00EA0AC0">
            <w:rPr>
              <w:color w:val="0E101A"/>
            </w:rPr>
            <w:delText>in ocean waters</w:delText>
          </w:r>
        </w:del>
      </w:ins>
      <w:ins w:id="82" w:author="Microsoft Office User" w:date="2021-05-27T19:50:00Z">
        <w:r>
          <w:rPr>
            <w:color w:val="0E101A"/>
          </w:rPr>
          <w:t xml:space="preserve">across the </w:t>
        </w:r>
        <w:commentRangeStart w:id="83"/>
        <w:commentRangeStart w:id="84"/>
        <w:r>
          <w:rPr>
            <w:color w:val="0E101A"/>
          </w:rPr>
          <w:t>global ocean</w:t>
        </w:r>
      </w:ins>
      <w:commentRangeEnd w:id="83"/>
      <w:ins w:id="85" w:author="Microsoft Office User" w:date="2021-05-27T19:51:00Z">
        <w:r>
          <w:rPr>
            <w:rStyle w:val="CommentReference"/>
            <w:rFonts w:asciiTheme="minorHAnsi" w:eastAsiaTheme="minorHAnsi" w:hAnsiTheme="minorHAnsi" w:cstheme="minorBidi"/>
          </w:rPr>
          <w:commentReference w:id="83"/>
        </w:r>
      </w:ins>
      <w:commentRangeEnd w:id="84"/>
      <w:r w:rsidR="00F51BC7">
        <w:rPr>
          <w:rStyle w:val="CommentReference"/>
          <w:rFonts w:asciiTheme="minorHAnsi" w:eastAsiaTheme="minorHAnsi" w:hAnsiTheme="minorHAnsi" w:cstheme="minorBidi"/>
        </w:rPr>
        <w:commentReference w:id="84"/>
      </w:r>
      <w:ins w:id="86" w:author="Microsoft Office User" w:date="2021-05-27T19:52:00Z">
        <w:r>
          <w:rPr>
            <w:color w:val="0E101A"/>
          </w:rPr>
          <w:t>, forcing scientists to rely on continued laborious bottle experiments</w:t>
        </w:r>
      </w:ins>
      <w:ins w:id="87" w:author="isimeme udu" w:date="2021-05-27T16:30:00Z">
        <w:del w:id="88" w:author="Microsoft Office User" w:date="2021-05-27T19:51:00Z">
          <w:r w:rsidR="00D34639" w:rsidDel="00EA0AC0">
            <w:rPr>
              <w:color w:val="0E101A"/>
            </w:rPr>
            <w:delText xml:space="preserve"> and 2) do so and a cost-effective and non-laborious way</w:delText>
          </w:r>
        </w:del>
        <w:r w:rsidR="00D34639">
          <w:rPr>
            <w:color w:val="0E101A"/>
          </w:rPr>
          <w:t xml:space="preserve">. </w:t>
        </w:r>
      </w:ins>
    </w:p>
    <w:p w14:paraId="25A80CE1" w14:textId="77777777" w:rsidR="005227CE" w:rsidDel="004E5DF0" w:rsidRDefault="005227CE" w:rsidP="00A42275">
      <w:pPr>
        <w:pStyle w:val="NormalWeb"/>
        <w:spacing w:before="0" w:beforeAutospacing="0" w:after="0" w:afterAutospacing="0"/>
        <w:ind w:firstLine="720"/>
        <w:jc w:val="both"/>
        <w:rPr>
          <w:ins w:id="89" w:author="Microsoft Office User" w:date="2021-05-27T19:59:00Z"/>
          <w:del w:id="90" w:author="isimeme udu" w:date="2021-05-28T11:07:00Z"/>
          <w:color w:val="0E101A"/>
        </w:rPr>
        <w:pPrChange w:id="91" w:author="isimeme udu" w:date="2021-05-28T11:30:00Z">
          <w:pPr>
            <w:pStyle w:val="NormalWeb"/>
            <w:spacing w:before="0" w:beforeAutospacing="0" w:after="0" w:afterAutospacing="0"/>
            <w:ind w:firstLine="720"/>
            <w:jc w:val="both"/>
          </w:pPr>
        </w:pPrChange>
      </w:pPr>
    </w:p>
    <w:p w14:paraId="70DE9955" w14:textId="37F5B697" w:rsidR="00F73445" w:rsidRDefault="00EA0AC0" w:rsidP="00A42275">
      <w:pPr>
        <w:pStyle w:val="NormalWeb"/>
        <w:spacing w:before="0" w:beforeAutospacing="0" w:after="0" w:afterAutospacing="0"/>
        <w:ind w:firstLine="720"/>
        <w:jc w:val="both"/>
        <w:rPr>
          <w:ins w:id="92" w:author="isimeme udu" w:date="2021-05-28T11:03:00Z"/>
          <w:color w:val="0E101A"/>
        </w:rPr>
        <w:pPrChange w:id="93" w:author="isimeme udu" w:date="2021-05-28T11:30:00Z">
          <w:pPr>
            <w:pStyle w:val="NormalWeb"/>
            <w:spacing w:before="0" w:beforeAutospacing="0" w:after="0" w:afterAutospacing="0"/>
            <w:ind w:firstLine="720"/>
            <w:jc w:val="both"/>
          </w:pPr>
        </w:pPrChange>
      </w:pPr>
      <w:commentRangeStart w:id="94"/>
      <w:commentRangeEnd w:id="94"/>
      <w:del w:id="95" w:author="isimeme udu" w:date="2021-05-28T11:07:00Z">
        <w:r w:rsidDel="004E5DF0">
          <w:rPr>
            <w:rStyle w:val="CommentReference"/>
            <w:rFonts w:asciiTheme="minorHAnsi" w:eastAsiaTheme="minorHAnsi" w:hAnsiTheme="minorHAnsi" w:cstheme="minorBidi"/>
          </w:rPr>
          <w:commentReference w:id="94"/>
        </w:r>
      </w:del>
    </w:p>
    <w:p w14:paraId="58582FE6" w14:textId="77777777" w:rsidR="00A42275" w:rsidRDefault="00A42275" w:rsidP="002831C7">
      <w:pPr>
        <w:pStyle w:val="NormalWeb"/>
        <w:spacing w:before="0" w:beforeAutospacing="0" w:after="0" w:afterAutospacing="0"/>
        <w:ind w:firstLine="720"/>
        <w:jc w:val="both"/>
        <w:rPr>
          <w:ins w:id="96" w:author="isimeme udu" w:date="2021-05-28T11:30:00Z"/>
          <w:highlight w:val="yellow"/>
        </w:rPr>
      </w:pPr>
    </w:p>
    <w:p w14:paraId="7844B0BF" w14:textId="6CC55CD2" w:rsidR="005227CE" w:rsidRDefault="00F73445" w:rsidP="003C755E">
      <w:pPr>
        <w:pStyle w:val="NormalWeb"/>
        <w:spacing w:before="0" w:beforeAutospacing="0" w:after="0" w:afterAutospacing="0"/>
        <w:ind w:firstLine="720"/>
        <w:jc w:val="both"/>
        <w:rPr>
          <w:ins w:id="97" w:author="Microsoft Office User" w:date="2021-05-27T20:00:00Z"/>
          <w:color w:val="0E101A"/>
        </w:rPr>
        <w:pPrChange w:id="98" w:author="isimeme udu" w:date="2021-05-28T11:46:00Z">
          <w:pPr>
            <w:pStyle w:val="NormalWeb"/>
            <w:spacing w:before="0" w:beforeAutospacing="0" w:after="0" w:afterAutospacing="0"/>
            <w:ind w:firstLine="720"/>
            <w:jc w:val="both"/>
          </w:pPr>
        </w:pPrChange>
      </w:pPr>
      <w:ins w:id="99" w:author="isimeme udu" w:date="2021-05-28T11:03:00Z">
        <w:r w:rsidRPr="00A42275">
          <w:rPr>
            <w:highlight w:val="yellow"/>
            <w:rPrChange w:id="100" w:author="isimeme udu" w:date="2021-05-28T11:29:00Z">
              <w:rPr/>
            </w:rPrChange>
          </w:rPr>
          <w:t xml:space="preserve">Recent research by </w:t>
        </w:r>
        <w:r w:rsidRPr="00A42275">
          <w:rPr>
            <w:highlight w:val="yellow"/>
            <w:rPrChange w:id="101" w:author="isimeme udu" w:date="2021-05-28T11:29:00Z">
              <w:rPr/>
            </w:rPrChange>
          </w:rPr>
          <w:t xml:space="preserve">Lucas J. </w:t>
        </w:r>
        <w:proofErr w:type="spellStart"/>
        <w:r w:rsidRPr="00A42275">
          <w:rPr>
            <w:highlight w:val="yellow"/>
            <w:rPrChange w:id="102" w:author="isimeme udu" w:date="2021-05-28T11:29:00Z">
              <w:rPr/>
            </w:rPrChange>
          </w:rPr>
          <w:t>Ustick</w:t>
        </w:r>
        <w:proofErr w:type="spellEnd"/>
        <w:r w:rsidRPr="00A42275">
          <w:rPr>
            <w:highlight w:val="yellow"/>
            <w:rPrChange w:id="103" w:author="isimeme udu" w:date="2021-05-28T11:29:00Z">
              <w:rPr/>
            </w:rPrChange>
          </w:rPr>
          <w:t xml:space="preserve"> et al</w:t>
        </w:r>
      </w:ins>
      <w:ins w:id="104" w:author="isimeme udu" w:date="2021-05-28T11:05:00Z">
        <w:r w:rsidRPr="00A42275">
          <w:rPr>
            <w:highlight w:val="yellow"/>
            <w:rPrChange w:id="105" w:author="isimeme udu" w:date="2021-05-28T11:29:00Z">
              <w:rPr/>
            </w:rPrChange>
          </w:rPr>
          <w:t xml:space="preserve"> </w:t>
        </w:r>
      </w:ins>
      <w:ins w:id="106" w:author="isimeme udu" w:date="2021-05-28T11:07:00Z">
        <w:r w:rsidRPr="00A42275">
          <w:rPr>
            <w:color w:val="0E101A"/>
            <w:highlight w:val="yellow"/>
            <w:rPrChange w:id="107" w:author="isimeme udu" w:date="2021-05-28T11:29:00Z">
              <w:rPr>
                <w:color w:val="0E101A"/>
              </w:rPr>
            </w:rPrChange>
          </w:rPr>
          <w:fldChar w:fldCharType="begin"/>
        </w:r>
        <w:r w:rsidRPr="00A42275">
          <w:rPr>
            <w:color w:val="0E101A"/>
            <w:highlight w:val="yellow"/>
            <w:rPrChange w:id="108" w:author="isimeme udu" w:date="2021-05-28T11:29:00Z">
              <w:rPr>
                <w:color w:val="0E101A"/>
              </w:rPr>
            </w:rPrChange>
          </w:rPr>
          <w:instrText xml:space="preserve"> HYPERLINK "https://science.sciencemag.org/content/372/6539/287/tab-pdf" </w:instrText>
        </w:r>
        <w:r w:rsidRPr="00A42275">
          <w:rPr>
            <w:color w:val="0E101A"/>
            <w:highlight w:val="yellow"/>
            <w:rPrChange w:id="109" w:author="isimeme udu" w:date="2021-05-28T11:29:00Z">
              <w:rPr>
                <w:color w:val="0E101A"/>
              </w:rPr>
            </w:rPrChange>
          </w:rPr>
        </w:r>
        <w:r w:rsidRPr="00A42275">
          <w:rPr>
            <w:color w:val="0E101A"/>
            <w:highlight w:val="yellow"/>
            <w:rPrChange w:id="110" w:author="isimeme udu" w:date="2021-05-28T11:29:00Z">
              <w:rPr>
                <w:color w:val="0E101A"/>
              </w:rPr>
            </w:rPrChange>
          </w:rPr>
          <w:fldChar w:fldCharType="separate"/>
        </w:r>
        <w:r w:rsidR="00D34639" w:rsidRPr="00A42275">
          <w:rPr>
            <w:rStyle w:val="Hyperlink"/>
            <w:highlight w:val="yellow"/>
            <w:rPrChange w:id="111" w:author="isimeme udu" w:date="2021-05-28T11:29:00Z">
              <w:rPr>
                <w:rStyle w:val="Hyperlink"/>
              </w:rPr>
            </w:rPrChange>
          </w:rPr>
          <w:t>compared</w:t>
        </w:r>
        <w:r w:rsidRPr="00A42275">
          <w:rPr>
            <w:color w:val="0E101A"/>
            <w:highlight w:val="yellow"/>
            <w:rPrChange w:id="112" w:author="isimeme udu" w:date="2021-05-28T11:29:00Z">
              <w:rPr>
                <w:color w:val="0E101A"/>
              </w:rPr>
            </w:rPrChange>
          </w:rPr>
          <w:fldChar w:fldCharType="end"/>
        </w:r>
      </w:ins>
      <w:ins w:id="113" w:author="isimeme udu" w:date="2021-05-27T16:30:00Z">
        <w:r w:rsidR="00D34639">
          <w:rPr>
            <w:color w:val="0E101A"/>
          </w:rPr>
          <w:t xml:space="preserve"> previous results </w:t>
        </w:r>
      </w:ins>
      <w:ins w:id="114" w:author="Microsoft Office User" w:date="2021-05-27T19:53:00Z">
        <w:r w:rsidR="00EA0AC0">
          <w:rPr>
            <w:color w:val="0E101A"/>
          </w:rPr>
          <w:t>from</w:t>
        </w:r>
      </w:ins>
      <w:ins w:id="115" w:author="isimeme udu" w:date="2021-05-27T16:30:00Z">
        <w:del w:id="116" w:author="Microsoft Office User" w:date="2021-05-27T19:53:00Z">
          <w:r w:rsidR="00D34639" w:rsidDel="00EA0AC0">
            <w:rPr>
              <w:color w:val="0E101A"/>
            </w:rPr>
            <w:delText>on</w:delText>
          </w:r>
        </w:del>
        <w:r w:rsidR="00D34639">
          <w:rPr>
            <w:color w:val="0E101A"/>
          </w:rPr>
          <w:t xml:space="preserve"> bottle experiments, the current standard for confirming nutrient limitation,</w:t>
        </w:r>
      </w:ins>
      <w:ins w:id="117" w:author="isimeme udu" w:date="2021-05-27T16:31:00Z">
        <w:r w:rsidR="00725F87">
          <w:rPr>
            <w:color w:val="0E101A"/>
          </w:rPr>
          <w:t xml:space="preserve"> </w:t>
        </w:r>
      </w:ins>
      <w:commentRangeStart w:id="118"/>
      <w:commentRangeStart w:id="119"/>
      <w:ins w:id="120" w:author="isimeme udu" w:date="2021-05-27T16:30:00Z">
        <w:r w:rsidR="00D34639">
          <w:rPr>
            <w:color w:val="0E101A"/>
          </w:rPr>
          <w:t xml:space="preserve">with </w:t>
        </w:r>
        <w:del w:id="121" w:author="Microsoft Office User" w:date="2021-05-27T20:07:00Z">
          <w:r w:rsidR="00D34639" w:rsidDel="00EB6547">
            <w:rPr>
              <w:color w:val="0E101A"/>
            </w:rPr>
            <w:delText>extensive metagenome analyses</w:delText>
          </w:r>
        </w:del>
      </w:ins>
      <w:ins w:id="122" w:author="Microsoft Office User" w:date="2021-05-27T22:54:00Z">
        <w:r w:rsidR="00DC78C4">
          <w:rPr>
            <w:color w:val="0E101A"/>
          </w:rPr>
          <w:t>two i</w:t>
        </w:r>
      </w:ins>
      <w:ins w:id="123" w:author="isimeme udu" w:date="2021-05-27T16:30:00Z">
        <w:del w:id="124" w:author="Microsoft Office User" w:date="2021-05-27T22:54:00Z">
          <w:r w:rsidR="00D34639" w:rsidDel="00DC78C4">
            <w:rPr>
              <w:color w:val="0E101A"/>
            </w:rPr>
            <w:delText xml:space="preserve"> </w:delText>
          </w:r>
        </w:del>
        <w:del w:id="125" w:author="Microsoft Office User" w:date="2021-05-27T19:53:00Z">
          <w:r w:rsidR="00D34639" w:rsidDel="005227CE">
            <w:rPr>
              <w:color w:val="0E101A"/>
            </w:rPr>
            <w:delText>taken from</w:delText>
          </w:r>
        </w:del>
        <w:del w:id="126" w:author="Microsoft Office User" w:date="2021-05-27T22:54:00Z">
          <w:r w:rsidR="00D34639" w:rsidDel="00DC78C4">
            <w:rPr>
              <w:color w:val="0E101A"/>
            </w:rPr>
            <w:delText> </w:delText>
          </w:r>
        </w:del>
      </w:ins>
      <w:commentRangeEnd w:id="118"/>
      <w:del w:id="127" w:author="Microsoft Office User" w:date="2021-05-27T22:54:00Z">
        <w:r w:rsidR="008C7C5A" w:rsidDel="00DC78C4">
          <w:rPr>
            <w:rStyle w:val="CommentReference"/>
            <w:rFonts w:asciiTheme="minorHAnsi" w:eastAsiaTheme="minorHAnsi" w:hAnsiTheme="minorHAnsi" w:cstheme="minorBidi"/>
          </w:rPr>
          <w:commentReference w:id="118"/>
        </w:r>
      </w:del>
      <w:commentRangeEnd w:id="119"/>
      <w:r w:rsidR="004E5DF0">
        <w:rPr>
          <w:rStyle w:val="CommentReference"/>
          <w:rFonts w:asciiTheme="minorHAnsi" w:eastAsiaTheme="minorHAnsi" w:hAnsiTheme="minorHAnsi" w:cstheme="minorBidi"/>
        </w:rPr>
        <w:commentReference w:id="119"/>
      </w:r>
      <w:ins w:id="128" w:author="Microsoft Office User" w:date="2021-05-27T22:53:00Z">
        <w:r w:rsidR="00DC78C4">
          <w:rPr>
            <w:color w:val="0E101A"/>
          </w:rPr>
          <w:t>ndir</w:t>
        </w:r>
      </w:ins>
      <w:ins w:id="129" w:author="Microsoft Office User" w:date="2021-05-27T22:54:00Z">
        <w:r w:rsidR="00DC78C4">
          <w:rPr>
            <w:color w:val="0E101A"/>
          </w:rPr>
          <w:t xml:space="preserve">ect, but higher throughput </w:t>
        </w:r>
      </w:ins>
      <w:ins w:id="130" w:author="Microsoft Office User" w:date="2021-05-27T22:55:00Z">
        <w:r w:rsidR="00DC78C4">
          <w:rPr>
            <w:color w:val="0E101A"/>
          </w:rPr>
          <w:t>ways of assessing</w:t>
        </w:r>
      </w:ins>
      <w:ins w:id="131" w:author="Microsoft Office User" w:date="2021-05-27T22:54:00Z">
        <w:r w:rsidR="00DC78C4">
          <w:rPr>
            <w:color w:val="0E101A"/>
          </w:rPr>
          <w:t xml:space="preserve"> of </w:t>
        </w:r>
      </w:ins>
      <w:ins w:id="132" w:author="isimeme udu" w:date="2021-05-27T16:30:00Z">
        <w:r w:rsidR="00D34639">
          <w:rPr>
            <w:rStyle w:val="Emphasis"/>
            <w:color w:val="0E101A"/>
          </w:rPr>
          <w:t>Prochlorococcus</w:t>
        </w:r>
      </w:ins>
      <w:ins w:id="133" w:author="Microsoft Office User" w:date="2021-05-27T19:54:00Z">
        <w:r w:rsidR="005227CE">
          <w:rPr>
            <w:rStyle w:val="Emphasis"/>
            <w:i w:val="0"/>
            <w:iCs w:val="0"/>
            <w:color w:val="0E101A"/>
          </w:rPr>
          <w:t xml:space="preserve"> </w:t>
        </w:r>
      </w:ins>
      <w:ins w:id="134" w:author="Microsoft Office User" w:date="2021-05-27T22:55:00Z">
        <w:r w:rsidR="00DC78C4">
          <w:rPr>
            <w:rStyle w:val="Emphasis"/>
            <w:i w:val="0"/>
            <w:iCs w:val="0"/>
            <w:color w:val="0E101A"/>
          </w:rPr>
          <w:t>nutrient limitation</w:t>
        </w:r>
      </w:ins>
      <w:ins w:id="135" w:author="Microsoft Office User" w:date="2021-05-27T19:54:00Z">
        <w:r w:rsidR="005227CE">
          <w:rPr>
            <w:rStyle w:val="Emphasis"/>
            <w:i w:val="0"/>
            <w:iCs w:val="0"/>
            <w:color w:val="0E101A"/>
          </w:rPr>
          <w:t xml:space="preserve"> </w:t>
        </w:r>
        <w:r w:rsidR="005227CE">
          <w:rPr>
            <w:color w:val="0E101A"/>
          </w:rPr>
          <w:t xml:space="preserve">from the surfaces of the Atlantic, Pacific, and the Indian Ocean. </w:t>
        </w:r>
        <w:commentRangeStart w:id="136"/>
        <w:commentRangeStart w:id="137"/>
        <w:r w:rsidR="005227CE">
          <w:rPr>
            <w:i/>
            <w:iCs/>
            <w:color w:val="0E101A"/>
          </w:rPr>
          <w:t>Prochlorococcus</w:t>
        </w:r>
      </w:ins>
      <w:ins w:id="138" w:author="isimeme udu" w:date="2021-05-27T16:30:00Z">
        <w:del w:id="139" w:author="Microsoft Office User" w:date="2021-05-27T19:54:00Z">
          <w:r w:rsidR="00D34639" w:rsidDel="005227CE">
            <w:rPr>
              <w:color w:val="0E101A"/>
            </w:rPr>
            <w:delText>,</w:delText>
          </w:r>
        </w:del>
        <w:r w:rsidR="00D34639">
          <w:rPr>
            <w:color w:val="0E101A"/>
          </w:rPr>
          <w:t xml:space="preserve"> </w:t>
        </w:r>
      </w:ins>
      <w:ins w:id="140" w:author="Microsoft Office User" w:date="2021-05-27T19:54:00Z">
        <w:r w:rsidR="005227CE">
          <w:rPr>
            <w:color w:val="0E101A"/>
          </w:rPr>
          <w:t xml:space="preserve">is </w:t>
        </w:r>
      </w:ins>
      <w:ins w:id="141" w:author="Microsoft Office User" w:date="2021-05-27T19:55:00Z">
        <w:r w:rsidR="005227CE">
          <w:rPr>
            <w:color w:val="0E101A"/>
          </w:rPr>
          <w:t xml:space="preserve">a type of cyanobacteria, and one of </w:t>
        </w:r>
      </w:ins>
      <w:ins w:id="142" w:author="isimeme udu" w:date="2021-05-27T16:30:00Z">
        <w:r w:rsidR="00D34639">
          <w:rPr>
            <w:color w:val="0E101A"/>
          </w:rPr>
          <w:t>the most a</w:t>
        </w:r>
      </w:ins>
      <w:commentRangeEnd w:id="136"/>
      <w:r w:rsidR="005227CE">
        <w:rPr>
          <w:rStyle w:val="CommentReference"/>
          <w:rFonts w:asciiTheme="minorHAnsi" w:eastAsiaTheme="minorHAnsi" w:hAnsiTheme="minorHAnsi" w:cstheme="minorBidi"/>
        </w:rPr>
        <w:commentReference w:id="136"/>
      </w:r>
      <w:commentRangeEnd w:id="137"/>
      <w:r w:rsidR="004E5DF0">
        <w:rPr>
          <w:rStyle w:val="CommentReference"/>
          <w:rFonts w:asciiTheme="minorHAnsi" w:eastAsiaTheme="minorHAnsi" w:hAnsiTheme="minorHAnsi" w:cstheme="minorBidi"/>
        </w:rPr>
        <w:commentReference w:id="137"/>
      </w:r>
      <w:ins w:id="143" w:author="isimeme udu" w:date="2021-05-27T16:30:00Z">
        <w:r w:rsidR="00D34639">
          <w:rPr>
            <w:color w:val="0E101A"/>
          </w:rPr>
          <w:t>bundant phytoplankton in ocean waters</w:t>
        </w:r>
      </w:ins>
      <w:ins w:id="144" w:author="Microsoft Office User" w:date="2021-05-27T19:56:00Z">
        <w:r w:rsidR="005227CE">
          <w:rPr>
            <w:color w:val="0E101A"/>
          </w:rPr>
          <w:t>.</w:t>
        </w:r>
      </w:ins>
      <w:ins w:id="145" w:author="isimeme udu" w:date="2021-05-27T16:30:00Z">
        <w:del w:id="146" w:author="Microsoft Office User" w:date="2021-05-27T19:55:00Z">
          <w:r w:rsidR="00D34639" w:rsidDel="005227CE">
            <w:rPr>
              <w:color w:val="0E101A"/>
            </w:rPr>
            <w:delText>,</w:delText>
          </w:r>
        </w:del>
        <w:r w:rsidR="00D34639">
          <w:rPr>
            <w:color w:val="0E101A"/>
          </w:rPr>
          <w:t xml:space="preserve"> </w:t>
        </w:r>
      </w:ins>
      <w:ins w:id="147" w:author="Microsoft Office User" w:date="2021-05-27T19:57:00Z">
        <w:r w:rsidR="005227CE" w:rsidRPr="005227CE">
          <w:rPr>
            <w:i/>
            <w:iCs/>
            <w:color w:val="0E101A"/>
          </w:rPr>
          <w:t>Prochlorococcus</w:t>
        </w:r>
        <w:r w:rsidR="005227CE">
          <w:rPr>
            <w:color w:val="0E101A"/>
          </w:rPr>
          <w:t xml:space="preserve"> is specially adapted</w:t>
        </w:r>
      </w:ins>
      <w:ins w:id="148" w:author="Microsoft Office User" w:date="2021-05-27T19:58:00Z">
        <w:r w:rsidR="005227CE">
          <w:rPr>
            <w:color w:val="0E101A"/>
          </w:rPr>
          <w:t xml:space="preserve"> to low nutrient environments</w:t>
        </w:r>
      </w:ins>
      <w:ins w:id="149" w:author="isimeme udu" w:date="2021-05-28T11:10:00Z">
        <w:r w:rsidR="004E5DF0">
          <w:rPr>
            <w:color w:val="0E101A"/>
          </w:rPr>
          <w:t xml:space="preserve">, </w:t>
        </w:r>
        <w:r w:rsidR="004E5DF0" w:rsidRPr="004E5DF0">
          <w:rPr>
            <w:color w:val="0E101A"/>
            <w:highlight w:val="yellow"/>
            <w:rPrChange w:id="150" w:author="isimeme udu" w:date="2021-05-28T11:10:00Z">
              <w:rPr>
                <w:color w:val="0E101A"/>
              </w:rPr>
            </w:rPrChange>
          </w:rPr>
          <w:t xml:space="preserve">as its small size allows </w:t>
        </w:r>
      </w:ins>
      <w:ins w:id="151" w:author="isimeme udu" w:date="2021-05-28T11:11:00Z">
        <w:r w:rsidR="004E5DF0" w:rsidRPr="004E5DF0">
          <w:rPr>
            <w:color w:val="0E101A"/>
            <w:highlight w:val="yellow"/>
            <w:rPrChange w:id="152" w:author="isimeme udu" w:date="2021-05-28T11:11:00Z">
              <w:rPr>
                <w:color w:val="0E101A"/>
              </w:rPr>
            </w:rPrChange>
          </w:rPr>
          <w:t xml:space="preserve">it to absorb the nutrients available very </w:t>
        </w:r>
        <w:r w:rsidR="004E5DF0" w:rsidRPr="002831C7">
          <w:rPr>
            <w:color w:val="0E101A"/>
            <w:highlight w:val="yellow"/>
            <w:rPrChange w:id="153" w:author="isimeme udu" w:date="2021-05-28T11:24:00Z">
              <w:rPr>
                <w:color w:val="0E101A"/>
              </w:rPr>
            </w:rPrChange>
          </w:rPr>
          <w:t>effective</w:t>
        </w:r>
      </w:ins>
      <w:ins w:id="154" w:author="isimeme udu" w:date="2021-05-28T11:24:00Z">
        <w:r w:rsidR="002831C7" w:rsidRPr="002831C7">
          <w:rPr>
            <w:color w:val="0E101A"/>
            <w:highlight w:val="yellow"/>
            <w:rPrChange w:id="155" w:author="isimeme udu" w:date="2021-05-28T11:24:00Z">
              <w:rPr>
                <w:color w:val="0E101A"/>
              </w:rPr>
            </w:rPrChange>
          </w:rPr>
          <w:t xml:space="preserve">ly, </w:t>
        </w:r>
      </w:ins>
      <w:ins w:id="156" w:author="Microsoft Office User" w:date="2021-05-27T19:58:00Z">
        <w:del w:id="157" w:author="isimeme udu" w:date="2021-05-28T11:09:00Z">
          <w:r w:rsidR="005227CE" w:rsidRPr="002831C7" w:rsidDel="004E5DF0">
            <w:rPr>
              <w:color w:val="0E101A"/>
              <w:highlight w:val="yellow"/>
              <w:rPrChange w:id="158" w:author="isimeme udu" w:date="2021-05-28T11:24:00Z">
                <w:rPr>
                  <w:color w:val="0E101A"/>
                </w:rPr>
              </w:rPrChange>
            </w:rPr>
            <w:delText xml:space="preserve"> beca</w:delText>
          </w:r>
        </w:del>
      </w:ins>
      <w:ins w:id="159" w:author="isimeme udu" w:date="2021-05-28T11:18:00Z">
        <w:r w:rsidR="002831C7" w:rsidRPr="002831C7">
          <w:rPr>
            <w:color w:val="0E101A"/>
            <w:highlight w:val="yellow"/>
            <w:rPrChange w:id="160" w:author="isimeme udu" w:date="2021-05-28T11:24:00Z">
              <w:rPr>
                <w:color w:val="0E101A"/>
              </w:rPr>
            </w:rPrChange>
          </w:rPr>
          <w:t>grows very quickly an</w:t>
        </w:r>
      </w:ins>
      <w:ins w:id="161" w:author="isimeme udu" w:date="2021-05-28T11:25:00Z">
        <w:r w:rsidR="002831C7">
          <w:rPr>
            <w:color w:val="0E101A"/>
            <w:highlight w:val="yellow"/>
          </w:rPr>
          <w:t>d is the most abundant phytoplankton in low</w:t>
        </w:r>
      </w:ins>
      <w:ins w:id="162" w:author="isimeme udu" w:date="2021-05-28T11:26:00Z">
        <w:r w:rsidR="002831C7">
          <w:rPr>
            <w:color w:val="0E101A"/>
            <w:highlight w:val="yellow"/>
          </w:rPr>
          <w:t>-nutrient regions</w:t>
        </w:r>
      </w:ins>
      <w:ins w:id="163" w:author="isimeme udu" w:date="2021-05-28T11:24:00Z">
        <w:r w:rsidR="002831C7" w:rsidRPr="002831C7">
          <w:rPr>
            <w:color w:val="0E101A"/>
            <w:highlight w:val="yellow"/>
            <w:rPrChange w:id="164" w:author="isimeme udu" w:date="2021-05-28T11:24:00Z">
              <w:rPr>
                <w:color w:val="0E101A"/>
              </w:rPr>
            </w:rPrChange>
          </w:rPr>
          <w:t>.</w:t>
        </w:r>
      </w:ins>
      <w:ins w:id="165" w:author="isimeme udu" w:date="2021-05-28T11:42:00Z">
        <w:r w:rsidR="003C755E">
          <w:rPr>
            <w:color w:val="0E101A"/>
          </w:rPr>
          <w:t xml:space="preserve"> </w:t>
        </w:r>
        <w:commentRangeStart w:id="166"/>
        <w:commentRangeStart w:id="167"/>
        <w:r w:rsidR="003C755E" w:rsidRPr="003C755E">
          <w:rPr>
            <w:color w:val="0E101A"/>
            <w:highlight w:val="yellow"/>
            <w:rPrChange w:id="168" w:author="isimeme udu" w:date="2021-05-28T11:48:00Z">
              <w:rPr>
                <w:color w:val="0E101A"/>
              </w:rPr>
            </w:rPrChange>
          </w:rPr>
          <w:t xml:space="preserve">Because of these adaptations, one can argue that there is too much of a generalization being made between </w:t>
        </w:r>
      </w:ins>
      <w:ins w:id="169" w:author="isimeme udu" w:date="2021-05-28T11:43:00Z">
        <w:r w:rsidR="003C755E" w:rsidRPr="003C755E">
          <w:rPr>
            <w:i/>
            <w:iCs/>
            <w:color w:val="0E101A"/>
            <w:highlight w:val="yellow"/>
            <w:rPrChange w:id="170" w:author="isimeme udu" w:date="2021-05-28T11:48:00Z">
              <w:rPr>
                <w:color w:val="0E101A"/>
              </w:rPr>
            </w:rPrChange>
          </w:rPr>
          <w:t>Prochlorococcus</w:t>
        </w:r>
        <w:r w:rsidR="003C755E" w:rsidRPr="003C755E">
          <w:rPr>
            <w:color w:val="0E101A"/>
            <w:highlight w:val="yellow"/>
            <w:rPrChange w:id="171" w:author="isimeme udu" w:date="2021-05-28T11:48:00Z">
              <w:rPr>
                <w:color w:val="0E101A"/>
              </w:rPr>
            </w:rPrChange>
          </w:rPr>
          <w:t xml:space="preserve"> and</w:t>
        </w:r>
      </w:ins>
      <w:ins w:id="172" w:author="isimeme udu" w:date="2021-05-28T11:45:00Z">
        <w:r w:rsidR="003C755E" w:rsidRPr="003C755E">
          <w:rPr>
            <w:color w:val="0E101A"/>
            <w:highlight w:val="yellow"/>
            <w:rPrChange w:id="173" w:author="isimeme udu" w:date="2021-05-28T11:48:00Z">
              <w:rPr>
                <w:color w:val="0E101A"/>
              </w:rPr>
            </w:rPrChange>
          </w:rPr>
          <w:t xml:space="preserve"> nutri</w:t>
        </w:r>
      </w:ins>
      <w:ins w:id="174" w:author="isimeme udu" w:date="2021-05-28T11:46:00Z">
        <w:r w:rsidR="003C755E" w:rsidRPr="003C755E">
          <w:rPr>
            <w:color w:val="0E101A"/>
            <w:highlight w:val="yellow"/>
            <w:rPrChange w:id="175" w:author="isimeme udu" w:date="2021-05-28T11:48:00Z">
              <w:rPr>
                <w:color w:val="0E101A"/>
              </w:rPr>
            </w:rPrChange>
          </w:rPr>
          <w:t xml:space="preserve">ent limitation involving other </w:t>
        </w:r>
      </w:ins>
      <w:ins w:id="176" w:author="isimeme udu" w:date="2021-05-28T11:43:00Z">
        <w:r w:rsidR="003C755E" w:rsidRPr="003C755E">
          <w:rPr>
            <w:color w:val="0E101A"/>
            <w:highlight w:val="yellow"/>
            <w:rPrChange w:id="177" w:author="isimeme udu" w:date="2021-05-28T11:48:00Z">
              <w:rPr>
                <w:color w:val="0E101A"/>
              </w:rPr>
            </w:rPrChange>
          </w:rPr>
          <w:t>p</w:t>
        </w:r>
      </w:ins>
      <w:ins w:id="178" w:author="isimeme udu" w:date="2021-05-28T11:46:00Z">
        <w:r w:rsidR="003C755E" w:rsidRPr="003C755E">
          <w:rPr>
            <w:color w:val="0E101A"/>
            <w:highlight w:val="yellow"/>
            <w:rPrChange w:id="179" w:author="isimeme udu" w:date="2021-05-28T11:48:00Z">
              <w:rPr>
                <w:color w:val="0E101A"/>
              </w:rPr>
            </w:rPrChange>
          </w:rPr>
          <w:t>hytoplankton</w:t>
        </w:r>
      </w:ins>
      <w:ins w:id="180" w:author="isimeme udu" w:date="2021-05-28T11:43:00Z">
        <w:r w:rsidR="003C755E" w:rsidRPr="003C755E">
          <w:rPr>
            <w:color w:val="0E101A"/>
            <w:highlight w:val="yellow"/>
            <w:rPrChange w:id="181" w:author="isimeme udu" w:date="2021-05-28T11:48:00Z">
              <w:rPr>
                <w:color w:val="0E101A"/>
              </w:rPr>
            </w:rPrChange>
          </w:rPr>
          <w:t xml:space="preserve">. However, </w:t>
        </w:r>
      </w:ins>
      <w:ins w:id="182" w:author="isimeme udu" w:date="2021-05-28T11:44:00Z">
        <w:r w:rsidR="003C755E" w:rsidRPr="003C755E">
          <w:rPr>
            <w:color w:val="0E101A"/>
            <w:highlight w:val="yellow"/>
            <w:rPrChange w:id="183" w:author="isimeme udu" w:date="2021-05-28T11:48:00Z">
              <w:rPr>
                <w:color w:val="0E101A"/>
              </w:rPr>
            </w:rPrChange>
          </w:rPr>
          <w:t>the authors believe there was significance established between the bottle experiments and the</w:t>
        </w:r>
      </w:ins>
      <w:ins w:id="184" w:author="isimeme udu" w:date="2021-05-28T11:46:00Z">
        <w:r w:rsidR="003C755E" w:rsidRPr="003C755E">
          <w:rPr>
            <w:color w:val="0E101A"/>
            <w:highlight w:val="yellow"/>
            <w:rPrChange w:id="185" w:author="isimeme udu" w:date="2021-05-28T11:48:00Z">
              <w:rPr>
                <w:color w:val="0E101A"/>
              </w:rPr>
            </w:rPrChange>
          </w:rPr>
          <w:t>ir</w:t>
        </w:r>
      </w:ins>
      <w:ins w:id="186" w:author="isimeme udu" w:date="2021-05-28T11:44:00Z">
        <w:r w:rsidR="003C755E" w:rsidRPr="003C755E">
          <w:rPr>
            <w:color w:val="0E101A"/>
            <w:highlight w:val="yellow"/>
            <w:rPrChange w:id="187" w:author="isimeme udu" w:date="2021-05-28T11:48:00Z">
              <w:rPr>
                <w:color w:val="0E101A"/>
              </w:rPr>
            </w:rPrChange>
          </w:rPr>
          <w:t xml:space="preserve"> metagenome </w:t>
        </w:r>
      </w:ins>
      <w:ins w:id="188" w:author="isimeme udu" w:date="2021-05-28T11:46:00Z">
        <w:r w:rsidR="003C755E" w:rsidRPr="003C755E">
          <w:rPr>
            <w:color w:val="0E101A"/>
            <w:highlight w:val="yellow"/>
            <w:rPrChange w:id="189" w:author="isimeme udu" w:date="2021-05-28T11:48:00Z">
              <w:rPr>
                <w:color w:val="0E101A"/>
              </w:rPr>
            </w:rPrChange>
          </w:rPr>
          <w:t>analysis and suggest</w:t>
        </w:r>
      </w:ins>
      <w:ins w:id="190" w:author="isimeme udu" w:date="2021-05-28T11:44:00Z">
        <w:r w:rsidR="003C755E" w:rsidRPr="003C755E">
          <w:rPr>
            <w:color w:val="0E101A"/>
            <w:highlight w:val="yellow"/>
            <w:rPrChange w:id="191" w:author="isimeme udu" w:date="2021-05-28T11:48:00Z">
              <w:rPr>
                <w:color w:val="0E101A"/>
              </w:rPr>
            </w:rPrChange>
          </w:rPr>
          <w:t xml:space="preserve"> that their predictions for </w:t>
        </w:r>
        <w:r w:rsidR="003C755E" w:rsidRPr="003C755E">
          <w:rPr>
            <w:rStyle w:val="Emphasis"/>
            <w:color w:val="0E101A"/>
            <w:highlight w:val="yellow"/>
            <w:rPrChange w:id="192" w:author="isimeme udu" w:date="2021-05-28T11:48:00Z">
              <w:rPr>
                <w:rStyle w:val="Emphasis"/>
                <w:color w:val="0E101A"/>
              </w:rPr>
            </w:rPrChange>
          </w:rPr>
          <w:t>Prochlorococcus </w:t>
        </w:r>
        <w:r w:rsidR="003C755E" w:rsidRPr="003C755E">
          <w:rPr>
            <w:color w:val="0E101A"/>
            <w:highlight w:val="yellow"/>
            <w:rPrChange w:id="193" w:author="isimeme udu" w:date="2021-05-28T11:48:00Z">
              <w:rPr>
                <w:color w:val="0E101A"/>
              </w:rPr>
            </w:rPrChange>
          </w:rPr>
          <w:t>can be applied generally to the physiological state of the Atlantic, Pacific, and the Indian Ocean.</w:t>
        </w:r>
        <w:commentRangeStart w:id="194"/>
        <w:commentRangeEnd w:id="194"/>
        <w:r w:rsidR="003C755E" w:rsidRPr="003C755E">
          <w:rPr>
            <w:rStyle w:val="CommentReference"/>
            <w:rFonts w:asciiTheme="minorHAnsi" w:eastAsiaTheme="minorHAnsi" w:hAnsiTheme="minorHAnsi" w:cstheme="minorBidi"/>
            <w:highlight w:val="yellow"/>
            <w:rPrChange w:id="195" w:author="isimeme udu" w:date="2021-05-28T11:48:00Z">
              <w:rPr>
                <w:rStyle w:val="CommentReference"/>
                <w:rFonts w:asciiTheme="minorHAnsi" w:eastAsiaTheme="minorHAnsi" w:hAnsiTheme="minorHAnsi" w:cstheme="minorBidi"/>
              </w:rPr>
            </w:rPrChange>
          </w:rPr>
          <w:commentReference w:id="194"/>
        </w:r>
      </w:ins>
      <w:ins w:id="196" w:author="isimeme udu" w:date="2021-05-28T11:46:00Z">
        <w:r w:rsidR="003C755E" w:rsidRPr="003C755E">
          <w:rPr>
            <w:color w:val="0E101A"/>
            <w:highlight w:val="yellow"/>
            <w:rPrChange w:id="197" w:author="isimeme udu" w:date="2021-05-28T11:48:00Z">
              <w:rPr>
                <w:color w:val="0E101A"/>
              </w:rPr>
            </w:rPrChange>
          </w:rPr>
          <w:t xml:space="preserve"> </w:t>
        </w:r>
      </w:ins>
      <w:ins w:id="198" w:author="Microsoft Office User" w:date="2021-05-27T19:58:00Z">
        <w:del w:id="199" w:author="isimeme udu" w:date="2021-05-28T11:08:00Z">
          <w:r w:rsidR="005227CE" w:rsidRPr="003C755E" w:rsidDel="004E5DF0">
            <w:rPr>
              <w:color w:val="0E101A"/>
              <w:highlight w:val="yellow"/>
              <w:rPrChange w:id="200" w:author="isimeme udu" w:date="2021-05-28T11:48:00Z">
                <w:rPr>
                  <w:color w:val="0E101A"/>
                </w:rPr>
              </w:rPrChange>
            </w:rPr>
            <w:delText xml:space="preserve">use… </w:delText>
          </w:r>
        </w:del>
        <w:r w:rsidR="005227CE" w:rsidRPr="003C755E">
          <w:rPr>
            <w:color w:val="0E101A"/>
            <w:highlight w:val="yellow"/>
            <w:rPrChange w:id="201" w:author="isimeme udu" w:date="2021-05-28T11:48:00Z">
              <w:rPr>
                <w:color w:val="0E101A"/>
              </w:rPr>
            </w:rPrChange>
          </w:rPr>
          <w:t xml:space="preserve">Therefore, </w:t>
        </w:r>
      </w:ins>
      <w:ins w:id="202" w:author="isimeme udu" w:date="2021-05-27T16:30:00Z">
        <w:del w:id="203" w:author="Microsoft Office User" w:date="2021-05-27T19:56:00Z">
          <w:r w:rsidR="00D34639" w:rsidRPr="003C755E" w:rsidDel="005227CE">
            <w:rPr>
              <w:color w:val="0E101A"/>
              <w:highlight w:val="yellow"/>
              <w:rPrChange w:id="204" w:author="isimeme udu" w:date="2021-05-28T11:48:00Z">
                <w:rPr>
                  <w:color w:val="0E101A"/>
                </w:rPr>
              </w:rPrChange>
            </w:rPr>
            <w:delText xml:space="preserve">collected </w:delText>
          </w:r>
        </w:del>
        <w:del w:id="205" w:author="Microsoft Office User" w:date="2021-05-27T19:54:00Z">
          <w:r w:rsidR="00D34639" w:rsidRPr="003C755E" w:rsidDel="005227CE">
            <w:rPr>
              <w:color w:val="0E101A"/>
              <w:highlight w:val="yellow"/>
              <w:rPrChange w:id="206" w:author="isimeme udu" w:date="2021-05-28T11:48:00Z">
                <w:rPr>
                  <w:color w:val="0E101A"/>
                </w:rPr>
              </w:rPrChange>
            </w:rPr>
            <w:delText xml:space="preserve">from the surfaces of the Atlantic, Pacific, and the Indian Ocean. </w:delText>
          </w:r>
        </w:del>
      </w:ins>
      <w:ins w:id="207" w:author="Microsoft Office User" w:date="2021-05-27T19:58:00Z">
        <w:r w:rsidR="005227CE" w:rsidRPr="003C755E">
          <w:rPr>
            <w:color w:val="0E101A"/>
            <w:highlight w:val="yellow"/>
            <w:rPrChange w:id="208" w:author="isimeme udu" w:date="2021-05-28T11:48:00Z">
              <w:rPr>
                <w:color w:val="0E101A"/>
              </w:rPr>
            </w:rPrChange>
          </w:rPr>
          <w:t>t</w:t>
        </w:r>
      </w:ins>
      <w:ins w:id="209" w:author="isimeme udu" w:date="2021-05-27T16:30:00Z">
        <w:del w:id="210" w:author="Microsoft Office User" w:date="2021-05-27T19:58:00Z">
          <w:r w:rsidR="00D34639" w:rsidRPr="003C755E" w:rsidDel="005227CE">
            <w:rPr>
              <w:color w:val="0E101A"/>
              <w:highlight w:val="yellow"/>
              <w:rPrChange w:id="211" w:author="isimeme udu" w:date="2021-05-28T11:48:00Z">
                <w:rPr>
                  <w:color w:val="0E101A"/>
                </w:rPr>
              </w:rPrChange>
            </w:rPr>
            <w:delText>T</w:delText>
          </w:r>
        </w:del>
        <w:commentRangeStart w:id="212"/>
        <w:commentRangeStart w:id="213"/>
        <w:r w:rsidR="00D34639" w:rsidRPr="003C755E">
          <w:rPr>
            <w:color w:val="0E101A"/>
            <w:highlight w:val="yellow"/>
            <w:rPrChange w:id="214" w:author="isimeme udu" w:date="2021-05-28T11:48:00Z">
              <w:rPr>
                <w:color w:val="0E101A"/>
              </w:rPr>
            </w:rPrChange>
          </w:rPr>
          <w:t xml:space="preserve">he authors </w:t>
        </w:r>
      </w:ins>
      <w:commentRangeEnd w:id="212"/>
      <w:r w:rsidR="005227CE" w:rsidRPr="003C755E">
        <w:rPr>
          <w:rStyle w:val="CommentReference"/>
          <w:rFonts w:asciiTheme="minorHAnsi" w:eastAsiaTheme="minorHAnsi" w:hAnsiTheme="minorHAnsi" w:cstheme="minorBidi"/>
          <w:highlight w:val="yellow"/>
          <w:rPrChange w:id="215" w:author="isimeme udu" w:date="2021-05-28T11:48:00Z">
            <w:rPr>
              <w:rStyle w:val="CommentReference"/>
              <w:rFonts w:asciiTheme="minorHAnsi" w:eastAsiaTheme="minorHAnsi" w:hAnsiTheme="minorHAnsi" w:cstheme="minorBidi"/>
            </w:rPr>
          </w:rPrChange>
        </w:rPr>
        <w:commentReference w:id="212"/>
      </w:r>
      <w:commentRangeEnd w:id="213"/>
      <w:r w:rsidR="002831C7" w:rsidRPr="003C755E">
        <w:rPr>
          <w:rStyle w:val="CommentReference"/>
          <w:rFonts w:asciiTheme="minorHAnsi" w:eastAsiaTheme="minorHAnsi" w:hAnsiTheme="minorHAnsi" w:cstheme="minorBidi"/>
          <w:highlight w:val="yellow"/>
          <w:rPrChange w:id="216" w:author="isimeme udu" w:date="2021-05-28T11:48:00Z">
            <w:rPr>
              <w:rStyle w:val="CommentReference"/>
              <w:rFonts w:asciiTheme="minorHAnsi" w:eastAsiaTheme="minorHAnsi" w:hAnsiTheme="minorHAnsi" w:cstheme="minorBidi"/>
            </w:rPr>
          </w:rPrChange>
        </w:rPr>
        <w:commentReference w:id="213"/>
      </w:r>
      <w:ins w:id="217" w:author="isimeme udu" w:date="2021-05-27T16:30:00Z">
        <w:r w:rsidR="00D34639" w:rsidRPr="003C755E">
          <w:rPr>
            <w:color w:val="0E101A"/>
            <w:highlight w:val="yellow"/>
            <w:rPrChange w:id="218" w:author="isimeme udu" w:date="2021-05-28T11:48:00Z">
              <w:rPr>
                <w:color w:val="0E101A"/>
              </w:rPr>
            </w:rPrChange>
          </w:rPr>
          <w:t>hypothesized that if</w:t>
        </w:r>
      </w:ins>
      <w:ins w:id="219" w:author="Microsoft Office User" w:date="2021-05-27T19:58:00Z">
        <w:r w:rsidR="005227CE" w:rsidRPr="003C755E">
          <w:rPr>
            <w:color w:val="0E101A"/>
            <w:highlight w:val="yellow"/>
            <w:rPrChange w:id="220" w:author="isimeme udu" w:date="2021-05-28T11:48:00Z">
              <w:rPr>
                <w:color w:val="0E101A"/>
              </w:rPr>
            </w:rPrChange>
          </w:rPr>
          <w:t xml:space="preserve"> even</w:t>
        </w:r>
      </w:ins>
      <w:ins w:id="221" w:author="isimeme udu" w:date="2021-05-27T16:30:00Z">
        <w:r w:rsidR="00D34639" w:rsidRPr="003C755E">
          <w:rPr>
            <w:color w:val="0E101A"/>
            <w:highlight w:val="yellow"/>
            <w:rPrChange w:id="222" w:author="isimeme udu" w:date="2021-05-28T11:48:00Z">
              <w:rPr>
                <w:color w:val="0E101A"/>
              </w:rPr>
            </w:rPrChange>
          </w:rPr>
          <w:t> </w:t>
        </w:r>
        <w:r w:rsidR="00D34639" w:rsidRPr="003C755E">
          <w:rPr>
            <w:rStyle w:val="Emphasis"/>
            <w:color w:val="0E101A"/>
            <w:highlight w:val="yellow"/>
            <w:rPrChange w:id="223" w:author="isimeme udu" w:date="2021-05-28T11:48:00Z">
              <w:rPr>
                <w:rStyle w:val="Emphasis"/>
                <w:color w:val="0E101A"/>
              </w:rPr>
            </w:rPrChange>
          </w:rPr>
          <w:t>Prochlorococcus </w:t>
        </w:r>
        <w:r w:rsidR="00D34639" w:rsidRPr="003C755E">
          <w:rPr>
            <w:color w:val="0E101A"/>
            <w:highlight w:val="yellow"/>
            <w:rPrChange w:id="224" w:author="isimeme udu" w:date="2021-05-28T11:48:00Z">
              <w:rPr>
                <w:color w:val="0E101A"/>
              </w:rPr>
            </w:rPrChange>
          </w:rPr>
          <w:t xml:space="preserve">were experiencing some nutrient stress, then the general </w:t>
        </w:r>
      </w:ins>
      <w:ins w:id="225" w:author="Microsoft Office User" w:date="2021-05-27T19:59:00Z">
        <w:r w:rsidR="005227CE" w:rsidRPr="003C755E">
          <w:rPr>
            <w:color w:val="0E101A"/>
            <w:highlight w:val="yellow"/>
            <w:rPrChange w:id="226" w:author="isimeme udu" w:date="2021-05-28T11:48:00Z">
              <w:rPr>
                <w:color w:val="0E101A"/>
              </w:rPr>
            </w:rPrChange>
          </w:rPr>
          <w:t>phytoplankton community</w:t>
        </w:r>
      </w:ins>
      <w:ins w:id="227" w:author="isimeme udu" w:date="2021-05-27T16:30:00Z">
        <w:del w:id="228" w:author="Microsoft Office User" w:date="2021-05-27T19:59:00Z">
          <w:r w:rsidR="00D34639" w:rsidRPr="003C755E" w:rsidDel="005227CE">
            <w:rPr>
              <w:color w:val="0E101A"/>
              <w:highlight w:val="yellow"/>
              <w:rPrChange w:id="229" w:author="isimeme udu" w:date="2021-05-28T11:48:00Z">
                <w:rPr>
                  <w:color w:val="0E101A"/>
                </w:rPr>
              </w:rPrChange>
            </w:rPr>
            <w:delText>communities</w:delText>
          </w:r>
        </w:del>
        <w:r w:rsidR="00D34639" w:rsidRPr="003C755E">
          <w:rPr>
            <w:color w:val="0E101A"/>
            <w:highlight w:val="yellow"/>
            <w:rPrChange w:id="230" w:author="isimeme udu" w:date="2021-05-28T11:48:00Z">
              <w:rPr>
                <w:color w:val="0E101A"/>
              </w:rPr>
            </w:rPrChange>
          </w:rPr>
          <w:t xml:space="preserve"> </w:t>
        </w:r>
        <w:del w:id="231" w:author="Microsoft Office User" w:date="2021-05-27T19:59:00Z">
          <w:r w:rsidR="00D34639" w:rsidRPr="003C755E" w:rsidDel="005227CE">
            <w:rPr>
              <w:color w:val="0E101A"/>
              <w:highlight w:val="yellow"/>
              <w:rPrChange w:id="232" w:author="isimeme udu" w:date="2021-05-28T11:48:00Z">
                <w:rPr>
                  <w:color w:val="0E101A"/>
                </w:rPr>
              </w:rPrChange>
            </w:rPr>
            <w:delText>within the water</w:delText>
          </w:r>
        </w:del>
      </w:ins>
      <w:ins w:id="233" w:author="Microsoft Office User" w:date="2021-05-27T19:59:00Z">
        <w:r w:rsidR="005227CE" w:rsidRPr="003C755E">
          <w:rPr>
            <w:color w:val="0E101A"/>
            <w:highlight w:val="yellow"/>
            <w:rPrChange w:id="234" w:author="isimeme udu" w:date="2021-05-28T11:48:00Z">
              <w:rPr>
                <w:color w:val="0E101A"/>
              </w:rPr>
            </w:rPrChange>
          </w:rPr>
          <w:t>in the</w:t>
        </w:r>
      </w:ins>
      <w:ins w:id="235" w:author="isimeme udu" w:date="2021-05-27T16:30:00Z">
        <w:r w:rsidR="00D34639" w:rsidRPr="003C755E">
          <w:rPr>
            <w:color w:val="0E101A"/>
            <w:highlight w:val="yellow"/>
            <w:rPrChange w:id="236" w:author="isimeme udu" w:date="2021-05-28T11:48:00Z">
              <w:rPr>
                <w:color w:val="0E101A"/>
              </w:rPr>
            </w:rPrChange>
          </w:rPr>
          <w:t xml:space="preserve"> region</w:t>
        </w:r>
        <w:del w:id="237" w:author="Microsoft Office User" w:date="2021-05-27T19:59:00Z">
          <w:r w:rsidR="00D34639" w:rsidRPr="003C755E" w:rsidDel="005227CE">
            <w:rPr>
              <w:color w:val="0E101A"/>
              <w:highlight w:val="yellow"/>
              <w:rPrChange w:id="238" w:author="isimeme udu" w:date="2021-05-28T11:48:00Z">
                <w:rPr>
                  <w:color w:val="0E101A"/>
                </w:rPr>
              </w:rPrChange>
            </w:rPr>
            <w:delText>s</w:delText>
          </w:r>
        </w:del>
        <w:r w:rsidR="00D34639" w:rsidRPr="003C755E">
          <w:rPr>
            <w:color w:val="0E101A"/>
            <w:highlight w:val="yellow"/>
            <w:rPrChange w:id="239" w:author="isimeme udu" w:date="2021-05-28T11:48:00Z">
              <w:rPr>
                <w:color w:val="0E101A"/>
              </w:rPr>
            </w:rPrChange>
          </w:rPr>
          <w:t xml:space="preserve"> also experience</w:t>
        </w:r>
      </w:ins>
      <w:ins w:id="240" w:author="Microsoft Office User" w:date="2021-05-27T19:59:00Z">
        <w:r w:rsidR="005227CE" w:rsidRPr="003C755E">
          <w:rPr>
            <w:color w:val="0E101A"/>
            <w:highlight w:val="yellow"/>
            <w:rPrChange w:id="241" w:author="isimeme udu" w:date="2021-05-28T11:48:00Z">
              <w:rPr>
                <w:color w:val="0E101A"/>
              </w:rPr>
            </w:rPrChange>
          </w:rPr>
          <w:t>s</w:t>
        </w:r>
      </w:ins>
      <w:ins w:id="242" w:author="isimeme udu" w:date="2021-05-27T16:30:00Z">
        <w:del w:id="243" w:author="Microsoft Office User" w:date="2021-05-27T19:58:00Z">
          <w:r w:rsidR="00D34639" w:rsidRPr="003C755E" w:rsidDel="005227CE">
            <w:rPr>
              <w:color w:val="0E101A"/>
              <w:highlight w:val="yellow"/>
              <w:rPrChange w:id="244" w:author="isimeme udu" w:date="2021-05-28T11:48:00Z">
                <w:rPr>
                  <w:color w:val="0E101A"/>
                </w:rPr>
              </w:rPrChange>
            </w:rPr>
            <w:delText>d</w:delText>
          </w:r>
        </w:del>
        <w:r w:rsidR="00D34639" w:rsidRPr="003C755E">
          <w:rPr>
            <w:color w:val="0E101A"/>
            <w:highlight w:val="yellow"/>
            <w:rPrChange w:id="245" w:author="isimeme udu" w:date="2021-05-28T11:48:00Z">
              <w:rPr>
                <w:color w:val="0E101A"/>
              </w:rPr>
            </w:rPrChange>
          </w:rPr>
          <w:t xml:space="preserve"> similar nutrient stress</w:t>
        </w:r>
        <w:del w:id="246" w:author="Microsoft Office User" w:date="2021-05-27T19:59:00Z">
          <w:r w:rsidR="00D34639" w:rsidDel="005227CE">
            <w:rPr>
              <w:color w:val="0E101A"/>
            </w:rPr>
            <w:delText>es</w:delText>
          </w:r>
        </w:del>
        <w:r w:rsidR="00D34639">
          <w:rPr>
            <w:color w:val="0E101A"/>
          </w:rPr>
          <w:t xml:space="preserve">. </w:t>
        </w:r>
      </w:ins>
      <w:commentRangeEnd w:id="166"/>
      <w:ins w:id="247" w:author="isimeme udu" w:date="2021-05-28T11:47:00Z">
        <w:r w:rsidR="003C755E">
          <w:rPr>
            <w:rStyle w:val="CommentReference"/>
            <w:rFonts w:asciiTheme="minorHAnsi" w:eastAsiaTheme="minorHAnsi" w:hAnsiTheme="minorHAnsi" w:cstheme="minorBidi"/>
          </w:rPr>
          <w:commentReference w:id="166"/>
        </w:r>
      </w:ins>
      <w:commentRangeEnd w:id="167"/>
      <w:ins w:id="248" w:author="isimeme udu" w:date="2021-05-28T11:48:00Z">
        <w:r w:rsidR="003C755E">
          <w:rPr>
            <w:rStyle w:val="CommentReference"/>
            <w:rFonts w:asciiTheme="minorHAnsi" w:eastAsiaTheme="minorHAnsi" w:hAnsiTheme="minorHAnsi" w:cstheme="minorBidi"/>
          </w:rPr>
          <w:commentReference w:id="167"/>
        </w:r>
      </w:ins>
    </w:p>
    <w:p w14:paraId="1BC89973" w14:textId="77777777" w:rsidR="005227CE" w:rsidRDefault="005227CE">
      <w:pPr>
        <w:pStyle w:val="NormalWeb"/>
        <w:spacing w:before="0" w:beforeAutospacing="0" w:after="0" w:afterAutospacing="0"/>
        <w:ind w:firstLine="720"/>
        <w:jc w:val="both"/>
        <w:rPr>
          <w:ins w:id="249" w:author="Microsoft Office User" w:date="2021-05-27T20:00:00Z"/>
          <w:color w:val="0E101A"/>
        </w:rPr>
      </w:pPr>
      <w:commentRangeStart w:id="250"/>
      <w:commentRangeStart w:id="251"/>
    </w:p>
    <w:p w14:paraId="76BE0089" w14:textId="01C435C7" w:rsidR="00D34639" w:rsidRDefault="00DC78C4">
      <w:pPr>
        <w:pStyle w:val="NormalWeb"/>
        <w:spacing w:before="0" w:beforeAutospacing="0" w:after="0" w:afterAutospacing="0"/>
        <w:ind w:firstLine="720"/>
        <w:jc w:val="both"/>
        <w:rPr>
          <w:ins w:id="252" w:author="isimeme udu" w:date="2021-05-28T10:44:00Z"/>
          <w:color w:val="0E101A"/>
        </w:rPr>
      </w:pPr>
      <w:ins w:id="253" w:author="Microsoft Office User" w:date="2021-05-27T23:00:00Z">
        <w:r>
          <w:rPr>
            <w:color w:val="0E101A"/>
          </w:rPr>
          <w:t xml:space="preserve">Limiting nutrients for </w:t>
        </w:r>
      </w:ins>
      <w:ins w:id="254" w:author="isimeme udu" w:date="2021-05-27T16:30:00Z">
        <w:del w:id="255" w:author="Microsoft Office User" w:date="2021-05-27T22:58:00Z">
          <w:r w:rsidR="00D34639" w:rsidDel="00DC78C4">
            <w:rPr>
              <w:color w:val="0E101A"/>
            </w:rPr>
            <w:delText xml:space="preserve">Using the bottle experiments and the </w:delText>
          </w:r>
          <w:commentRangeStart w:id="256"/>
          <w:r w:rsidR="00D34639" w:rsidDel="00DC78C4">
            <w:rPr>
              <w:color w:val="0E101A"/>
            </w:rPr>
            <w:delText>metagenome analysis</w:delText>
          </w:r>
        </w:del>
      </w:ins>
      <w:commentRangeEnd w:id="256"/>
      <w:del w:id="257" w:author="Microsoft Office User" w:date="2021-05-27T22:58:00Z">
        <w:r w:rsidDel="00DC78C4">
          <w:rPr>
            <w:rStyle w:val="CommentReference"/>
            <w:rFonts w:asciiTheme="minorHAnsi" w:eastAsiaTheme="minorHAnsi" w:hAnsiTheme="minorHAnsi" w:cstheme="minorBidi"/>
          </w:rPr>
          <w:commentReference w:id="256"/>
        </w:r>
      </w:del>
      <w:ins w:id="258" w:author="isimeme udu" w:date="2021-05-27T16:30:00Z">
        <w:del w:id="259" w:author="Microsoft Office User" w:date="2021-05-27T22:58:00Z">
          <w:r w:rsidR="00D34639" w:rsidDel="00DC78C4">
            <w:rPr>
              <w:color w:val="0E101A"/>
            </w:rPr>
            <w:delText>, the authors confirm the current model is in conjunction with analysis. In other words, results from the bottle experiment nutrient limitation appear to generally agree with the metagenomic evidence for nutrient stress in </w:delText>
          </w:r>
          <w:r w:rsidR="00D34639" w:rsidDel="00DC78C4">
            <w:rPr>
              <w:rStyle w:val="Emphasis"/>
              <w:color w:val="0E101A"/>
            </w:rPr>
            <w:delText>Prochlorococcus</w:delText>
          </w:r>
          <w:r w:rsidR="00D34639" w:rsidDel="00DC78C4">
            <w:rPr>
              <w:color w:val="0E101A"/>
            </w:rPr>
            <w:delText>. </w:delText>
          </w:r>
        </w:del>
      </w:ins>
      <w:ins w:id="260" w:author="Microsoft Office User" w:date="2021-05-27T22:59:00Z">
        <w:r>
          <w:rPr>
            <w:i/>
            <w:iCs/>
            <w:color w:val="0E101A"/>
          </w:rPr>
          <w:t>Prochlorococcus</w:t>
        </w:r>
        <w:r>
          <w:rPr>
            <w:color w:val="0E101A"/>
          </w:rPr>
          <w:t xml:space="preserve"> </w:t>
        </w:r>
      </w:ins>
      <w:ins w:id="261" w:author="Microsoft Office User" w:date="2021-05-27T23:00:00Z">
        <w:r>
          <w:rPr>
            <w:color w:val="0E101A"/>
          </w:rPr>
          <w:t>were</w:t>
        </w:r>
      </w:ins>
      <w:ins w:id="262" w:author="Microsoft Office User" w:date="2021-05-27T22:59:00Z">
        <w:r>
          <w:rPr>
            <w:color w:val="0E101A"/>
          </w:rPr>
          <w:t xml:space="preserve"> inferred </w:t>
        </w:r>
      </w:ins>
      <w:ins w:id="263" w:author="Microsoft Office User" w:date="2021-05-27T23:00:00Z">
        <w:r>
          <w:rPr>
            <w:color w:val="0E101A"/>
          </w:rPr>
          <w:t xml:space="preserve">from </w:t>
        </w:r>
      </w:ins>
      <w:ins w:id="264" w:author="Microsoft Office User" w:date="2021-05-27T23:03:00Z">
        <w:r>
          <w:rPr>
            <w:color w:val="0E101A"/>
          </w:rPr>
          <w:t>DNA sequencing</w:t>
        </w:r>
      </w:ins>
      <w:ins w:id="265" w:author="Microsoft Office User" w:date="2021-05-27T23:00:00Z">
        <w:r>
          <w:rPr>
            <w:color w:val="0E101A"/>
          </w:rPr>
          <w:t xml:space="preserve"> samples </w:t>
        </w:r>
      </w:ins>
      <w:ins w:id="266" w:author="Microsoft Office User" w:date="2021-05-27T22:59:00Z">
        <w:r>
          <w:rPr>
            <w:color w:val="0E101A"/>
          </w:rPr>
          <w:t xml:space="preserve">by looking at the prevalence of </w:t>
        </w:r>
      </w:ins>
      <w:ins w:id="267" w:author="Microsoft Office User" w:date="2021-05-27T23:00:00Z">
        <w:r>
          <w:rPr>
            <w:color w:val="0E101A"/>
          </w:rPr>
          <w:t xml:space="preserve">genes associated with stress for </w:t>
        </w:r>
      </w:ins>
      <w:ins w:id="268" w:author="Microsoft Office User" w:date="2021-05-27T23:01:00Z">
        <w:r>
          <w:rPr>
            <w:color w:val="0E101A"/>
          </w:rPr>
          <w:t xml:space="preserve">nitrogen, phosphorus and iron. </w:t>
        </w:r>
      </w:ins>
      <w:ins w:id="269" w:author="Microsoft Office User" w:date="2021-05-27T23:07:00Z">
        <w:r w:rsidR="00D335FD">
          <w:rPr>
            <w:color w:val="0E101A"/>
          </w:rPr>
          <w:t>The presence of stress genes in different oceans was compared to bottle experiments from nearby</w:t>
        </w:r>
      </w:ins>
      <w:ins w:id="270" w:author="Microsoft Office User" w:date="2021-05-27T23:08:00Z">
        <w:r w:rsidR="00D335FD">
          <w:rPr>
            <w:color w:val="0E101A"/>
          </w:rPr>
          <w:t>, as well as the limiting nutrient predicted by the [climate model]. It turned out that all three independent methods tended</w:t>
        </w:r>
      </w:ins>
      <w:ins w:id="271" w:author="Microsoft Office User" w:date="2021-05-27T23:09:00Z">
        <w:r w:rsidR="00D335FD">
          <w:rPr>
            <w:color w:val="0E101A"/>
          </w:rPr>
          <w:t xml:space="preserve"> to agree on which regions were primarily iron, phosphorus, or</w:t>
        </w:r>
      </w:ins>
      <w:ins w:id="272" w:author="Microsoft Office User" w:date="2021-05-27T23:08:00Z">
        <w:r w:rsidR="00D335FD">
          <w:rPr>
            <w:color w:val="0E101A"/>
          </w:rPr>
          <w:t xml:space="preserve"> </w:t>
        </w:r>
      </w:ins>
      <w:ins w:id="273" w:author="Microsoft Office User" w:date="2021-05-27T23:09:00Z">
        <w:r w:rsidR="00D335FD">
          <w:rPr>
            <w:color w:val="0E101A"/>
          </w:rPr>
          <w:t xml:space="preserve">nitrogen stressed. </w:t>
        </w:r>
        <w:commentRangeEnd w:id="250"/>
        <w:r w:rsidR="00D335FD">
          <w:rPr>
            <w:rStyle w:val="CommentReference"/>
            <w:rFonts w:asciiTheme="minorHAnsi" w:eastAsiaTheme="minorHAnsi" w:hAnsiTheme="minorHAnsi" w:cstheme="minorBidi"/>
          </w:rPr>
          <w:commentReference w:id="250"/>
        </w:r>
      </w:ins>
      <w:commentRangeEnd w:id="251"/>
      <w:r w:rsidR="00A42275">
        <w:rPr>
          <w:rStyle w:val="CommentReference"/>
          <w:rFonts w:asciiTheme="minorHAnsi" w:eastAsiaTheme="minorHAnsi" w:hAnsiTheme="minorHAnsi" w:cstheme="minorBidi"/>
        </w:rPr>
        <w:commentReference w:id="251"/>
      </w:r>
    </w:p>
    <w:p w14:paraId="589F5099" w14:textId="0D625E71" w:rsidR="00F51BC7" w:rsidRPr="00DC78C4" w:rsidDel="003C755E" w:rsidRDefault="00F51BC7" w:rsidP="003C755E">
      <w:pPr>
        <w:pStyle w:val="NormalWeb"/>
        <w:spacing w:before="0" w:beforeAutospacing="0" w:after="0" w:afterAutospacing="0"/>
        <w:jc w:val="both"/>
        <w:rPr>
          <w:ins w:id="274" w:author="Microsoft Office User" w:date="2021-05-27T20:00:00Z"/>
          <w:del w:id="275" w:author="isimeme udu" w:date="2021-05-28T11:44:00Z"/>
          <w:color w:val="0E101A"/>
        </w:rPr>
        <w:pPrChange w:id="276" w:author="isimeme udu" w:date="2021-05-28T11:44:00Z">
          <w:pPr>
            <w:pStyle w:val="NormalWeb"/>
            <w:spacing w:before="0" w:beforeAutospacing="0" w:after="0" w:afterAutospacing="0"/>
            <w:ind w:firstLine="720"/>
            <w:jc w:val="both"/>
          </w:pPr>
        </w:pPrChange>
      </w:pPr>
    </w:p>
    <w:p w14:paraId="7752BE5E" w14:textId="77777777" w:rsidR="005227CE" w:rsidRDefault="005227CE" w:rsidP="003C755E">
      <w:pPr>
        <w:pStyle w:val="NormalWeb"/>
        <w:spacing w:before="0" w:beforeAutospacing="0" w:after="0" w:afterAutospacing="0"/>
        <w:jc w:val="both"/>
        <w:rPr>
          <w:ins w:id="277" w:author="isimeme udu" w:date="2021-05-27T16:30:00Z"/>
          <w:color w:val="0E101A"/>
        </w:rPr>
        <w:pPrChange w:id="278" w:author="isimeme udu" w:date="2021-05-28T11:44:00Z">
          <w:pPr>
            <w:pStyle w:val="NormalWeb"/>
            <w:spacing w:before="0" w:beforeAutospacing="0" w:after="0" w:afterAutospacing="0"/>
          </w:pPr>
        </w:pPrChange>
      </w:pPr>
    </w:p>
    <w:p w14:paraId="7227832C" w14:textId="4A081DC8" w:rsidR="00D34639" w:rsidRDefault="00D34639">
      <w:pPr>
        <w:pStyle w:val="NormalWeb"/>
        <w:spacing w:before="0" w:beforeAutospacing="0" w:after="0" w:afterAutospacing="0"/>
        <w:ind w:firstLine="720"/>
        <w:jc w:val="both"/>
        <w:rPr>
          <w:ins w:id="279" w:author="Microsoft Office User" w:date="2021-05-27T20:00:00Z"/>
          <w:color w:val="0E101A"/>
        </w:rPr>
      </w:pPr>
      <w:commentRangeStart w:id="280"/>
      <w:commentRangeStart w:id="281"/>
      <w:ins w:id="282" w:author="isimeme udu" w:date="2021-05-27T16:30:00Z">
        <w:r>
          <w:rPr>
            <w:color w:val="0E101A"/>
          </w:rPr>
          <w:t xml:space="preserve">The biogeochemical cycles in the ocean are affected nutrient availability and which organisms are absorbing available nutrients. Phytoplankton make up the base of aquatic food webs, </w:t>
        </w:r>
        <w:r>
          <w:rPr>
            <w:color w:val="0E101A"/>
          </w:rPr>
          <w:lastRenderedPageBreak/>
          <w:t xml:space="preserve">so scientists can easily use them to represent the physiological states of specific ocean regions. </w:t>
        </w:r>
      </w:ins>
      <w:commentRangeEnd w:id="280"/>
      <w:r w:rsidR="00DC78C4">
        <w:rPr>
          <w:rStyle w:val="CommentReference"/>
          <w:rFonts w:asciiTheme="minorHAnsi" w:eastAsiaTheme="minorHAnsi" w:hAnsiTheme="minorHAnsi" w:cstheme="minorBidi"/>
        </w:rPr>
        <w:commentReference w:id="280"/>
      </w:r>
      <w:commentRangeEnd w:id="281"/>
      <w:r w:rsidR="00DD1130">
        <w:rPr>
          <w:rStyle w:val="CommentReference"/>
          <w:rFonts w:asciiTheme="minorHAnsi" w:eastAsiaTheme="minorHAnsi" w:hAnsiTheme="minorHAnsi" w:cstheme="minorBidi"/>
        </w:rPr>
        <w:commentReference w:id="281"/>
      </w:r>
      <w:ins w:id="283" w:author="isimeme udu" w:date="2021-05-27T16:30:00Z">
        <w:del w:id="284" w:author="Microsoft Office User" w:date="2021-05-27T23:04:00Z">
          <w:r w:rsidDel="00D335FD">
            <w:rPr>
              <w:color w:val="0E101A"/>
            </w:rPr>
            <w:delText xml:space="preserve">If anything happens to phytoplankton, the ecosystem within that regionalized ocean will change, leading to catastrophic events. It is crucial to identify adaptations organisms are making in response to the changing physiology of the sea. </w:delText>
          </w:r>
        </w:del>
      </w:ins>
      <w:ins w:id="285" w:author="Microsoft Office User" w:date="2021-05-27T23:04:00Z">
        <w:r w:rsidR="00D335FD">
          <w:rPr>
            <w:color w:val="0E101A"/>
          </w:rPr>
          <w:t xml:space="preserve">Therefore, understanding how </w:t>
        </w:r>
      </w:ins>
      <w:ins w:id="286" w:author="Microsoft Office User" w:date="2021-05-27T23:05:00Z">
        <w:r w:rsidR="00D335FD">
          <w:rPr>
            <w:color w:val="0E101A"/>
          </w:rPr>
          <w:t>phytoplankton might respond to changing environments (like w</w:t>
        </w:r>
      </w:ins>
      <w:ins w:id="287" w:author="Microsoft Office User" w:date="2021-05-27T23:06:00Z">
        <w:r w:rsidR="00D335FD">
          <w:rPr>
            <w:color w:val="0E101A"/>
          </w:rPr>
          <w:t>hat might happen due to climate change)</w:t>
        </w:r>
      </w:ins>
      <w:ins w:id="288" w:author="Microsoft Office User" w:date="2021-05-27T23:05:00Z">
        <w:r w:rsidR="00D335FD">
          <w:rPr>
            <w:color w:val="0E101A"/>
          </w:rPr>
          <w:t xml:space="preserve"> is important for understanding the impact on the whole food web, all the way to large fish and whales. </w:t>
        </w:r>
      </w:ins>
      <w:ins w:id="289" w:author="isimeme udu" w:date="2021-05-27T16:30:00Z">
        <w:del w:id="290" w:author="Microsoft Office User" w:date="2021-05-27T23:06:00Z">
          <w:r w:rsidDel="00D335FD">
            <w:rPr>
              <w:color w:val="0E101A"/>
            </w:rPr>
            <w:delText xml:space="preserve">We want to know how plankton adapt to different environmental scenarios and how robust the current food webs will be if those environments change due to climate change. </w:delText>
          </w:r>
        </w:del>
        <w:r>
          <w:rPr>
            <w:color w:val="0E101A"/>
          </w:rPr>
          <w:t xml:space="preserve">Besides food web dynamics, we rely on phytoplankton to remove CO2 from the atmosphere, and nutrient limitation is </w:t>
        </w:r>
        <w:del w:id="291" w:author="Microsoft Office User" w:date="2021-05-27T23:06:00Z">
          <w:r w:rsidDel="00D335FD">
            <w:rPr>
              <w:color w:val="0E101A"/>
            </w:rPr>
            <w:delText>a significant deceleration component.</w:delText>
          </w:r>
        </w:del>
      </w:ins>
      <w:ins w:id="292" w:author="Microsoft Office User" w:date="2021-05-27T23:06:00Z">
        <w:r w:rsidR="00D335FD">
          <w:rPr>
            <w:color w:val="0E101A"/>
          </w:rPr>
          <w:t xml:space="preserve">one thing that determines how fast they can do that. </w:t>
        </w:r>
      </w:ins>
    </w:p>
    <w:p w14:paraId="00E880A7" w14:textId="77777777" w:rsidR="005227CE" w:rsidRDefault="005227CE">
      <w:pPr>
        <w:pStyle w:val="NormalWeb"/>
        <w:spacing w:before="0" w:beforeAutospacing="0" w:after="0" w:afterAutospacing="0"/>
        <w:ind w:firstLine="720"/>
        <w:jc w:val="both"/>
        <w:rPr>
          <w:ins w:id="293" w:author="isimeme udu" w:date="2021-05-27T16:30:00Z"/>
          <w:color w:val="0E101A"/>
        </w:rPr>
        <w:pPrChange w:id="294" w:author="isimeme udu" w:date="2021-05-27T16:31:00Z">
          <w:pPr>
            <w:pStyle w:val="NormalWeb"/>
            <w:spacing w:before="0" w:beforeAutospacing="0" w:after="0" w:afterAutospacing="0"/>
          </w:pPr>
        </w:pPrChange>
      </w:pPr>
    </w:p>
    <w:p w14:paraId="17744AEB" w14:textId="102F4DB1" w:rsidR="00A91EA3" w:rsidDel="00D34639" w:rsidRDefault="00D335FD" w:rsidP="00747F77">
      <w:pPr>
        <w:spacing w:after="0" w:line="240" w:lineRule="auto"/>
        <w:rPr>
          <w:del w:id="295" w:author="isimeme udu" w:date="2021-05-27T16:30:00Z"/>
          <w:rFonts w:ascii="Times New Roman" w:hAnsi="Times New Roman" w:cs="Times New Roman"/>
          <w:sz w:val="24"/>
          <w:szCs w:val="24"/>
        </w:rPr>
      </w:pPr>
      <w:commentRangeStart w:id="296"/>
      <w:commentRangeEnd w:id="296"/>
      <w:del w:id="297" w:author="isimeme udu" w:date="2021-05-28T10:43:00Z">
        <w:r w:rsidDel="00F51BC7">
          <w:rPr>
            <w:rStyle w:val="CommentReference"/>
          </w:rPr>
          <w:commentReference w:id="296"/>
        </w:r>
      </w:del>
    </w:p>
    <w:p w14:paraId="11A481B3" w14:textId="35768A43" w:rsidR="007051C9" w:rsidRPr="00097F3F" w:rsidDel="00733738" w:rsidRDefault="00BD663C">
      <w:pPr>
        <w:pStyle w:val="ListParagraph"/>
        <w:numPr>
          <w:ilvl w:val="0"/>
          <w:numId w:val="4"/>
        </w:numPr>
        <w:spacing w:after="0" w:line="240" w:lineRule="auto"/>
        <w:rPr>
          <w:ins w:id="298" w:author="Microsoft Office User" w:date="2021-05-27T11:30:00Z"/>
          <w:del w:id="299" w:author="isimeme udu" w:date="2021-05-27T15:53:00Z"/>
          <w:rFonts w:ascii="Times New Roman" w:hAnsi="Times New Roman" w:cs="Times New Roman"/>
          <w:sz w:val="24"/>
          <w:szCs w:val="24"/>
          <w:rPrChange w:id="300" w:author="isimeme udu" w:date="2021-05-27T16:01:00Z">
            <w:rPr>
              <w:ins w:id="301" w:author="Microsoft Office User" w:date="2021-05-27T11:30:00Z"/>
              <w:del w:id="302" w:author="isimeme udu" w:date="2021-05-27T15:53:00Z"/>
            </w:rPr>
          </w:rPrChange>
        </w:rPr>
      </w:pPr>
      <w:del w:id="303" w:author="isimeme udu" w:date="2021-05-27T16:30:00Z">
        <w:r w:rsidRPr="007051C9" w:rsidDel="00D34639">
          <w:rPr>
            <w:rFonts w:ascii="Times New Roman" w:hAnsi="Times New Roman" w:cs="Times New Roman"/>
            <w:sz w:val="24"/>
            <w:szCs w:val="24"/>
            <w:rPrChange w:id="304" w:author="isimeme udu" w:date="2021-05-27T13:54:00Z">
              <w:rPr/>
            </w:rPrChange>
          </w:rPr>
          <w:delText xml:space="preserve">Identifying limiting nutrients within environments is a strenuous process that has </w:delText>
        </w:r>
        <w:r w:rsidR="00A0359C" w:rsidRPr="007051C9" w:rsidDel="00D34639">
          <w:rPr>
            <w:rFonts w:ascii="Times New Roman" w:hAnsi="Times New Roman" w:cs="Times New Roman"/>
            <w:sz w:val="24"/>
            <w:szCs w:val="24"/>
            <w:rPrChange w:id="305" w:author="isimeme udu" w:date="2021-05-27T13:54:00Z">
              <w:rPr/>
            </w:rPrChange>
          </w:rPr>
          <w:delText xml:space="preserve">puzzled scientists for years. </w:delText>
        </w:r>
      </w:del>
      <w:del w:id="306" w:author="isimeme udu" w:date="2021-05-27T13:54:00Z">
        <w:r w:rsidR="00A0359C" w:rsidRPr="00733738" w:rsidDel="007051C9">
          <w:rPr>
            <w:rFonts w:ascii="Times New Roman" w:hAnsi="Times New Roman" w:cs="Times New Roman"/>
            <w:sz w:val="24"/>
            <w:szCs w:val="24"/>
            <w:rPrChange w:id="307" w:author="isimeme udu" w:date="2021-05-27T15:48:00Z">
              <w:rPr/>
            </w:rPrChange>
          </w:rPr>
          <w:delText xml:space="preserve">However, </w:delText>
        </w:r>
        <w:r w:rsidR="00F345B8" w:rsidRPr="00733738" w:rsidDel="007051C9">
          <w:rPr>
            <w:rFonts w:ascii="Times New Roman" w:hAnsi="Times New Roman" w:cs="Times New Roman"/>
            <w:sz w:val="24"/>
            <w:szCs w:val="24"/>
            <w:rPrChange w:id="308" w:author="isimeme udu" w:date="2021-05-27T15:48:00Z">
              <w:rPr/>
            </w:rPrChange>
          </w:rPr>
          <w:delText xml:space="preserve">scientist may have received a small breakthrough. </w:delText>
        </w:r>
      </w:del>
      <w:del w:id="309" w:author="isimeme udu" w:date="2021-05-27T15:48:00Z">
        <w:r w:rsidR="00F345B8" w:rsidRPr="00733738" w:rsidDel="00733738">
          <w:rPr>
            <w:rFonts w:ascii="Times New Roman" w:hAnsi="Times New Roman" w:cs="Times New Roman"/>
            <w:sz w:val="24"/>
            <w:szCs w:val="24"/>
            <w:rPrChange w:id="310" w:author="isimeme udu" w:date="2021-05-27T15:48:00Z">
              <w:rPr/>
            </w:rPrChange>
          </w:rPr>
          <w:delText xml:space="preserve">Using </w:delText>
        </w:r>
      </w:del>
      <w:del w:id="311" w:author="isimeme udu" w:date="2021-05-27T16:30:00Z">
        <w:r w:rsidR="003B3EC9" w:rsidRPr="00733738" w:rsidDel="00D34639">
          <w:rPr>
            <w:rFonts w:ascii="Times New Roman" w:hAnsi="Times New Roman" w:cs="Times New Roman"/>
            <w:i/>
            <w:iCs/>
            <w:sz w:val="24"/>
            <w:szCs w:val="24"/>
            <w:rPrChange w:id="312" w:author="isimeme udu" w:date="2021-05-27T15:48:00Z">
              <w:rPr>
                <w:i/>
                <w:iCs/>
              </w:rPr>
            </w:rPrChange>
          </w:rPr>
          <w:delText>Prochlorococcus</w:delText>
        </w:r>
        <w:r w:rsidR="000F12B2" w:rsidRPr="00733738" w:rsidDel="00D34639">
          <w:rPr>
            <w:rFonts w:ascii="Times New Roman" w:hAnsi="Times New Roman" w:cs="Times New Roman"/>
            <w:sz w:val="24"/>
            <w:szCs w:val="24"/>
            <w:rPrChange w:id="313" w:author="isimeme udu" w:date="2021-05-27T15:48:00Z">
              <w:rPr/>
            </w:rPrChange>
          </w:rPr>
          <w:delText>, the most abundant phytoplankton in oc</w:delText>
        </w:r>
        <w:r w:rsidR="00E22EAF" w:rsidRPr="00733738" w:rsidDel="00D34639">
          <w:rPr>
            <w:rFonts w:ascii="Times New Roman" w:hAnsi="Times New Roman" w:cs="Times New Roman"/>
            <w:sz w:val="24"/>
            <w:szCs w:val="24"/>
            <w:rPrChange w:id="314" w:author="isimeme udu" w:date="2021-05-27T15:48:00Z">
              <w:rPr/>
            </w:rPrChange>
          </w:rPr>
          <w:delText>ean waters</w:delText>
        </w:r>
      </w:del>
      <w:del w:id="315" w:author="isimeme udu" w:date="2021-05-27T15:48:00Z">
        <w:r w:rsidR="00E22EAF" w:rsidRPr="00733738" w:rsidDel="00733738">
          <w:rPr>
            <w:rFonts w:ascii="Times New Roman" w:hAnsi="Times New Roman" w:cs="Times New Roman"/>
            <w:sz w:val="24"/>
            <w:szCs w:val="24"/>
            <w:rPrChange w:id="316" w:author="isimeme udu" w:date="2021-05-27T15:48:00Z">
              <w:rPr/>
            </w:rPrChange>
          </w:rPr>
          <w:delText xml:space="preserve">, </w:delText>
        </w:r>
        <w:r w:rsidR="00D47C56" w:rsidRPr="00733738" w:rsidDel="00733738">
          <w:rPr>
            <w:rFonts w:ascii="Times New Roman" w:hAnsi="Times New Roman" w:cs="Times New Roman"/>
            <w:sz w:val="24"/>
            <w:szCs w:val="24"/>
            <w:rPrChange w:id="317" w:author="isimeme udu" w:date="2021-05-27T15:48:00Z">
              <w:rPr/>
            </w:rPrChange>
          </w:rPr>
          <w:delText>the authors</w:delText>
        </w:r>
      </w:del>
      <w:del w:id="318" w:author="isimeme udu" w:date="2021-05-27T16:30:00Z">
        <w:r w:rsidR="00D47C56" w:rsidRPr="00733738" w:rsidDel="00D34639">
          <w:rPr>
            <w:rFonts w:ascii="Times New Roman" w:hAnsi="Times New Roman" w:cs="Times New Roman"/>
            <w:sz w:val="24"/>
            <w:szCs w:val="24"/>
            <w:rPrChange w:id="319" w:author="isimeme udu" w:date="2021-05-27T15:48:00Z">
              <w:rPr/>
            </w:rPrChange>
          </w:rPr>
          <w:delText xml:space="preserve"> collected </w:delText>
        </w:r>
      </w:del>
      <w:del w:id="320" w:author="isimeme udu" w:date="2021-05-27T15:48:00Z">
        <w:r w:rsidR="00D47C56" w:rsidRPr="00733738" w:rsidDel="00733738">
          <w:rPr>
            <w:rFonts w:ascii="Times New Roman" w:hAnsi="Times New Roman" w:cs="Times New Roman"/>
            <w:sz w:val="24"/>
            <w:szCs w:val="24"/>
            <w:rPrChange w:id="321" w:author="isimeme udu" w:date="2021-05-27T15:48:00Z">
              <w:rPr/>
            </w:rPrChange>
          </w:rPr>
          <w:delText xml:space="preserve">metagenomes </w:delText>
        </w:r>
      </w:del>
      <w:del w:id="322" w:author="isimeme udu" w:date="2021-05-27T16:30:00Z">
        <w:r w:rsidR="00D47C56" w:rsidRPr="00733738" w:rsidDel="00D34639">
          <w:rPr>
            <w:rFonts w:ascii="Times New Roman" w:hAnsi="Times New Roman" w:cs="Times New Roman"/>
            <w:sz w:val="24"/>
            <w:szCs w:val="24"/>
            <w:rPrChange w:id="323" w:author="isimeme udu" w:date="2021-05-27T15:48:00Z">
              <w:rPr/>
            </w:rPrChange>
          </w:rPr>
          <w:delText xml:space="preserve">from the surface of </w:delText>
        </w:r>
        <w:r w:rsidR="007C3BCA" w:rsidRPr="00733738" w:rsidDel="00D34639">
          <w:rPr>
            <w:rFonts w:ascii="Times New Roman" w:hAnsi="Times New Roman" w:cs="Times New Roman"/>
            <w:sz w:val="24"/>
            <w:szCs w:val="24"/>
            <w:rPrChange w:id="324" w:author="isimeme udu" w:date="2021-05-27T15:48:00Z">
              <w:rPr/>
            </w:rPrChange>
          </w:rPr>
          <w:delText>Atlantic, Pacific, and Indian Ocean</w:delText>
        </w:r>
      </w:del>
      <w:del w:id="325" w:author="isimeme udu" w:date="2021-05-27T15:48:00Z">
        <w:r w:rsidR="007C3BCA" w:rsidRPr="00097F3F" w:rsidDel="00733738">
          <w:rPr>
            <w:rFonts w:ascii="Times New Roman" w:hAnsi="Times New Roman" w:cs="Times New Roman"/>
            <w:sz w:val="24"/>
            <w:szCs w:val="24"/>
            <w:rPrChange w:id="326" w:author="isimeme udu" w:date="2021-05-27T16:01:00Z">
              <w:rPr/>
            </w:rPrChange>
          </w:rPr>
          <w:delText xml:space="preserve"> waters </w:delText>
        </w:r>
        <w:r w:rsidR="004610EA" w:rsidRPr="00097F3F" w:rsidDel="00733738">
          <w:rPr>
            <w:rFonts w:ascii="Times New Roman" w:hAnsi="Times New Roman" w:cs="Times New Roman"/>
            <w:sz w:val="24"/>
            <w:szCs w:val="24"/>
            <w:rPrChange w:id="327" w:author="isimeme udu" w:date="2021-05-27T16:01:00Z">
              <w:rPr/>
            </w:rPrChange>
          </w:rPr>
          <w:delText>and inferred nutrient str</w:delText>
        </w:r>
        <w:r w:rsidR="00C2185D" w:rsidRPr="00097F3F" w:rsidDel="00733738">
          <w:rPr>
            <w:rFonts w:ascii="Times New Roman" w:hAnsi="Times New Roman" w:cs="Times New Roman"/>
            <w:sz w:val="24"/>
            <w:szCs w:val="24"/>
            <w:rPrChange w:id="328" w:author="isimeme udu" w:date="2021-05-27T16:01:00Z">
              <w:rPr/>
            </w:rPrChange>
          </w:rPr>
          <w:delText>e</w:delText>
        </w:r>
        <w:r w:rsidR="004610EA" w:rsidRPr="00097F3F" w:rsidDel="00733738">
          <w:rPr>
            <w:rFonts w:ascii="Times New Roman" w:hAnsi="Times New Roman" w:cs="Times New Roman"/>
            <w:sz w:val="24"/>
            <w:szCs w:val="24"/>
            <w:rPrChange w:id="329" w:author="isimeme udu" w:date="2021-05-27T16:01:00Z">
              <w:rPr/>
            </w:rPrChange>
          </w:rPr>
          <w:delText xml:space="preserve">ss, classifying adaptations into high, </w:delText>
        </w:r>
        <w:r w:rsidR="00C2185D" w:rsidRPr="00097F3F" w:rsidDel="00733738">
          <w:rPr>
            <w:rFonts w:ascii="Times New Roman" w:hAnsi="Times New Roman" w:cs="Times New Roman"/>
            <w:sz w:val="24"/>
            <w:szCs w:val="24"/>
            <w:rPrChange w:id="330" w:author="isimeme udu" w:date="2021-05-27T16:01:00Z">
              <w:rPr/>
            </w:rPrChange>
          </w:rPr>
          <w:delText>m</w:delText>
        </w:r>
        <w:r w:rsidR="004610EA" w:rsidRPr="00097F3F" w:rsidDel="00733738">
          <w:rPr>
            <w:rFonts w:ascii="Times New Roman" w:hAnsi="Times New Roman" w:cs="Times New Roman"/>
            <w:sz w:val="24"/>
            <w:szCs w:val="24"/>
            <w:rPrChange w:id="331" w:author="isimeme udu" w:date="2021-05-27T16:01:00Z">
              <w:rPr/>
            </w:rPrChange>
          </w:rPr>
          <w:delText>edium, and low</w:delText>
        </w:r>
        <w:r w:rsidR="00AD477D" w:rsidRPr="00097F3F" w:rsidDel="00733738">
          <w:rPr>
            <w:rFonts w:ascii="Times New Roman" w:hAnsi="Times New Roman" w:cs="Times New Roman"/>
            <w:sz w:val="24"/>
            <w:szCs w:val="24"/>
            <w:rPrChange w:id="332" w:author="isimeme udu" w:date="2021-05-27T16:01:00Z">
              <w:rPr/>
            </w:rPrChange>
          </w:rPr>
          <w:delText>……..</w:delText>
        </w:r>
      </w:del>
    </w:p>
    <w:p w14:paraId="73821D6F" w14:textId="12E80972" w:rsidR="00AA0C4E" w:rsidRPr="00097F3F" w:rsidDel="007051C9" w:rsidRDefault="00AA0C4E">
      <w:pPr>
        <w:pStyle w:val="ListParagraph"/>
        <w:rPr>
          <w:ins w:id="333" w:author="Microsoft Office User" w:date="2021-05-27T11:50:00Z"/>
          <w:del w:id="334" w:author="isimeme udu" w:date="2021-05-27T13:47:00Z"/>
          <w:rFonts w:ascii="Times New Roman" w:hAnsi="Times New Roman" w:cs="Times New Roman"/>
          <w:sz w:val="24"/>
          <w:szCs w:val="24"/>
          <w:highlight w:val="yellow"/>
          <w:rPrChange w:id="335" w:author="isimeme udu" w:date="2021-05-27T16:01:00Z">
            <w:rPr>
              <w:ins w:id="336" w:author="Microsoft Office User" w:date="2021-05-27T11:50:00Z"/>
              <w:del w:id="337" w:author="isimeme udu" w:date="2021-05-27T13:47:00Z"/>
              <w:rFonts w:ascii="Times New Roman" w:hAnsi="Times New Roman" w:cs="Times New Roman"/>
              <w:sz w:val="24"/>
              <w:szCs w:val="24"/>
            </w:rPr>
          </w:rPrChange>
        </w:rPr>
        <w:pPrChange w:id="338" w:author="isimeme udu" w:date="2021-05-27T16:00:00Z">
          <w:pPr>
            <w:pStyle w:val="ListParagraph"/>
            <w:numPr>
              <w:numId w:val="4"/>
            </w:numPr>
            <w:spacing w:after="0" w:line="240" w:lineRule="auto"/>
            <w:ind w:hanging="360"/>
          </w:pPr>
        </w:pPrChange>
      </w:pPr>
      <w:ins w:id="339" w:author="Microsoft Office User" w:date="2021-05-27T11:30:00Z">
        <w:del w:id="340" w:author="isimeme udu" w:date="2021-05-27T13:47:00Z">
          <w:r w:rsidRPr="00097F3F" w:rsidDel="007051C9">
            <w:rPr>
              <w:rFonts w:ascii="Times New Roman" w:hAnsi="Times New Roman" w:cs="Times New Roman"/>
              <w:sz w:val="24"/>
              <w:szCs w:val="24"/>
              <w:rPrChange w:id="341" w:author="isimeme udu" w:date="2021-05-27T16:01:00Z">
                <w:rPr/>
              </w:rPrChange>
            </w:rPr>
            <w:delText xml:space="preserve">Here is some really important context for this paper. You’re absolutely right that identifying the limiting nutrients in the ocean </w:delText>
          </w:r>
        </w:del>
      </w:ins>
      <w:ins w:id="342" w:author="Microsoft Office User" w:date="2021-05-27T11:31:00Z">
        <w:del w:id="343" w:author="isimeme udu" w:date="2021-05-27T13:47:00Z">
          <w:r w:rsidRPr="00097F3F" w:rsidDel="007051C9">
            <w:rPr>
              <w:rFonts w:ascii="Times New Roman" w:hAnsi="Times New Roman" w:cs="Times New Roman"/>
              <w:sz w:val="24"/>
              <w:szCs w:val="24"/>
              <w:rPrChange w:id="344" w:author="isimeme udu" w:date="2021-05-27T16:01:00Z">
                <w:rPr/>
              </w:rPrChange>
            </w:rPr>
            <w:delText xml:space="preserve">for different organisms </w:delText>
          </w:r>
        </w:del>
      </w:ins>
      <w:ins w:id="345" w:author="Microsoft Office User" w:date="2021-05-27T11:30:00Z">
        <w:del w:id="346" w:author="isimeme udu" w:date="2021-05-27T13:47:00Z">
          <w:r w:rsidRPr="00097F3F" w:rsidDel="007051C9">
            <w:rPr>
              <w:rFonts w:ascii="Times New Roman" w:hAnsi="Times New Roman" w:cs="Times New Roman"/>
              <w:sz w:val="24"/>
              <w:szCs w:val="24"/>
              <w:rPrChange w:id="347" w:author="isimeme udu" w:date="2021-05-27T16:01:00Z">
                <w:rPr/>
              </w:rPrChange>
            </w:rPr>
            <w:delText>is very</w:delText>
          </w:r>
        </w:del>
      </w:ins>
      <w:ins w:id="348" w:author="Microsoft Office User" w:date="2021-05-27T11:31:00Z">
        <w:del w:id="349" w:author="isimeme udu" w:date="2021-05-27T13:47:00Z">
          <w:r w:rsidRPr="00097F3F" w:rsidDel="007051C9">
            <w:rPr>
              <w:rFonts w:ascii="Times New Roman" w:hAnsi="Times New Roman" w:cs="Times New Roman"/>
              <w:sz w:val="24"/>
              <w:szCs w:val="24"/>
              <w:rPrChange w:id="350" w:author="isimeme udu" w:date="2021-05-27T16:01:00Z">
                <w:rPr/>
              </w:rPrChange>
            </w:rPr>
            <w:delText xml:space="preserve"> laborious, and that there is an important connection to biogeochemical cycles. For a while though, we’ve had general ideas </w:delText>
          </w:r>
        </w:del>
      </w:ins>
      <w:ins w:id="351" w:author="Microsoft Office User" w:date="2021-05-27T11:32:00Z">
        <w:del w:id="352" w:author="isimeme udu" w:date="2021-05-27T13:47:00Z">
          <w:r w:rsidRPr="00097F3F" w:rsidDel="007051C9">
            <w:rPr>
              <w:rFonts w:ascii="Times New Roman" w:hAnsi="Times New Roman" w:cs="Times New Roman"/>
              <w:sz w:val="24"/>
              <w:szCs w:val="24"/>
              <w:rPrChange w:id="353" w:author="isimeme udu" w:date="2021-05-27T16:01:00Z">
                <w:rPr/>
              </w:rPrChange>
            </w:rPr>
            <w:delText xml:space="preserve">from the history of all of the laborious bottle experiments and stuff. </w:delText>
          </w:r>
        </w:del>
      </w:ins>
      <w:ins w:id="354" w:author="Microsoft Office User" w:date="2021-05-27T11:37:00Z">
        <w:del w:id="355" w:author="isimeme udu" w:date="2021-05-27T13:47:00Z">
          <w:r w:rsidRPr="00097F3F" w:rsidDel="007051C9">
            <w:rPr>
              <w:rFonts w:ascii="Times New Roman" w:hAnsi="Times New Roman" w:cs="Times New Roman"/>
              <w:sz w:val="24"/>
              <w:szCs w:val="24"/>
              <w:rPrChange w:id="356" w:author="isimeme udu" w:date="2021-05-27T16:01:00Z">
                <w:rPr/>
              </w:rPrChange>
            </w:rPr>
            <w:delText>The huge innovation here is the model that they are comparing all of their data to. This model is part of the CMIP6 set of models that a</w:delText>
          </w:r>
        </w:del>
      </w:ins>
      <w:ins w:id="357" w:author="Microsoft Office User" w:date="2021-05-27T11:38:00Z">
        <w:del w:id="358" w:author="isimeme udu" w:date="2021-05-27T13:47:00Z">
          <w:r w:rsidRPr="00097F3F" w:rsidDel="007051C9">
            <w:rPr>
              <w:rFonts w:ascii="Times New Roman" w:hAnsi="Times New Roman" w:cs="Times New Roman"/>
              <w:sz w:val="24"/>
              <w:szCs w:val="24"/>
              <w:rPrChange w:id="359" w:author="isimeme udu" w:date="2021-05-27T16:01:00Z">
                <w:rPr/>
              </w:rPrChange>
            </w:rPr>
            <w:delText>re being used to create the current IPCC climate change report. At the beginning of the IPCC, computers were not sophisticated enough to run models with basically any biology whatsoever, which of course me</w:delText>
          </w:r>
        </w:del>
      </w:ins>
      <w:ins w:id="360" w:author="Microsoft Office User" w:date="2021-05-27T11:39:00Z">
        <w:del w:id="361" w:author="isimeme udu" w:date="2021-05-27T13:47:00Z">
          <w:r w:rsidRPr="00097F3F" w:rsidDel="007051C9">
            <w:rPr>
              <w:rFonts w:ascii="Times New Roman" w:hAnsi="Times New Roman" w:cs="Times New Roman"/>
              <w:sz w:val="24"/>
              <w:szCs w:val="24"/>
              <w:rPrChange w:id="362" w:author="isimeme udu" w:date="2021-05-27T16:01:00Z">
                <w:rPr/>
              </w:rPrChange>
            </w:rPr>
            <w:delText xml:space="preserve">ans that their carbon cycle is all messed up. Over the years, we’ve been working on making climate models that have biology with increasing levels of sophistication. In the earlier generations, </w:delText>
          </w:r>
        </w:del>
      </w:ins>
      <w:ins w:id="363" w:author="Microsoft Office User" w:date="2021-05-27T11:40:00Z">
        <w:del w:id="364" w:author="isimeme udu" w:date="2021-05-27T13:47:00Z">
          <w:r w:rsidRPr="00097F3F" w:rsidDel="007051C9">
            <w:rPr>
              <w:rFonts w:ascii="Times New Roman" w:hAnsi="Times New Roman" w:cs="Times New Roman"/>
              <w:sz w:val="24"/>
              <w:szCs w:val="24"/>
              <w:rPrChange w:id="365" w:author="isimeme udu" w:date="2021-05-27T16:01:00Z">
                <w:rPr/>
              </w:rPrChange>
            </w:rPr>
            <w:delText>there would usually be one general phytoplankton that only cared about light and didn’t have nutrient limitation, or the nutrient limitation would be highly simplified. Now, we’ve gotten to the point where our models can handle different types of phyto</w:delText>
          </w:r>
        </w:del>
      </w:ins>
      <w:ins w:id="366" w:author="Microsoft Office User" w:date="2021-05-27T11:41:00Z">
        <w:del w:id="367" w:author="isimeme udu" w:date="2021-05-27T13:47:00Z">
          <w:r w:rsidRPr="00097F3F" w:rsidDel="007051C9">
            <w:rPr>
              <w:rFonts w:ascii="Times New Roman" w:hAnsi="Times New Roman" w:cs="Times New Roman"/>
              <w:sz w:val="24"/>
              <w:szCs w:val="24"/>
              <w:rPrChange w:id="368" w:author="isimeme udu" w:date="2021-05-27T16:01:00Z">
                <w:rPr/>
              </w:rPrChange>
            </w:rPr>
            <w:delText xml:space="preserve">plankton that have different needs in terms of N/P/Fe and we can have a much more realistic carbon cycle in those models. </w:delText>
          </w:r>
          <w:r w:rsidR="00235FCF" w:rsidRPr="00097F3F" w:rsidDel="007051C9">
            <w:rPr>
              <w:rFonts w:ascii="Times New Roman" w:hAnsi="Times New Roman" w:cs="Times New Roman"/>
              <w:sz w:val="24"/>
              <w:szCs w:val="24"/>
              <w:rPrChange w:id="369" w:author="isimeme udu" w:date="2021-05-27T16:01:00Z">
                <w:rPr/>
              </w:rPrChange>
            </w:rPr>
            <w:delText>However, a big barr</w:delText>
          </w:r>
        </w:del>
      </w:ins>
      <w:ins w:id="370" w:author="Microsoft Office User" w:date="2021-05-27T11:42:00Z">
        <w:del w:id="371" w:author="isimeme udu" w:date="2021-05-27T13:47:00Z">
          <w:r w:rsidR="00235FCF" w:rsidRPr="00097F3F" w:rsidDel="007051C9">
            <w:rPr>
              <w:rFonts w:ascii="Times New Roman" w:hAnsi="Times New Roman" w:cs="Times New Roman"/>
              <w:sz w:val="24"/>
              <w:szCs w:val="24"/>
              <w:rPrChange w:id="372" w:author="isimeme udu" w:date="2021-05-27T16:01:00Z">
                <w:rPr/>
              </w:rPrChange>
            </w:rPr>
            <w:delText xml:space="preserve">ier to studying these models is that they often are completely inaccurate. </w:delText>
          </w:r>
        </w:del>
      </w:ins>
      <w:ins w:id="373" w:author="Microsoft Office User" w:date="2021-05-27T11:43:00Z">
        <w:del w:id="374" w:author="isimeme udu" w:date="2021-05-27T13:47:00Z">
          <w:r w:rsidR="00235FCF" w:rsidRPr="00097F3F" w:rsidDel="007051C9">
            <w:rPr>
              <w:rFonts w:ascii="Times New Roman" w:hAnsi="Times New Roman" w:cs="Times New Roman"/>
              <w:sz w:val="24"/>
              <w:szCs w:val="24"/>
              <w:rPrChange w:id="375" w:author="isimeme udu" w:date="2021-05-27T16:01:00Z">
                <w:rPr/>
              </w:rPrChange>
            </w:rPr>
            <w:delText>So the gag of this paper is that the</w:delText>
          </w:r>
        </w:del>
      </w:ins>
      <w:ins w:id="376" w:author="Microsoft Office User" w:date="2021-05-27T11:44:00Z">
        <w:del w:id="377" w:author="isimeme udu" w:date="2021-05-27T13:47:00Z">
          <w:r w:rsidR="00235FCF" w:rsidRPr="00097F3F" w:rsidDel="007051C9">
            <w:rPr>
              <w:rFonts w:ascii="Times New Roman" w:hAnsi="Times New Roman" w:cs="Times New Roman"/>
              <w:sz w:val="24"/>
              <w:szCs w:val="24"/>
              <w:rPrChange w:id="378" w:author="isimeme udu" w:date="2021-05-27T16:01:00Z">
                <w:rPr/>
              </w:rPrChange>
            </w:rPr>
            <w:delText xml:space="preserve"> predicted nutrient</w:delText>
          </w:r>
        </w:del>
      </w:ins>
      <w:ins w:id="379" w:author="Microsoft Office User" w:date="2021-05-27T11:49:00Z">
        <w:del w:id="380" w:author="isimeme udu" w:date="2021-05-27T13:47:00Z">
          <w:r w:rsidR="00235FCF" w:rsidRPr="00097F3F" w:rsidDel="007051C9">
            <w:rPr>
              <w:rFonts w:ascii="Times New Roman" w:hAnsi="Times New Roman" w:cs="Times New Roman"/>
              <w:sz w:val="24"/>
              <w:szCs w:val="24"/>
              <w:rPrChange w:id="381" w:author="isimeme udu" w:date="2021-05-27T16:01:00Z">
                <w:rPr/>
              </w:rPrChange>
            </w:rPr>
            <w:delText xml:space="preserve"> limitation fields</w:delText>
          </w:r>
        </w:del>
      </w:ins>
      <w:ins w:id="382" w:author="Microsoft Office User" w:date="2021-05-27T11:44:00Z">
        <w:del w:id="383" w:author="isimeme udu" w:date="2021-05-27T13:47:00Z">
          <w:r w:rsidR="00235FCF" w:rsidRPr="00097F3F" w:rsidDel="007051C9">
            <w:rPr>
              <w:rFonts w:ascii="Times New Roman" w:hAnsi="Times New Roman" w:cs="Times New Roman"/>
              <w:sz w:val="24"/>
              <w:szCs w:val="24"/>
              <w:rPrChange w:id="384" w:author="isimeme udu" w:date="2021-05-27T16:01:00Z">
                <w:rPr/>
              </w:rPrChange>
            </w:rPr>
            <w:delText xml:space="preserve"> from the model around the world appear to generally agree with the metagenomic evidence for nutrient stress in Prochlorococcus</w:delText>
          </w:r>
        </w:del>
      </w:ins>
      <w:ins w:id="385" w:author="Microsoft Office User" w:date="2021-05-27T11:49:00Z">
        <w:del w:id="386" w:author="isimeme udu" w:date="2021-05-27T13:47:00Z">
          <w:r w:rsidR="00235FCF" w:rsidRPr="00097F3F" w:rsidDel="007051C9">
            <w:rPr>
              <w:rFonts w:ascii="Times New Roman" w:hAnsi="Times New Roman" w:cs="Times New Roman"/>
              <w:sz w:val="24"/>
              <w:szCs w:val="24"/>
              <w:rPrChange w:id="387" w:author="isimeme udu" w:date="2021-05-27T16:01:00Z">
                <w:rPr/>
              </w:rPrChange>
            </w:rPr>
            <w:delText>.</w:delText>
          </w:r>
        </w:del>
      </w:ins>
      <w:ins w:id="388" w:author="Microsoft Office User" w:date="2021-05-27T11:44:00Z">
        <w:del w:id="389" w:author="isimeme udu" w:date="2021-05-27T13:47:00Z">
          <w:r w:rsidR="00235FCF" w:rsidRPr="00097F3F" w:rsidDel="007051C9">
            <w:rPr>
              <w:rFonts w:ascii="Times New Roman" w:hAnsi="Times New Roman" w:cs="Times New Roman"/>
              <w:sz w:val="24"/>
              <w:szCs w:val="24"/>
              <w:rPrChange w:id="390" w:author="isimeme udu" w:date="2021-05-27T16:01:00Z">
                <w:rPr/>
              </w:rPrChange>
            </w:rPr>
            <w:delText xml:space="preserve"> </w:delText>
          </w:r>
        </w:del>
      </w:ins>
      <w:ins w:id="391" w:author="Microsoft Office User" w:date="2021-05-27T11:50:00Z">
        <w:del w:id="392" w:author="isimeme udu" w:date="2021-05-27T13:47:00Z">
          <w:r w:rsidR="00235FCF" w:rsidRPr="00097F3F" w:rsidDel="007051C9">
            <w:rPr>
              <w:rFonts w:ascii="Times New Roman" w:hAnsi="Times New Roman" w:cs="Times New Roman"/>
              <w:sz w:val="24"/>
              <w:szCs w:val="24"/>
              <w:rPrChange w:id="393" w:author="isimeme udu" w:date="2021-05-27T16:01:00Z">
                <w:rPr/>
              </w:rPrChange>
            </w:rPr>
            <w:delText>That’s</w:delText>
          </w:r>
        </w:del>
      </w:ins>
      <w:ins w:id="394" w:author="Microsoft Office User" w:date="2021-05-27T11:44:00Z">
        <w:del w:id="395" w:author="isimeme udu" w:date="2021-05-27T13:47:00Z">
          <w:r w:rsidR="00235FCF" w:rsidRPr="00097F3F" w:rsidDel="007051C9">
            <w:rPr>
              <w:rFonts w:ascii="Times New Roman" w:hAnsi="Times New Roman" w:cs="Times New Roman"/>
              <w:sz w:val="24"/>
              <w:szCs w:val="24"/>
              <w:rPrChange w:id="396" w:author="isimeme udu" w:date="2021-05-27T16:01:00Z">
                <w:rPr/>
              </w:rPrChange>
            </w:rPr>
            <w:delText xml:space="preserve"> </w:delText>
          </w:r>
        </w:del>
      </w:ins>
      <w:ins w:id="397" w:author="Microsoft Office User" w:date="2021-05-27T11:45:00Z">
        <w:del w:id="398" w:author="isimeme udu" w:date="2021-05-27T13:47:00Z">
          <w:r w:rsidR="00235FCF" w:rsidRPr="00097F3F" w:rsidDel="007051C9">
            <w:rPr>
              <w:rFonts w:ascii="Times New Roman" w:hAnsi="Times New Roman" w:cs="Times New Roman"/>
              <w:sz w:val="24"/>
              <w:szCs w:val="24"/>
              <w:rPrChange w:id="399" w:author="isimeme udu" w:date="2021-05-27T16:01:00Z">
                <w:rPr/>
              </w:rPrChange>
            </w:rPr>
            <w:delText>meaningful because Pro</w:delText>
          </w:r>
        </w:del>
      </w:ins>
      <w:ins w:id="400" w:author="Microsoft Office User" w:date="2021-05-27T11:44:00Z">
        <w:del w:id="401" w:author="isimeme udu" w:date="2021-05-27T13:47:00Z">
          <w:r w:rsidR="00235FCF" w:rsidRPr="00097F3F" w:rsidDel="007051C9">
            <w:rPr>
              <w:rFonts w:ascii="Times New Roman" w:hAnsi="Times New Roman" w:cs="Times New Roman"/>
              <w:sz w:val="24"/>
              <w:szCs w:val="24"/>
              <w:rPrChange w:id="402" w:author="isimeme udu" w:date="2021-05-27T16:01:00Z">
                <w:rPr/>
              </w:rPrChange>
            </w:rPr>
            <w:delText xml:space="preserve"> lives everywhere and is very resist</w:delText>
          </w:r>
        </w:del>
      </w:ins>
      <w:ins w:id="403" w:author="Microsoft Office User" w:date="2021-05-27T11:45:00Z">
        <w:del w:id="404" w:author="isimeme udu" w:date="2021-05-27T13:47:00Z">
          <w:r w:rsidR="00235FCF" w:rsidRPr="00097F3F" w:rsidDel="007051C9">
            <w:rPr>
              <w:rFonts w:ascii="Times New Roman" w:hAnsi="Times New Roman" w:cs="Times New Roman"/>
              <w:sz w:val="24"/>
              <w:szCs w:val="24"/>
              <w:rPrChange w:id="405" w:author="isimeme udu" w:date="2021-05-27T16:01:00Z">
                <w:rPr/>
              </w:rPrChange>
            </w:rPr>
            <w:delText>ant to nutrient stress due to its super small size</w:delText>
          </w:r>
        </w:del>
      </w:ins>
      <w:ins w:id="406" w:author="Microsoft Office User" w:date="2021-05-27T11:44:00Z">
        <w:del w:id="407" w:author="isimeme udu" w:date="2021-05-27T13:47:00Z">
          <w:r w:rsidR="00235FCF" w:rsidRPr="00097F3F" w:rsidDel="007051C9">
            <w:rPr>
              <w:rFonts w:ascii="Times New Roman" w:hAnsi="Times New Roman" w:cs="Times New Roman"/>
              <w:sz w:val="24"/>
              <w:szCs w:val="24"/>
              <w:highlight w:val="yellow"/>
              <w:rPrChange w:id="408" w:author="isimeme udu" w:date="2021-05-27T16:01:00Z">
                <w:rPr>
                  <w:rFonts w:ascii="Times New Roman" w:hAnsi="Times New Roman" w:cs="Times New Roman"/>
                  <w:sz w:val="24"/>
                  <w:szCs w:val="24"/>
                </w:rPr>
              </w:rPrChange>
            </w:rPr>
            <w:delText>.</w:delText>
          </w:r>
        </w:del>
      </w:ins>
      <w:ins w:id="409" w:author="Microsoft Office User" w:date="2021-05-27T11:45:00Z">
        <w:del w:id="410" w:author="isimeme udu" w:date="2021-05-27T13:47:00Z">
          <w:r w:rsidR="00235FCF" w:rsidRPr="00097F3F" w:rsidDel="007051C9">
            <w:rPr>
              <w:rFonts w:ascii="Times New Roman" w:hAnsi="Times New Roman" w:cs="Times New Roman"/>
              <w:sz w:val="24"/>
              <w:szCs w:val="24"/>
              <w:highlight w:val="yellow"/>
              <w:rPrChange w:id="411" w:author="isimeme udu" w:date="2021-05-27T16:01:00Z">
                <w:rPr>
                  <w:rFonts w:ascii="Times New Roman" w:hAnsi="Times New Roman" w:cs="Times New Roman"/>
                  <w:sz w:val="24"/>
                  <w:szCs w:val="24"/>
                </w:rPr>
              </w:rPrChange>
            </w:rPr>
            <w:delText xml:space="preserve"> So, if Pro is experiencing a particular kind of nutrient stress, one could (perhaps erroneously) assume that the community generally experienc</w:delText>
          </w:r>
        </w:del>
      </w:ins>
      <w:ins w:id="412" w:author="Microsoft Office User" w:date="2021-05-27T11:46:00Z">
        <w:del w:id="413" w:author="isimeme udu" w:date="2021-05-27T13:47:00Z">
          <w:r w:rsidR="00235FCF" w:rsidRPr="00097F3F" w:rsidDel="007051C9">
            <w:rPr>
              <w:rFonts w:ascii="Times New Roman" w:hAnsi="Times New Roman" w:cs="Times New Roman"/>
              <w:sz w:val="24"/>
              <w:szCs w:val="24"/>
              <w:highlight w:val="yellow"/>
              <w:rPrChange w:id="414" w:author="isimeme udu" w:date="2021-05-27T16:01:00Z">
                <w:rPr>
                  <w:rFonts w:ascii="Times New Roman" w:hAnsi="Times New Roman" w:cs="Times New Roman"/>
                  <w:sz w:val="24"/>
                  <w:szCs w:val="24"/>
                </w:rPr>
              </w:rPrChange>
            </w:rPr>
            <w:delText>es that kind of nutrient stress. The authors use this agreement, as well as the agreement between in situ observations (metagenomes taken directly from the field) versus bottle experiments (</w:delText>
          </w:r>
        </w:del>
      </w:ins>
      <w:ins w:id="415" w:author="Microsoft Office User" w:date="2021-05-27T11:47:00Z">
        <w:del w:id="416" w:author="isimeme udu" w:date="2021-05-27T13:47:00Z">
          <w:r w:rsidR="00235FCF" w:rsidRPr="00097F3F" w:rsidDel="007051C9">
            <w:rPr>
              <w:rFonts w:ascii="Times New Roman" w:hAnsi="Times New Roman" w:cs="Times New Roman"/>
              <w:sz w:val="24"/>
              <w:szCs w:val="24"/>
              <w:highlight w:val="yellow"/>
              <w:rPrChange w:id="417" w:author="isimeme udu" w:date="2021-05-27T16:01:00Z">
                <w:rPr>
                  <w:rFonts w:ascii="Times New Roman" w:hAnsi="Times New Roman" w:cs="Times New Roman"/>
                  <w:sz w:val="24"/>
                  <w:szCs w:val="24"/>
                </w:rPr>
              </w:rPrChange>
            </w:rPr>
            <w:delText>which are the current standard for actually confirming nutrient limitation), to claim that basically we should trust the map of nutrient limitation that this model is giving us</w:delText>
          </w:r>
        </w:del>
      </w:ins>
      <w:ins w:id="418" w:author="Microsoft Office User" w:date="2021-05-27T11:48:00Z">
        <w:del w:id="419" w:author="isimeme udu" w:date="2021-05-27T13:47:00Z">
          <w:r w:rsidR="00235FCF" w:rsidRPr="00097F3F" w:rsidDel="007051C9">
            <w:rPr>
              <w:rFonts w:ascii="Times New Roman" w:hAnsi="Times New Roman" w:cs="Times New Roman"/>
              <w:sz w:val="24"/>
              <w:szCs w:val="24"/>
              <w:highlight w:val="yellow"/>
              <w:rPrChange w:id="420" w:author="isimeme udu" w:date="2021-05-27T16:01:00Z">
                <w:rPr>
                  <w:rFonts w:ascii="Times New Roman" w:hAnsi="Times New Roman" w:cs="Times New Roman"/>
                  <w:sz w:val="24"/>
                  <w:szCs w:val="24"/>
                </w:rPr>
              </w:rPrChange>
            </w:rPr>
            <w:delText xml:space="preserve">, and that in terms of global climate models, the biology in this one must be pretty damn good. </w:delText>
          </w:r>
        </w:del>
      </w:ins>
    </w:p>
    <w:p w14:paraId="07A44457" w14:textId="20AAED42" w:rsidR="00235FCF" w:rsidRPr="00097F3F" w:rsidDel="007051C9" w:rsidRDefault="00235FCF">
      <w:pPr>
        <w:pStyle w:val="ListParagraph"/>
        <w:rPr>
          <w:ins w:id="421" w:author="Microsoft Office User" w:date="2021-05-27T11:51:00Z"/>
          <w:del w:id="422" w:author="isimeme udu" w:date="2021-05-27T13:47:00Z"/>
          <w:rFonts w:ascii="Times New Roman" w:hAnsi="Times New Roman" w:cs="Times New Roman"/>
          <w:sz w:val="24"/>
          <w:szCs w:val="24"/>
          <w:rPrChange w:id="423" w:author="isimeme udu" w:date="2021-05-27T16:01:00Z">
            <w:rPr>
              <w:ins w:id="424" w:author="Microsoft Office User" w:date="2021-05-27T11:51:00Z"/>
              <w:del w:id="425" w:author="isimeme udu" w:date="2021-05-27T13:47:00Z"/>
            </w:rPr>
          </w:rPrChange>
        </w:rPr>
        <w:pPrChange w:id="426" w:author="isimeme udu" w:date="2021-05-27T16:00:00Z">
          <w:pPr>
            <w:pStyle w:val="ListParagraph"/>
            <w:numPr>
              <w:numId w:val="4"/>
            </w:numPr>
            <w:spacing w:after="0" w:line="240" w:lineRule="auto"/>
            <w:ind w:hanging="360"/>
          </w:pPr>
        </w:pPrChange>
      </w:pPr>
      <w:ins w:id="427" w:author="Microsoft Office User" w:date="2021-05-27T11:50:00Z">
        <w:del w:id="428" w:author="isimeme udu" w:date="2021-05-27T13:47:00Z">
          <w:r w:rsidRPr="00097F3F" w:rsidDel="007051C9">
            <w:rPr>
              <w:rFonts w:ascii="Times New Roman" w:hAnsi="Times New Roman" w:cs="Times New Roman"/>
              <w:sz w:val="24"/>
              <w:szCs w:val="24"/>
              <w:rPrChange w:id="429" w:author="isimeme udu" w:date="2021-05-27T16:01:00Z">
                <w:rPr/>
              </w:rPrChange>
            </w:rPr>
            <w:delText>Following up from that, it is important for us to study where the model doesn’t match the observa</w:delText>
          </w:r>
        </w:del>
      </w:ins>
      <w:ins w:id="430" w:author="Microsoft Office User" w:date="2021-05-27T11:51:00Z">
        <w:del w:id="431" w:author="isimeme udu" w:date="2021-05-27T13:47:00Z">
          <w:r w:rsidRPr="00097F3F" w:rsidDel="007051C9">
            <w:rPr>
              <w:rFonts w:ascii="Times New Roman" w:hAnsi="Times New Roman" w:cs="Times New Roman"/>
              <w:sz w:val="24"/>
              <w:szCs w:val="24"/>
              <w:rPrChange w:id="432" w:author="isimeme udu" w:date="2021-05-27T16:01:00Z">
                <w:rPr/>
              </w:rPrChange>
            </w:rPr>
            <w:delText xml:space="preserve">tions, because that’s a red flag that the model is missing something in that region (or that the observations the authors use don’t tell us what the authors say they tell us, but I digress) </w:delText>
          </w:r>
        </w:del>
      </w:ins>
    </w:p>
    <w:p w14:paraId="1B081ED7" w14:textId="333A29A3" w:rsidR="00235FCF" w:rsidRPr="00097F3F" w:rsidDel="007051C9" w:rsidRDefault="00235FCF">
      <w:pPr>
        <w:pStyle w:val="ListParagraph"/>
        <w:rPr>
          <w:del w:id="433" w:author="isimeme udu" w:date="2021-05-27T13:47:00Z"/>
          <w:rFonts w:ascii="Times New Roman" w:hAnsi="Times New Roman" w:cs="Times New Roman"/>
          <w:sz w:val="24"/>
          <w:szCs w:val="24"/>
          <w:rPrChange w:id="434" w:author="isimeme udu" w:date="2021-05-27T16:01:00Z">
            <w:rPr>
              <w:del w:id="435" w:author="isimeme udu" w:date="2021-05-27T13:47:00Z"/>
            </w:rPr>
          </w:rPrChange>
        </w:rPr>
        <w:pPrChange w:id="436" w:author="isimeme udu" w:date="2021-05-27T16:00:00Z">
          <w:pPr>
            <w:pStyle w:val="ListParagraph"/>
            <w:numPr>
              <w:numId w:val="4"/>
            </w:numPr>
            <w:spacing w:after="0" w:line="240" w:lineRule="auto"/>
            <w:ind w:hanging="360"/>
          </w:pPr>
        </w:pPrChange>
      </w:pPr>
      <w:ins w:id="437" w:author="Microsoft Office User" w:date="2021-05-27T11:51:00Z">
        <w:del w:id="438" w:author="isimeme udu" w:date="2021-05-27T13:47:00Z">
          <w:r w:rsidRPr="00097F3F" w:rsidDel="007051C9">
            <w:rPr>
              <w:rFonts w:ascii="Times New Roman" w:hAnsi="Times New Roman" w:cs="Times New Roman"/>
              <w:sz w:val="24"/>
              <w:szCs w:val="24"/>
              <w:rPrChange w:id="439" w:author="isimeme udu" w:date="2021-05-27T16:01:00Z">
                <w:rPr/>
              </w:rPrChange>
            </w:rPr>
            <w:delText>Also, the</w:delText>
          </w:r>
        </w:del>
      </w:ins>
      <w:ins w:id="440" w:author="Microsoft Office User" w:date="2021-05-27T11:52:00Z">
        <w:del w:id="441" w:author="isimeme udu" w:date="2021-05-27T13:47:00Z">
          <w:r w:rsidRPr="00097F3F" w:rsidDel="007051C9">
            <w:rPr>
              <w:rFonts w:ascii="Times New Roman" w:hAnsi="Times New Roman" w:cs="Times New Roman"/>
              <w:sz w:val="24"/>
              <w:szCs w:val="24"/>
              <w:rPrChange w:id="442" w:author="isimeme udu" w:date="2021-05-27T16:01:00Z">
                <w:rPr/>
              </w:rPrChange>
            </w:rPr>
            <w:delText xml:space="preserve"> reason the coverage in the metagenomes is spotty is largely a world history thing – there is a very limited </w:delText>
          </w:r>
          <w:r w:rsidR="007A3252" w:rsidRPr="00097F3F" w:rsidDel="007051C9">
            <w:rPr>
              <w:rFonts w:ascii="Times New Roman" w:hAnsi="Times New Roman" w:cs="Times New Roman"/>
              <w:sz w:val="24"/>
              <w:szCs w:val="24"/>
              <w:rPrChange w:id="443" w:author="isimeme udu" w:date="2021-05-27T16:01:00Z">
                <w:rPr/>
              </w:rPrChange>
            </w:rPr>
            <w:delText xml:space="preserve">academic oceanographic record in the Indian ocean largely because when </w:delText>
          </w:r>
        </w:del>
      </w:ins>
      <w:ins w:id="444" w:author="Microsoft Office User" w:date="2021-05-27T11:53:00Z">
        <w:del w:id="445" w:author="isimeme udu" w:date="2021-05-27T13:47:00Z">
          <w:r w:rsidR="007A3252" w:rsidRPr="00097F3F" w:rsidDel="007051C9">
            <w:rPr>
              <w:rFonts w:ascii="Times New Roman" w:hAnsi="Times New Roman" w:cs="Times New Roman"/>
              <w:sz w:val="24"/>
              <w:szCs w:val="24"/>
              <w:rPrChange w:id="446" w:author="isimeme udu" w:date="2021-05-27T16:01:00Z">
                <w:rPr/>
              </w:rPrChange>
            </w:rPr>
            <w:delText xml:space="preserve">fancy research vessels full of scientists from rich countries like the US go there they are giant targets for pirates, who also </w:delText>
          </w:r>
        </w:del>
      </w:ins>
      <w:ins w:id="447" w:author="Microsoft Office User" w:date="2021-05-27T11:54:00Z">
        <w:del w:id="448" w:author="isimeme udu" w:date="2021-05-27T13:47:00Z">
          <w:r w:rsidR="007A3252" w:rsidRPr="00097F3F" w:rsidDel="007051C9">
            <w:rPr>
              <w:rFonts w:ascii="Times New Roman" w:hAnsi="Times New Roman" w:cs="Times New Roman"/>
              <w:sz w:val="24"/>
              <w:szCs w:val="24"/>
              <w:rPrChange w:id="449" w:author="isimeme udu" w:date="2021-05-27T16:01:00Z">
                <w:rPr/>
              </w:rPrChange>
            </w:rPr>
            <w:delText>have learned that they can steal remote ocean monitoring equipment and sell it back to the agencies who deployed it. Why does the Indian ocean in particular have lots of pirates, and why is it that oceanography is stuck in the mode of trying to send American and European research tea</w:delText>
          </w:r>
        </w:del>
      </w:ins>
      <w:ins w:id="450" w:author="Microsoft Office User" w:date="2021-05-27T11:55:00Z">
        <w:del w:id="451" w:author="isimeme udu" w:date="2021-05-27T13:47:00Z">
          <w:r w:rsidR="007A3252" w:rsidRPr="00097F3F" w:rsidDel="007051C9">
            <w:rPr>
              <w:rFonts w:ascii="Times New Roman" w:hAnsi="Times New Roman" w:cs="Times New Roman"/>
              <w:sz w:val="24"/>
              <w:szCs w:val="24"/>
              <w:rPrChange w:id="452" w:author="isimeme udu" w:date="2021-05-27T16:01:00Z">
                <w:rPr/>
              </w:rPrChange>
            </w:rPr>
            <w:delText xml:space="preserve">ms to those locations instead of investing in research infrastructure in </w:delText>
          </w:r>
        </w:del>
      </w:ins>
      <w:ins w:id="453" w:author="Microsoft Office User" w:date="2021-05-27T11:56:00Z">
        <w:del w:id="454" w:author="isimeme udu" w:date="2021-05-27T13:47:00Z">
          <w:r w:rsidR="007A3252" w:rsidRPr="00097F3F" w:rsidDel="007051C9">
            <w:rPr>
              <w:rFonts w:ascii="Times New Roman" w:hAnsi="Times New Roman" w:cs="Times New Roman"/>
              <w:sz w:val="24"/>
              <w:szCs w:val="24"/>
              <w:rPrChange w:id="455" w:author="isimeme udu" w:date="2021-05-27T16:01:00Z">
                <w:rPr/>
              </w:rPrChange>
            </w:rPr>
            <w:delText xml:space="preserve">more recently decolonized </w:delText>
          </w:r>
        </w:del>
      </w:ins>
      <w:ins w:id="456" w:author="Microsoft Office User" w:date="2021-05-27T11:55:00Z">
        <w:del w:id="457" w:author="isimeme udu" w:date="2021-05-27T13:47:00Z">
          <w:r w:rsidR="007A3252" w:rsidRPr="00097F3F" w:rsidDel="007051C9">
            <w:rPr>
              <w:rFonts w:ascii="Times New Roman" w:hAnsi="Times New Roman" w:cs="Times New Roman"/>
              <w:sz w:val="24"/>
              <w:szCs w:val="24"/>
              <w:rPrChange w:id="458" w:author="isimeme udu" w:date="2021-05-27T16:01:00Z">
                <w:rPr/>
              </w:rPrChange>
            </w:rPr>
            <w:delText xml:space="preserve">countries that are actually in that region is a whole other topic that I can rant about for hours… </w:delText>
          </w:r>
        </w:del>
      </w:ins>
    </w:p>
    <w:p w14:paraId="5D4400E5" w14:textId="609670BC" w:rsidR="00A91EA3" w:rsidRPr="00097F3F" w:rsidDel="00733738" w:rsidRDefault="00A91EA3">
      <w:pPr>
        <w:pStyle w:val="ListParagraph"/>
        <w:rPr>
          <w:del w:id="459" w:author="isimeme udu" w:date="2021-05-27T15:53:00Z"/>
          <w:rFonts w:ascii="Times New Roman" w:hAnsi="Times New Roman" w:cs="Times New Roman"/>
          <w:sz w:val="24"/>
          <w:szCs w:val="24"/>
          <w:rPrChange w:id="460" w:author="isimeme udu" w:date="2021-05-27T16:01:00Z">
            <w:rPr>
              <w:del w:id="461" w:author="isimeme udu" w:date="2021-05-27T15:53:00Z"/>
            </w:rPr>
          </w:rPrChange>
        </w:rPr>
        <w:pPrChange w:id="462" w:author="isimeme udu" w:date="2021-05-27T16:00:00Z">
          <w:pPr>
            <w:spacing w:after="0" w:line="240" w:lineRule="auto"/>
          </w:pPr>
        </w:pPrChange>
      </w:pPr>
    </w:p>
    <w:p w14:paraId="695B6A8F" w14:textId="73BAB41C" w:rsidR="00A91EA3" w:rsidRPr="00097F3F" w:rsidDel="00097F3F" w:rsidRDefault="00A91EA3">
      <w:pPr>
        <w:pStyle w:val="ListParagraph"/>
        <w:rPr>
          <w:del w:id="463" w:author="isimeme udu" w:date="2021-05-27T15:58:00Z"/>
          <w:rFonts w:ascii="Times New Roman" w:hAnsi="Times New Roman" w:cs="Times New Roman"/>
          <w:b/>
          <w:bCs/>
          <w:sz w:val="24"/>
          <w:szCs w:val="24"/>
          <w:u w:val="single"/>
          <w:rPrChange w:id="464" w:author="isimeme udu" w:date="2021-05-27T16:01:00Z">
            <w:rPr>
              <w:del w:id="465" w:author="isimeme udu" w:date="2021-05-27T15:58:00Z"/>
              <w:b/>
              <w:bCs/>
              <w:u w:val="single"/>
            </w:rPr>
          </w:rPrChange>
        </w:rPr>
        <w:pPrChange w:id="466" w:author="isimeme udu" w:date="2021-05-27T16:00:00Z">
          <w:pPr>
            <w:spacing w:after="0" w:line="240" w:lineRule="auto"/>
          </w:pPr>
        </w:pPrChange>
      </w:pPr>
      <w:del w:id="467" w:author="isimeme udu" w:date="2021-05-27T15:58:00Z">
        <w:r w:rsidRPr="00097F3F" w:rsidDel="00097F3F">
          <w:rPr>
            <w:rFonts w:ascii="Times New Roman" w:hAnsi="Times New Roman" w:cs="Times New Roman"/>
            <w:b/>
            <w:bCs/>
            <w:sz w:val="24"/>
            <w:szCs w:val="24"/>
            <w:u w:val="single"/>
            <w:rPrChange w:id="468" w:author="isimeme udu" w:date="2021-05-27T16:01:00Z">
              <w:rPr>
                <w:b/>
                <w:bCs/>
                <w:u w:val="single"/>
              </w:rPr>
            </w:rPrChange>
          </w:rPr>
          <w:delText>Background</w:delText>
        </w:r>
      </w:del>
    </w:p>
    <w:p w14:paraId="35B7F0A1" w14:textId="5C9C94A6" w:rsidR="00C457F1" w:rsidRPr="00097F3F" w:rsidDel="00097F3F" w:rsidRDefault="00C457F1">
      <w:pPr>
        <w:pStyle w:val="ListParagraph"/>
        <w:rPr>
          <w:del w:id="469" w:author="isimeme udu" w:date="2021-05-27T15:58:00Z"/>
          <w:rFonts w:ascii="Times New Roman" w:hAnsi="Times New Roman" w:cs="Times New Roman"/>
          <w:sz w:val="24"/>
          <w:szCs w:val="24"/>
          <w:rPrChange w:id="470" w:author="isimeme udu" w:date="2021-05-27T16:01:00Z">
            <w:rPr>
              <w:del w:id="471" w:author="isimeme udu" w:date="2021-05-27T15:58:00Z"/>
            </w:rPr>
          </w:rPrChange>
        </w:rPr>
        <w:pPrChange w:id="472" w:author="isimeme udu" w:date="2021-05-27T16:00:00Z">
          <w:pPr>
            <w:spacing w:after="0" w:line="240" w:lineRule="auto"/>
          </w:pPr>
        </w:pPrChange>
      </w:pPr>
    </w:p>
    <w:p w14:paraId="53DF800B" w14:textId="37020608" w:rsidR="00AD477D" w:rsidRPr="00097F3F" w:rsidDel="00097F3F" w:rsidRDefault="00AD477D">
      <w:pPr>
        <w:pStyle w:val="ListParagraph"/>
        <w:rPr>
          <w:del w:id="473" w:author="isimeme udu" w:date="2021-05-27T16:00:00Z"/>
          <w:rFonts w:ascii="Times New Roman" w:hAnsi="Times New Roman" w:cs="Times New Roman"/>
          <w:sz w:val="24"/>
          <w:szCs w:val="24"/>
          <w:rPrChange w:id="474" w:author="isimeme udu" w:date="2021-05-27T16:01:00Z">
            <w:rPr>
              <w:del w:id="475" w:author="isimeme udu" w:date="2021-05-27T16:00:00Z"/>
            </w:rPr>
          </w:rPrChange>
        </w:rPr>
        <w:pPrChange w:id="476" w:author="isimeme udu" w:date="2021-05-27T16:00:00Z">
          <w:pPr>
            <w:pStyle w:val="ListParagraph"/>
            <w:numPr>
              <w:numId w:val="4"/>
            </w:numPr>
            <w:spacing w:after="0" w:line="240" w:lineRule="auto"/>
            <w:ind w:hanging="360"/>
          </w:pPr>
        </w:pPrChange>
      </w:pPr>
    </w:p>
    <w:p w14:paraId="43285CA4" w14:textId="63AE393F" w:rsidR="006E0280" w:rsidRPr="00097F3F" w:rsidDel="00097F3F" w:rsidRDefault="006E0280">
      <w:pPr>
        <w:pStyle w:val="ListParagraph"/>
        <w:rPr>
          <w:del w:id="477" w:author="isimeme udu" w:date="2021-05-27T16:00:00Z"/>
          <w:rFonts w:ascii="Times New Roman" w:hAnsi="Times New Roman" w:cs="Times New Roman"/>
          <w:sz w:val="24"/>
          <w:szCs w:val="24"/>
          <w:rPrChange w:id="478" w:author="isimeme udu" w:date="2021-05-27T16:01:00Z">
            <w:rPr>
              <w:del w:id="479" w:author="isimeme udu" w:date="2021-05-27T16:00:00Z"/>
            </w:rPr>
          </w:rPrChange>
        </w:rPr>
        <w:pPrChange w:id="480" w:author="isimeme udu" w:date="2021-05-27T16:00:00Z">
          <w:pPr>
            <w:spacing w:after="0" w:line="240" w:lineRule="auto"/>
          </w:pPr>
        </w:pPrChange>
      </w:pPr>
    </w:p>
    <w:p w14:paraId="5B7FD25E" w14:textId="2D006A07" w:rsidR="006E0280" w:rsidRPr="00097F3F" w:rsidDel="00097F3F" w:rsidRDefault="006E0280">
      <w:pPr>
        <w:pStyle w:val="ListParagraph"/>
        <w:rPr>
          <w:del w:id="481" w:author="isimeme udu" w:date="2021-05-27T16:00:00Z"/>
          <w:rFonts w:ascii="Times New Roman" w:hAnsi="Times New Roman" w:cs="Times New Roman"/>
          <w:b/>
          <w:bCs/>
          <w:sz w:val="24"/>
          <w:szCs w:val="24"/>
          <w:u w:val="single"/>
          <w:rPrChange w:id="482" w:author="isimeme udu" w:date="2021-05-27T16:01:00Z">
            <w:rPr>
              <w:del w:id="483" w:author="isimeme udu" w:date="2021-05-27T16:00:00Z"/>
              <w:b/>
              <w:bCs/>
              <w:u w:val="single"/>
            </w:rPr>
          </w:rPrChange>
        </w:rPr>
        <w:pPrChange w:id="484" w:author="isimeme udu" w:date="2021-05-27T16:00:00Z">
          <w:pPr>
            <w:spacing w:after="0" w:line="240" w:lineRule="auto"/>
          </w:pPr>
        </w:pPrChange>
      </w:pPr>
      <w:del w:id="485" w:author="isimeme udu" w:date="2021-05-27T16:00:00Z">
        <w:r w:rsidRPr="00097F3F" w:rsidDel="00097F3F">
          <w:rPr>
            <w:rFonts w:ascii="Times New Roman" w:hAnsi="Times New Roman" w:cs="Times New Roman"/>
            <w:b/>
            <w:bCs/>
            <w:sz w:val="24"/>
            <w:szCs w:val="24"/>
            <w:u w:val="single"/>
            <w:rPrChange w:id="486" w:author="isimeme udu" w:date="2021-05-27T16:01:00Z">
              <w:rPr>
                <w:b/>
                <w:bCs/>
                <w:u w:val="single"/>
              </w:rPr>
            </w:rPrChange>
          </w:rPr>
          <w:delText>What did they find?</w:delText>
        </w:r>
      </w:del>
    </w:p>
    <w:p w14:paraId="327B742D" w14:textId="03F05547" w:rsidR="006E0280" w:rsidRPr="00097F3F" w:rsidDel="00097F3F" w:rsidRDefault="006E0280">
      <w:pPr>
        <w:pStyle w:val="ListParagraph"/>
        <w:rPr>
          <w:del w:id="487" w:author="isimeme udu" w:date="2021-05-27T16:00:00Z"/>
          <w:rFonts w:ascii="Times New Roman" w:hAnsi="Times New Roman" w:cs="Times New Roman"/>
          <w:sz w:val="24"/>
          <w:szCs w:val="24"/>
          <w:rPrChange w:id="488" w:author="isimeme udu" w:date="2021-05-27T16:01:00Z">
            <w:rPr>
              <w:del w:id="489" w:author="isimeme udu" w:date="2021-05-27T16:00:00Z"/>
            </w:rPr>
          </w:rPrChange>
        </w:rPr>
        <w:pPrChange w:id="490" w:author="isimeme udu" w:date="2021-05-27T16:00:00Z">
          <w:pPr>
            <w:spacing w:after="0" w:line="240" w:lineRule="auto"/>
          </w:pPr>
        </w:pPrChange>
      </w:pPr>
    </w:p>
    <w:p w14:paraId="2DECA842" w14:textId="36044A41" w:rsidR="006E0280" w:rsidRPr="00097F3F" w:rsidDel="00097F3F" w:rsidRDefault="006E0280">
      <w:pPr>
        <w:pStyle w:val="ListParagraph"/>
        <w:rPr>
          <w:del w:id="491" w:author="isimeme udu" w:date="2021-05-27T16:00:00Z"/>
          <w:rFonts w:ascii="Times New Roman" w:hAnsi="Times New Roman" w:cs="Times New Roman"/>
          <w:sz w:val="24"/>
          <w:szCs w:val="24"/>
          <w:rPrChange w:id="492" w:author="isimeme udu" w:date="2021-05-27T16:01:00Z">
            <w:rPr>
              <w:del w:id="493" w:author="isimeme udu" w:date="2021-05-27T16:00:00Z"/>
            </w:rPr>
          </w:rPrChange>
        </w:rPr>
        <w:pPrChange w:id="494" w:author="isimeme udu" w:date="2021-05-27T16:00:00Z">
          <w:pPr>
            <w:pStyle w:val="ListParagraph"/>
            <w:numPr>
              <w:numId w:val="4"/>
            </w:numPr>
            <w:spacing w:after="0" w:line="240" w:lineRule="auto"/>
            <w:ind w:hanging="360"/>
          </w:pPr>
        </w:pPrChange>
      </w:pPr>
    </w:p>
    <w:p w14:paraId="3C3F7986" w14:textId="5DA161B3" w:rsidR="00AD477D" w:rsidRPr="00097F3F" w:rsidDel="00097F3F" w:rsidRDefault="00AD477D">
      <w:pPr>
        <w:pStyle w:val="ListParagraph"/>
        <w:rPr>
          <w:del w:id="495" w:author="isimeme udu" w:date="2021-05-27T16:00:00Z"/>
          <w:rFonts w:ascii="Times New Roman" w:hAnsi="Times New Roman" w:cs="Times New Roman"/>
          <w:sz w:val="24"/>
          <w:szCs w:val="24"/>
          <w:rPrChange w:id="496" w:author="isimeme udu" w:date="2021-05-27T16:01:00Z">
            <w:rPr>
              <w:del w:id="497" w:author="isimeme udu" w:date="2021-05-27T16:00:00Z"/>
            </w:rPr>
          </w:rPrChange>
        </w:rPr>
        <w:pPrChange w:id="498" w:author="isimeme udu" w:date="2021-05-27T16:00:00Z">
          <w:pPr>
            <w:pStyle w:val="ListParagraph"/>
            <w:spacing w:after="0" w:line="240" w:lineRule="auto"/>
          </w:pPr>
        </w:pPrChange>
      </w:pPr>
    </w:p>
    <w:p w14:paraId="5CEB6905" w14:textId="64A26D9C" w:rsidR="00C457F1" w:rsidRPr="00097F3F" w:rsidDel="00097F3F" w:rsidRDefault="00D0338A">
      <w:pPr>
        <w:pStyle w:val="ListParagraph"/>
        <w:rPr>
          <w:del w:id="499" w:author="isimeme udu" w:date="2021-05-27T16:00:00Z"/>
          <w:rFonts w:ascii="Times New Roman" w:hAnsi="Times New Roman" w:cs="Times New Roman"/>
          <w:b/>
          <w:bCs/>
          <w:sz w:val="24"/>
          <w:szCs w:val="24"/>
          <w:u w:val="single"/>
          <w:rPrChange w:id="500" w:author="isimeme udu" w:date="2021-05-27T16:01:00Z">
            <w:rPr>
              <w:del w:id="501" w:author="isimeme udu" w:date="2021-05-27T16:00:00Z"/>
              <w:b/>
              <w:bCs/>
              <w:u w:val="single"/>
            </w:rPr>
          </w:rPrChange>
        </w:rPr>
        <w:pPrChange w:id="502" w:author="isimeme udu" w:date="2021-05-27T16:00:00Z">
          <w:pPr>
            <w:spacing w:after="0" w:line="240" w:lineRule="auto"/>
          </w:pPr>
        </w:pPrChange>
      </w:pPr>
      <w:del w:id="503" w:author="isimeme udu" w:date="2021-05-27T16:00:00Z">
        <w:r w:rsidRPr="00097F3F" w:rsidDel="00097F3F">
          <w:rPr>
            <w:rFonts w:ascii="Times New Roman" w:hAnsi="Times New Roman" w:cs="Times New Roman"/>
            <w:b/>
            <w:bCs/>
            <w:sz w:val="24"/>
            <w:szCs w:val="24"/>
            <w:u w:val="single"/>
            <w:rPrChange w:id="504" w:author="isimeme udu" w:date="2021-05-27T16:01:00Z">
              <w:rPr>
                <w:b/>
                <w:bCs/>
                <w:u w:val="single"/>
              </w:rPr>
            </w:rPrChange>
          </w:rPr>
          <w:delText>Biochemical/Ecological Regions</w:delText>
        </w:r>
        <w:r w:rsidR="0041524A" w:rsidRPr="00097F3F" w:rsidDel="00097F3F">
          <w:rPr>
            <w:rFonts w:ascii="Times New Roman" w:hAnsi="Times New Roman" w:cs="Times New Roman"/>
            <w:b/>
            <w:bCs/>
            <w:sz w:val="24"/>
            <w:szCs w:val="24"/>
            <w:u w:val="single"/>
            <w:rPrChange w:id="505" w:author="isimeme udu" w:date="2021-05-27T16:01:00Z">
              <w:rPr>
                <w:b/>
                <w:bCs/>
                <w:u w:val="single"/>
              </w:rPr>
            </w:rPrChange>
          </w:rPr>
          <w:delText xml:space="preserve"> importance</w:delText>
        </w:r>
      </w:del>
    </w:p>
    <w:p w14:paraId="333E1219" w14:textId="6F49120F" w:rsidR="00AD477D" w:rsidRPr="00097F3F" w:rsidDel="00097F3F" w:rsidRDefault="00AD477D">
      <w:pPr>
        <w:pStyle w:val="ListParagraph"/>
        <w:rPr>
          <w:del w:id="506" w:author="isimeme udu" w:date="2021-05-27T16:00:00Z"/>
          <w:rFonts w:ascii="Times New Roman" w:hAnsi="Times New Roman" w:cs="Times New Roman"/>
          <w:sz w:val="24"/>
          <w:szCs w:val="24"/>
          <w:rPrChange w:id="507" w:author="isimeme udu" w:date="2021-05-27T16:01:00Z">
            <w:rPr>
              <w:del w:id="508" w:author="isimeme udu" w:date="2021-05-27T16:00:00Z"/>
            </w:rPr>
          </w:rPrChange>
        </w:rPr>
        <w:pPrChange w:id="509" w:author="isimeme udu" w:date="2021-05-27T16:00:00Z">
          <w:pPr>
            <w:spacing w:after="0" w:line="240" w:lineRule="auto"/>
          </w:pPr>
        </w:pPrChange>
      </w:pPr>
    </w:p>
    <w:p w14:paraId="69EA46E5" w14:textId="63F4FB16" w:rsidR="008C1209" w:rsidRPr="00097F3F" w:rsidDel="00097F3F" w:rsidRDefault="009914EC">
      <w:pPr>
        <w:pStyle w:val="ListParagraph"/>
        <w:rPr>
          <w:del w:id="510" w:author="isimeme udu" w:date="2021-05-27T16:00:00Z"/>
          <w:rFonts w:ascii="Times New Roman" w:hAnsi="Times New Roman" w:cs="Times New Roman"/>
          <w:sz w:val="24"/>
          <w:szCs w:val="24"/>
          <w:rPrChange w:id="511" w:author="isimeme udu" w:date="2021-05-27T16:01:00Z">
            <w:rPr>
              <w:del w:id="512" w:author="isimeme udu" w:date="2021-05-27T16:00:00Z"/>
            </w:rPr>
          </w:rPrChange>
        </w:rPr>
        <w:pPrChange w:id="513" w:author="isimeme udu" w:date="2021-05-27T16:00:00Z">
          <w:pPr>
            <w:pStyle w:val="ListParagraph"/>
            <w:numPr>
              <w:numId w:val="4"/>
            </w:numPr>
            <w:spacing w:after="0" w:line="240" w:lineRule="auto"/>
            <w:ind w:hanging="360"/>
          </w:pPr>
        </w:pPrChange>
      </w:pPr>
      <w:del w:id="514" w:author="isimeme udu" w:date="2021-05-27T16:30:00Z">
        <w:r w:rsidRPr="00097F3F" w:rsidDel="00D34639">
          <w:rPr>
            <w:rFonts w:ascii="Times New Roman" w:hAnsi="Times New Roman" w:cs="Times New Roman"/>
            <w:sz w:val="24"/>
            <w:szCs w:val="24"/>
            <w:rPrChange w:id="515" w:author="isimeme udu" w:date="2021-05-27T16:01:00Z">
              <w:rPr/>
            </w:rPrChange>
          </w:rPr>
          <w:delText xml:space="preserve">The biogeochemical cycles within the ocean are affected by the amount of nutrients available and which </w:delText>
        </w:r>
        <w:r w:rsidR="005D5178" w:rsidRPr="00097F3F" w:rsidDel="00D34639">
          <w:rPr>
            <w:rFonts w:ascii="Times New Roman" w:hAnsi="Times New Roman" w:cs="Times New Roman"/>
            <w:sz w:val="24"/>
            <w:szCs w:val="24"/>
            <w:rPrChange w:id="516" w:author="isimeme udu" w:date="2021-05-27T16:01:00Z">
              <w:rPr/>
            </w:rPrChange>
          </w:rPr>
          <w:delText xml:space="preserve">organisms are up taking/not up taking those nutrients. </w:delText>
        </w:r>
        <w:commentRangeStart w:id="517"/>
        <w:r w:rsidR="00E2424B" w:rsidRPr="00097F3F" w:rsidDel="00D34639">
          <w:rPr>
            <w:rFonts w:ascii="Times New Roman" w:hAnsi="Times New Roman" w:cs="Times New Roman"/>
            <w:sz w:val="24"/>
            <w:szCs w:val="24"/>
            <w:rPrChange w:id="518" w:author="isimeme udu" w:date="2021-05-27T16:01:00Z">
              <w:rPr/>
            </w:rPrChange>
          </w:rPr>
          <w:delText xml:space="preserve">This is interesting, as phytoplankton compose the bases of </w:delText>
        </w:r>
        <w:r w:rsidR="00D66CCE" w:rsidRPr="00097F3F" w:rsidDel="00D34639">
          <w:rPr>
            <w:rFonts w:ascii="Times New Roman" w:hAnsi="Times New Roman" w:cs="Times New Roman"/>
            <w:sz w:val="24"/>
            <w:szCs w:val="24"/>
            <w:rPrChange w:id="519" w:author="isimeme udu" w:date="2021-05-27T16:01:00Z">
              <w:rPr/>
            </w:rPrChange>
          </w:rPr>
          <w:delText>aquatic</w:delText>
        </w:r>
        <w:r w:rsidR="00E2424B" w:rsidRPr="00097F3F" w:rsidDel="00D34639">
          <w:rPr>
            <w:rFonts w:ascii="Times New Roman" w:hAnsi="Times New Roman" w:cs="Times New Roman"/>
            <w:sz w:val="24"/>
            <w:szCs w:val="24"/>
            <w:rPrChange w:id="520" w:author="isimeme udu" w:date="2021-05-27T16:01:00Z">
              <w:rPr/>
            </w:rPrChange>
          </w:rPr>
          <w:delText xml:space="preserve"> food webs</w:delText>
        </w:r>
        <w:r w:rsidR="001E7328" w:rsidRPr="00097F3F" w:rsidDel="00D34639">
          <w:rPr>
            <w:rFonts w:ascii="Times New Roman" w:hAnsi="Times New Roman" w:cs="Times New Roman"/>
            <w:sz w:val="24"/>
            <w:szCs w:val="24"/>
            <w:rPrChange w:id="521" w:author="isimeme udu" w:date="2021-05-27T16:01:00Z">
              <w:rPr/>
            </w:rPrChange>
          </w:rPr>
          <w:delText>, so they easily can be used as a representation of the current states of</w:delText>
        </w:r>
        <w:r w:rsidR="00036846" w:rsidRPr="00097F3F" w:rsidDel="00D34639">
          <w:rPr>
            <w:rFonts w:ascii="Times New Roman" w:hAnsi="Times New Roman" w:cs="Times New Roman"/>
            <w:sz w:val="24"/>
            <w:szCs w:val="24"/>
            <w:rPrChange w:id="522" w:author="isimeme udu" w:date="2021-05-27T16:01:00Z">
              <w:rPr/>
            </w:rPrChange>
          </w:rPr>
          <w:delText xml:space="preserve"> specific ocean regions. </w:delText>
        </w:r>
        <w:commentRangeEnd w:id="517"/>
        <w:r w:rsidR="007A3252" w:rsidRPr="00097F3F" w:rsidDel="00D34639">
          <w:rPr>
            <w:rStyle w:val="CommentReference"/>
            <w:rFonts w:ascii="Times New Roman" w:hAnsi="Times New Roman" w:cs="Times New Roman"/>
            <w:sz w:val="24"/>
            <w:szCs w:val="24"/>
            <w:rPrChange w:id="523" w:author="isimeme udu" w:date="2021-05-27T16:01:00Z">
              <w:rPr>
                <w:rStyle w:val="CommentReference"/>
              </w:rPr>
            </w:rPrChange>
          </w:rPr>
          <w:commentReference w:id="517"/>
        </w:r>
        <w:r w:rsidR="00036846" w:rsidRPr="00097F3F" w:rsidDel="00D34639">
          <w:rPr>
            <w:rFonts w:ascii="Times New Roman" w:hAnsi="Times New Roman" w:cs="Times New Roman"/>
            <w:sz w:val="24"/>
            <w:szCs w:val="24"/>
            <w:rPrChange w:id="524" w:author="isimeme udu" w:date="2021-05-27T16:01:00Z">
              <w:rPr/>
            </w:rPrChange>
          </w:rPr>
          <w:delText xml:space="preserve">If anything happens to them, the ecosystem within that regionalized ocean will change and can lead to catastrophe. </w:delText>
        </w:r>
      </w:del>
    </w:p>
    <w:p w14:paraId="567E7062" w14:textId="0C85C5E3" w:rsidR="00E93978" w:rsidRPr="00097F3F" w:rsidDel="00097F3F" w:rsidRDefault="00E93978">
      <w:pPr>
        <w:pStyle w:val="ListParagraph"/>
        <w:rPr>
          <w:del w:id="525" w:author="isimeme udu" w:date="2021-05-27T16:01:00Z"/>
          <w:rFonts w:ascii="Times New Roman" w:hAnsi="Times New Roman" w:cs="Times New Roman"/>
          <w:sz w:val="24"/>
          <w:szCs w:val="24"/>
          <w:rPrChange w:id="526" w:author="isimeme udu" w:date="2021-05-27T16:02:00Z">
            <w:rPr>
              <w:del w:id="527" w:author="isimeme udu" w:date="2021-05-27T16:01:00Z"/>
            </w:rPr>
          </w:rPrChange>
        </w:rPr>
        <w:pPrChange w:id="528" w:author="isimeme udu" w:date="2021-05-27T16:00:00Z">
          <w:pPr>
            <w:pStyle w:val="ListParagraph"/>
            <w:numPr>
              <w:numId w:val="4"/>
            </w:numPr>
            <w:spacing w:after="0" w:line="240" w:lineRule="auto"/>
            <w:ind w:hanging="360"/>
          </w:pPr>
        </w:pPrChange>
      </w:pPr>
      <w:del w:id="529" w:author="isimeme udu" w:date="2021-05-27T16:30:00Z">
        <w:r w:rsidRPr="00097F3F" w:rsidDel="00D34639">
          <w:rPr>
            <w:rFonts w:ascii="Times New Roman" w:hAnsi="Times New Roman" w:cs="Times New Roman"/>
            <w:sz w:val="24"/>
            <w:szCs w:val="24"/>
            <w:rPrChange w:id="530" w:author="isimeme udu" w:date="2021-05-27T16:01:00Z">
              <w:rPr/>
            </w:rPrChange>
          </w:rPr>
          <w:delText xml:space="preserve">It is important to identify adaptations </w:delText>
        </w:r>
        <w:r w:rsidR="00AE50AE" w:rsidRPr="00097F3F" w:rsidDel="00D34639">
          <w:rPr>
            <w:rFonts w:ascii="Times New Roman" w:hAnsi="Times New Roman" w:cs="Times New Roman"/>
            <w:sz w:val="24"/>
            <w:szCs w:val="24"/>
            <w:rPrChange w:id="531" w:author="isimeme udu" w:date="2021-05-27T16:01:00Z">
              <w:rPr/>
            </w:rPrChange>
          </w:rPr>
          <w:delText>organis</w:delText>
        </w:r>
        <w:r w:rsidR="00641327" w:rsidRPr="00097F3F" w:rsidDel="00D34639">
          <w:rPr>
            <w:rFonts w:ascii="Times New Roman" w:hAnsi="Times New Roman" w:cs="Times New Roman"/>
            <w:sz w:val="24"/>
            <w:szCs w:val="24"/>
            <w:rPrChange w:id="532" w:author="isimeme udu" w:date="2021-05-27T16:01:00Z">
              <w:rPr/>
            </w:rPrChange>
          </w:rPr>
          <w:delText xml:space="preserve">ms </w:delText>
        </w:r>
        <w:r w:rsidRPr="00097F3F" w:rsidDel="00D34639">
          <w:rPr>
            <w:rFonts w:ascii="Times New Roman" w:hAnsi="Times New Roman" w:cs="Times New Roman"/>
            <w:sz w:val="24"/>
            <w:szCs w:val="24"/>
            <w:rPrChange w:id="533" w:author="isimeme udu" w:date="2021-05-27T16:01:00Z">
              <w:rPr/>
            </w:rPrChange>
          </w:rPr>
          <w:delText xml:space="preserve">are making </w:delText>
        </w:r>
        <w:r w:rsidR="00641327" w:rsidRPr="00097F3F" w:rsidDel="00D34639">
          <w:rPr>
            <w:rFonts w:ascii="Times New Roman" w:hAnsi="Times New Roman" w:cs="Times New Roman"/>
            <w:sz w:val="24"/>
            <w:szCs w:val="24"/>
            <w:rPrChange w:id="534" w:author="isimeme udu" w:date="2021-05-27T16:01:00Z">
              <w:rPr/>
            </w:rPrChange>
          </w:rPr>
          <w:delText xml:space="preserve">in response to the changing physiology of the </w:delText>
        </w:r>
      </w:del>
      <w:del w:id="535" w:author="isimeme udu" w:date="2021-05-27T16:01:00Z">
        <w:r w:rsidR="00641327" w:rsidRPr="00097F3F" w:rsidDel="00097F3F">
          <w:rPr>
            <w:rFonts w:ascii="Times New Roman" w:hAnsi="Times New Roman" w:cs="Times New Roman"/>
            <w:sz w:val="24"/>
            <w:szCs w:val="24"/>
            <w:rPrChange w:id="536" w:author="isimeme udu" w:date="2021-05-27T16:01:00Z">
              <w:rPr/>
            </w:rPrChange>
          </w:rPr>
          <w:delText xml:space="preserve">ocean </w:delText>
        </w:r>
        <w:r w:rsidR="00D62C5A" w:rsidRPr="00097F3F" w:rsidDel="00097F3F">
          <w:rPr>
            <w:rFonts w:ascii="Times New Roman" w:hAnsi="Times New Roman" w:cs="Times New Roman"/>
            <w:sz w:val="24"/>
            <w:szCs w:val="24"/>
            <w:rPrChange w:id="537" w:author="isimeme udu" w:date="2021-05-27T16:01:00Z">
              <w:rPr/>
            </w:rPrChange>
          </w:rPr>
          <w:delText>(</w:delText>
        </w:r>
        <w:r w:rsidR="00FE2D11" w:rsidRPr="00097F3F" w:rsidDel="00097F3F">
          <w:rPr>
            <w:rFonts w:ascii="Times New Roman" w:hAnsi="Times New Roman" w:cs="Times New Roman"/>
            <w:sz w:val="24"/>
            <w:szCs w:val="24"/>
            <w:rPrChange w:id="538" w:author="isimeme udu" w:date="2021-05-27T16:01:00Z">
              <w:rPr/>
            </w:rPrChange>
          </w:rPr>
          <w:delText>…but kind of ties in with previous point</w:delText>
        </w:r>
        <w:r w:rsidR="005930F5" w:rsidRPr="00097F3F" w:rsidDel="00097F3F">
          <w:rPr>
            <w:rFonts w:ascii="Times New Roman" w:hAnsi="Times New Roman" w:cs="Times New Roman"/>
            <w:sz w:val="24"/>
            <w:szCs w:val="24"/>
            <w:rPrChange w:id="539" w:author="isimeme udu" w:date="2021-05-27T16:01:00Z">
              <w:rPr/>
            </w:rPrChange>
          </w:rPr>
          <w:delText xml:space="preserve"> in the sense that we want to see if these responses will </w:delText>
        </w:r>
        <w:r w:rsidR="00D34468" w:rsidRPr="00097F3F" w:rsidDel="00097F3F">
          <w:rPr>
            <w:rFonts w:ascii="Times New Roman" w:hAnsi="Times New Roman" w:cs="Times New Roman"/>
            <w:sz w:val="24"/>
            <w:szCs w:val="24"/>
            <w:rPrChange w:id="540" w:author="isimeme udu" w:date="2021-05-27T16:01:00Z">
              <w:rPr/>
            </w:rPrChange>
          </w:rPr>
          <w:delText>pose a threat in the future</w:delText>
        </w:r>
        <w:r w:rsidR="00FE2D11" w:rsidRPr="00097F3F" w:rsidDel="00097F3F">
          <w:rPr>
            <w:rFonts w:ascii="Times New Roman" w:hAnsi="Times New Roman" w:cs="Times New Roman"/>
            <w:sz w:val="24"/>
            <w:szCs w:val="24"/>
            <w:rPrChange w:id="541" w:author="isimeme udu" w:date="2021-05-27T16:01:00Z">
              <w:rPr/>
            </w:rPrChange>
          </w:rPr>
          <w:delText>)</w:delText>
        </w:r>
      </w:del>
      <w:ins w:id="542" w:author="Microsoft Office User" w:date="2021-05-27T11:57:00Z">
        <w:del w:id="543" w:author="isimeme udu" w:date="2021-05-27T16:01:00Z">
          <w:r w:rsidR="007A3252" w:rsidRPr="00097F3F" w:rsidDel="00097F3F">
            <w:rPr>
              <w:rFonts w:ascii="Times New Roman" w:hAnsi="Times New Roman" w:cs="Times New Roman"/>
              <w:sz w:val="24"/>
              <w:szCs w:val="24"/>
              <w:rPrChange w:id="544" w:author="isimeme udu" w:date="2021-05-27T16:01:00Z">
                <w:rPr/>
              </w:rPrChange>
            </w:rPr>
            <w:delText xml:space="preserve"> -&gt; right, </w:delText>
          </w:r>
        </w:del>
        <w:del w:id="545" w:author="isimeme udu" w:date="2021-05-27T16:30:00Z">
          <w:r w:rsidR="007A3252" w:rsidRPr="00097F3F" w:rsidDel="00D34639">
            <w:rPr>
              <w:rFonts w:ascii="Times New Roman" w:hAnsi="Times New Roman" w:cs="Times New Roman"/>
              <w:sz w:val="24"/>
              <w:szCs w:val="24"/>
              <w:rPrChange w:id="546" w:author="isimeme udu" w:date="2021-05-27T16:01:00Z">
                <w:rPr/>
              </w:rPrChange>
            </w:rPr>
            <w:delText xml:space="preserve">we want to know how plankton adapt to different </w:delText>
          </w:r>
        </w:del>
      </w:ins>
      <w:ins w:id="547" w:author="Microsoft Office User" w:date="2021-05-27T11:58:00Z">
        <w:del w:id="548" w:author="isimeme udu" w:date="2021-05-27T16:30:00Z">
          <w:r w:rsidR="007A3252" w:rsidRPr="00097F3F" w:rsidDel="00D34639">
            <w:rPr>
              <w:rFonts w:ascii="Times New Roman" w:hAnsi="Times New Roman" w:cs="Times New Roman"/>
              <w:sz w:val="24"/>
              <w:szCs w:val="24"/>
              <w:rPrChange w:id="549" w:author="isimeme udu" w:date="2021-05-27T16:01:00Z">
                <w:rPr/>
              </w:rPrChange>
            </w:rPr>
            <w:delText>environmental</w:delText>
          </w:r>
        </w:del>
      </w:ins>
      <w:ins w:id="550" w:author="Microsoft Office User" w:date="2021-05-27T11:57:00Z">
        <w:del w:id="551" w:author="isimeme udu" w:date="2021-05-27T16:30:00Z">
          <w:r w:rsidR="007A3252" w:rsidRPr="00097F3F" w:rsidDel="00D34639">
            <w:rPr>
              <w:rFonts w:ascii="Times New Roman" w:hAnsi="Times New Roman" w:cs="Times New Roman"/>
              <w:sz w:val="24"/>
              <w:szCs w:val="24"/>
              <w:rPrChange w:id="552" w:author="isimeme udu" w:date="2021-05-27T16:01:00Z">
                <w:rPr/>
              </w:rPrChange>
            </w:rPr>
            <w:delText xml:space="preserve"> scenarios and how robust the current food webs will be if those </w:delText>
          </w:r>
        </w:del>
      </w:ins>
      <w:ins w:id="553" w:author="Microsoft Office User" w:date="2021-05-27T11:58:00Z">
        <w:del w:id="554" w:author="isimeme udu" w:date="2021-05-27T16:30:00Z">
          <w:r w:rsidR="007A3252" w:rsidRPr="00097F3F" w:rsidDel="00D34639">
            <w:rPr>
              <w:rFonts w:ascii="Times New Roman" w:hAnsi="Times New Roman" w:cs="Times New Roman"/>
              <w:sz w:val="24"/>
              <w:szCs w:val="24"/>
              <w:rPrChange w:id="555" w:author="isimeme udu" w:date="2021-05-27T16:01:00Z">
                <w:rPr/>
              </w:rPrChange>
            </w:rPr>
            <w:delText>environment</w:delText>
          </w:r>
        </w:del>
      </w:ins>
      <w:ins w:id="556" w:author="Microsoft Office User" w:date="2021-05-27T11:57:00Z">
        <w:del w:id="557" w:author="isimeme udu" w:date="2021-05-27T16:30:00Z">
          <w:r w:rsidR="007A3252" w:rsidRPr="00097F3F" w:rsidDel="00D34639">
            <w:rPr>
              <w:rFonts w:ascii="Times New Roman" w:hAnsi="Times New Roman" w:cs="Times New Roman"/>
              <w:sz w:val="24"/>
              <w:szCs w:val="24"/>
              <w:rPrChange w:id="558" w:author="isimeme udu" w:date="2021-05-27T16:01:00Z">
                <w:rPr/>
              </w:rPrChange>
            </w:rPr>
            <w:delText>s change due to climate chan</w:delText>
          </w:r>
        </w:del>
      </w:ins>
      <w:ins w:id="559" w:author="Microsoft Office User" w:date="2021-05-27T11:58:00Z">
        <w:del w:id="560" w:author="isimeme udu" w:date="2021-05-27T16:30:00Z">
          <w:r w:rsidR="007A3252" w:rsidRPr="00097F3F" w:rsidDel="00D34639">
            <w:rPr>
              <w:rFonts w:ascii="Times New Roman" w:hAnsi="Times New Roman" w:cs="Times New Roman"/>
              <w:sz w:val="24"/>
              <w:szCs w:val="24"/>
              <w:rPrChange w:id="561" w:author="isimeme udu" w:date="2021-05-27T16:01:00Z">
                <w:rPr/>
              </w:rPrChange>
            </w:rPr>
            <w:delText xml:space="preserve">ge. Extra important because we heavily rely on phytoplankton to remove CO2 from the </w:delText>
          </w:r>
        </w:del>
        <w:del w:id="562" w:author="isimeme udu" w:date="2021-05-27T13:15:00Z">
          <w:r w:rsidR="007A3252" w:rsidRPr="00097F3F" w:rsidDel="00DB22E0">
            <w:rPr>
              <w:rFonts w:ascii="Times New Roman" w:hAnsi="Times New Roman" w:cs="Times New Roman"/>
              <w:sz w:val="24"/>
              <w:szCs w:val="24"/>
              <w:rPrChange w:id="563" w:author="isimeme udu" w:date="2021-05-27T16:01:00Z">
                <w:rPr/>
              </w:rPrChange>
            </w:rPr>
            <w:delText>atmosphere</w:delText>
          </w:r>
        </w:del>
        <w:del w:id="564" w:author="isimeme udu" w:date="2021-05-27T16:30:00Z">
          <w:r w:rsidR="007A3252" w:rsidRPr="00097F3F" w:rsidDel="00D34639">
            <w:rPr>
              <w:rFonts w:ascii="Times New Roman" w:hAnsi="Times New Roman" w:cs="Times New Roman"/>
              <w:sz w:val="24"/>
              <w:szCs w:val="24"/>
              <w:rPrChange w:id="565" w:author="isimeme udu" w:date="2021-05-27T16:01:00Z">
                <w:rPr/>
              </w:rPrChange>
            </w:rPr>
            <w:delText xml:space="preserve"> and we want to know what slows them down in doing that (nutrient limitation being a major comp</w:delText>
          </w:r>
        </w:del>
      </w:ins>
      <w:ins w:id="566" w:author="Microsoft Office User" w:date="2021-05-27T11:59:00Z">
        <w:del w:id="567" w:author="isimeme udu" w:date="2021-05-27T16:30:00Z">
          <w:r w:rsidR="007A3252" w:rsidRPr="00097F3F" w:rsidDel="00D34639">
            <w:rPr>
              <w:rFonts w:ascii="Times New Roman" w:hAnsi="Times New Roman" w:cs="Times New Roman"/>
              <w:sz w:val="24"/>
              <w:szCs w:val="24"/>
              <w:rPrChange w:id="568" w:author="isimeme udu" w:date="2021-05-27T16:01:00Z">
                <w:rPr/>
              </w:rPrChange>
            </w:rPr>
            <w:delText>onent</w:delText>
          </w:r>
          <w:r w:rsidR="007A3252" w:rsidRPr="00097F3F" w:rsidDel="00D34639">
            <w:rPr>
              <w:rFonts w:ascii="Times New Roman" w:hAnsi="Times New Roman" w:cs="Times New Roman"/>
              <w:sz w:val="24"/>
              <w:szCs w:val="24"/>
              <w:rPrChange w:id="569" w:author="isimeme udu" w:date="2021-05-27T16:02:00Z">
                <w:rPr/>
              </w:rPrChange>
            </w:rPr>
            <w:delText>).</w:delText>
          </w:r>
        </w:del>
      </w:ins>
    </w:p>
    <w:p w14:paraId="3D6A1DB5" w14:textId="350AC85F" w:rsidR="007051C9" w:rsidRPr="00097F3F" w:rsidDel="00097F3F" w:rsidRDefault="007051C9">
      <w:pPr>
        <w:rPr>
          <w:del w:id="570" w:author="isimeme udu" w:date="2021-05-27T16:01:00Z"/>
          <w:rFonts w:ascii="Times New Roman" w:hAnsi="Times New Roman" w:cs="Times New Roman"/>
          <w:sz w:val="24"/>
          <w:szCs w:val="24"/>
          <w:rPrChange w:id="571" w:author="isimeme udu" w:date="2021-05-27T16:02:00Z">
            <w:rPr>
              <w:del w:id="572" w:author="isimeme udu" w:date="2021-05-27T16:01:00Z"/>
            </w:rPr>
          </w:rPrChange>
        </w:rPr>
        <w:pPrChange w:id="573" w:author="isimeme udu" w:date="2021-05-27T16:01:00Z">
          <w:pPr>
            <w:spacing w:after="0" w:line="240" w:lineRule="auto"/>
          </w:pPr>
        </w:pPrChange>
      </w:pPr>
    </w:p>
    <w:p w14:paraId="558AAD80" w14:textId="3566FA66" w:rsidR="00A91EA3" w:rsidRPr="00097F3F" w:rsidDel="00097F3F" w:rsidRDefault="00A91EA3">
      <w:pPr>
        <w:rPr>
          <w:del w:id="574" w:author="isimeme udu" w:date="2021-05-27T16:01:00Z"/>
          <w:rFonts w:ascii="Times New Roman" w:hAnsi="Times New Roman" w:cs="Times New Roman"/>
          <w:b/>
          <w:bCs/>
          <w:sz w:val="24"/>
          <w:szCs w:val="24"/>
          <w:u w:val="single"/>
          <w:rPrChange w:id="575" w:author="isimeme udu" w:date="2021-05-27T16:02:00Z">
            <w:rPr>
              <w:del w:id="576" w:author="isimeme udu" w:date="2021-05-27T16:01:00Z"/>
              <w:b/>
              <w:bCs/>
              <w:u w:val="single"/>
            </w:rPr>
          </w:rPrChange>
        </w:rPr>
        <w:pPrChange w:id="577" w:author="isimeme udu" w:date="2021-05-27T16:01:00Z">
          <w:pPr>
            <w:spacing w:after="0" w:line="240" w:lineRule="auto"/>
          </w:pPr>
        </w:pPrChange>
      </w:pPr>
      <w:del w:id="578" w:author="isimeme udu" w:date="2021-05-27T16:01:00Z">
        <w:r w:rsidRPr="00097F3F" w:rsidDel="00097F3F">
          <w:rPr>
            <w:rFonts w:ascii="Times New Roman" w:hAnsi="Times New Roman" w:cs="Times New Roman"/>
            <w:b/>
            <w:bCs/>
            <w:sz w:val="24"/>
            <w:szCs w:val="24"/>
            <w:u w:val="single"/>
            <w:rPrChange w:id="579" w:author="isimeme udu" w:date="2021-05-27T16:02:00Z">
              <w:rPr>
                <w:b/>
                <w:bCs/>
                <w:u w:val="single"/>
              </w:rPr>
            </w:rPrChange>
          </w:rPr>
          <w:delText>Interesting</w:delText>
        </w:r>
        <w:r w:rsidR="001B48EA" w:rsidRPr="00097F3F" w:rsidDel="00097F3F">
          <w:rPr>
            <w:rFonts w:ascii="Times New Roman" w:hAnsi="Times New Roman" w:cs="Times New Roman"/>
            <w:b/>
            <w:bCs/>
            <w:sz w:val="24"/>
            <w:szCs w:val="24"/>
            <w:u w:val="single"/>
            <w:rPrChange w:id="580" w:author="isimeme udu" w:date="2021-05-27T16:02:00Z">
              <w:rPr>
                <w:b/>
                <w:bCs/>
                <w:u w:val="single"/>
              </w:rPr>
            </w:rPrChange>
          </w:rPr>
          <w:delText>?</w:delText>
        </w:r>
      </w:del>
    </w:p>
    <w:p w14:paraId="342E97BD" w14:textId="4AA0FBA3" w:rsidR="001B48EA" w:rsidRPr="00097F3F" w:rsidDel="00097F3F" w:rsidRDefault="001B48EA">
      <w:pPr>
        <w:rPr>
          <w:del w:id="581" w:author="isimeme udu" w:date="2021-05-27T16:01:00Z"/>
          <w:rFonts w:ascii="Times New Roman" w:hAnsi="Times New Roman" w:cs="Times New Roman"/>
          <w:sz w:val="24"/>
          <w:szCs w:val="24"/>
          <w:rPrChange w:id="582" w:author="isimeme udu" w:date="2021-05-27T16:02:00Z">
            <w:rPr>
              <w:del w:id="583" w:author="isimeme udu" w:date="2021-05-27T16:01:00Z"/>
            </w:rPr>
          </w:rPrChange>
        </w:rPr>
        <w:pPrChange w:id="584" w:author="isimeme udu" w:date="2021-05-27T16:01:00Z">
          <w:pPr>
            <w:spacing w:after="0" w:line="240" w:lineRule="auto"/>
          </w:pPr>
        </w:pPrChange>
      </w:pPr>
    </w:p>
    <w:p w14:paraId="7C8948AB" w14:textId="69A4EA50" w:rsidR="00A91EA3" w:rsidRPr="00097F3F" w:rsidDel="00D34639" w:rsidRDefault="00797F0B">
      <w:pPr>
        <w:pStyle w:val="ListParagraph"/>
        <w:rPr>
          <w:del w:id="585" w:author="isimeme udu" w:date="2021-05-27T16:30:00Z"/>
          <w:rFonts w:ascii="Times New Roman" w:hAnsi="Times New Roman" w:cs="Times New Roman"/>
          <w:sz w:val="24"/>
          <w:szCs w:val="24"/>
          <w:rPrChange w:id="586" w:author="isimeme udu" w:date="2021-05-27T16:02:00Z">
            <w:rPr>
              <w:del w:id="587" w:author="isimeme udu" w:date="2021-05-27T16:30:00Z"/>
            </w:rPr>
          </w:rPrChange>
        </w:rPr>
        <w:pPrChange w:id="588" w:author="isimeme udu" w:date="2021-05-27T16:01:00Z">
          <w:pPr>
            <w:pStyle w:val="ListParagraph"/>
            <w:numPr>
              <w:numId w:val="3"/>
            </w:numPr>
            <w:spacing w:after="0" w:line="240" w:lineRule="auto"/>
            <w:ind w:hanging="360"/>
          </w:pPr>
        </w:pPrChange>
      </w:pPr>
      <w:del w:id="589" w:author="isimeme udu" w:date="2021-05-27T16:30:00Z">
        <w:r w:rsidRPr="00097F3F" w:rsidDel="00D34639">
          <w:rPr>
            <w:rFonts w:ascii="Times New Roman" w:hAnsi="Times New Roman" w:cs="Times New Roman"/>
            <w:sz w:val="24"/>
            <w:szCs w:val="24"/>
            <w:rPrChange w:id="590" w:author="isimeme udu" w:date="2021-05-27T16:02:00Z">
              <w:rPr/>
            </w:rPrChange>
          </w:rPr>
          <w:delText>They make an interesting generalization about the</w:delText>
        </w:r>
        <w:r w:rsidRPr="00097F3F" w:rsidDel="00D34639">
          <w:rPr>
            <w:rFonts w:ascii="Times New Roman" w:hAnsi="Times New Roman" w:cs="Times New Roman"/>
            <w:i/>
            <w:iCs/>
            <w:sz w:val="24"/>
            <w:szCs w:val="24"/>
            <w:rPrChange w:id="591" w:author="isimeme udu" w:date="2021-05-27T16:02:00Z">
              <w:rPr>
                <w:i/>
                <w:iCs/>
              </w:rPr>
            </w:rPrChange>
          </w:rPr>
          <w:delText xml:space="preserve"> Prochlorococcus</w:delText>
        </w:r>
        <w:r w:rsidRPr="00097F3F" w:rsidDel="00D34639">
          <w:rPr>
            <w:rFonts w:ascii="Times New Roman" w:hAnsi="Times New Roman" w:cs="Times New Roman"/>
            <w:sz w:val="24"/>
            <w:szCs w:val="24"/>
            <w:rPrChange w:id="592" w:author="isimeme udu" w:date="2021-05-27T16:02:00Z">
              <w:rPr/>
            </w:rPrChange>
          </w:rPr>
          <w:delText>,</w:delText>
        </w:r>
        <w:r w:rsidR="00D83675" w:rsidRPr="00097F3F" w:rsidDel="00D34639">
          <w:rPr>
            <w:rFonts w:ascii="Times New Roman" w:hAnsi="Times New Roman" w:cs="Times New Roman"/>
            <w:sz w:val="24"/>
            <w:szCs w:val="24"/>
            <w:rPrChange w:id="593" w:author="isimeme udu" w:date="2021-05-27T16:02:00Z">
              <w:rPr/>
            </w:rPrChange>
          </w:rPr>
          <w:delText xml:space="preserve"> the phytoplankton, </w:delText>
        </w:r>
        <w:r w:rsidRPr="00097F3F" w:rsidDel="00D34639">
          <w:rPr>
            <w:rFonts w:ascii="Times New Roman" w:hAnsi="Times New Roman" w:cs="Times New Roman"/>
            <w:sz w:val="24"/>
            <w:szCs w:val="24"/>
            <w:rPrChange w:id="594" w:author="isimeme udu" w:date="2021-05-27T16:02:00Z">
              <w:rPr/>
            </w:rPrChange>
          </w:rPr>
          <w:delText xml:space="preserve"> </w:delText>
        </w:r>
        <w:r w:rsidR="00C2524E" w:rsidRPr="00097F3F" w:rsidDel="00D34639">
          <w:rPr>
            <w:rFonts w:ascii="Times New Roman" w:hAnsi="Times New Roman" w:cs="Times New Roman"/>
            <w:sz w:val="24"/>
            <w:szCs w:val="24"/>
            <w:rPrChange w:id="595" w:author="isimeme udu" w:date="2021-05-27T16:02:00Z">
              <w:rPr/>
            </w:rPrChange>
          </w:rPr>
          <w:delText>as they are the least likely to experience nutrient stress</w:delText>
        </w:r>
      </w:del>
      <w:del w:id="596" w:author="isimeme udu" w:date="2021-05-27T16:01:00Z">
        <w:r w:rsidR="00C2524E" w:rsidRPr="00097F3F" w:rsidDel="00097F3F">
          <w:rPr>
            <w:rFonts w:ascii="Times New Roman" w:hAnsi="Times New Roman" w:cs="Times New Roman"/>
            <w:sz w:val="24"/>
            <w:szCs w:val="24"/>
            <w:rPrChange w:id="597" w:author="isimeme udu" w:date="2021-05-27T16:02:00Z">
              <w:rPr/>
            </w:rPrChange>
          </w:rPr>
          <w:delText>,</w:delText>
        </w:r>
      </w:del>
      <w:del w:id="598" w:author="isimeme udu" w:date="2021-05-27T16:30:00Z">
        <w:r w:rsidR="00C2524E" w:rsidRPr="00097F3F" w:rsidDel="00D34639">
          <w:rPr>
            <w:rFonts w:ascii="Times New Roman" w:hAnsi="Times New Roman" w:cs="Times New Roman"/>
            <w:sz w:val="24"/>
            <w:szCs w:val="24"/>
            <w:rPrChange w:id="599" w:author="isimeme udu" w:date="2021-05-27T16:02:00Z">
              <w:rPr/>
            </w:rPrChange>
          </w:rPr>
          <w:delText xml:space="preserve"> yet the authors use this</w:delText>
        </w:r>
        <w:r w:rsidR="006C2CC0" w:rsidRPr="00097F3F" w:rsidDel="00D34639">
          <w:rPr>
            <w:rFonts w:ascii="Times New Roman" w:hAnsi="Times New Roman" w:cs="Times New Roman"/>
            <w:sz w:val="24"/>
            <w:szCs w:val="24"/>
            <w:rPrChange w:id="600" w:author="isimeme udu" w:date="2021-05-27T16:02:00Z">
              <w:rPr/>
            </w:rPrChange>
          </w:rPr>
          <w:delText xml:space="preserve"> genus to test for nutrient stress. </w:delText>
        </w:r>
        <w:commentRangeStart w:id="601"/>
        <w:r w:rsidR="00D83675" w:rsidRPr="00097F3F" w:rsidDel="00D34639">
          <w:rPr>
            <w:rFonts w:ascii="Times New Roman" w:hAnsi="Times New Roman" w:cs="Times New Roman"/>
            <w:sz w:val="24"/>
            <w:szCs w:val="24"/>
            <w:rPrChange w:id="602" w:author="isimeme udu" w:date="2021-05-27T16:02:00Z">
              <w:rPr/>
            </w:rPrChange>
          </w:rPr>
          <w:delText xml:space="preserve">Is this arguably too much a generalization for all the primary producers in the ocean? </w:delText>
        </w:r>
        <w:commentRangeEnd w:id="601"/>
        <w:r w:rsidR="007A3252" w:rsidRPr="00097F3F" w:rsidDel="00D34639">
          <w:rPr>
            <w:rStyle w:val="CommentReference"/>
            <w:rFonts w:ascii="Times New Roman" w:hAnsi="Times New Roman" w:cs="Times New Roman"/>
            <w:sz w:val="24"/>
            <w:szCs w:val="24"/>
            <w:rPrChange w:id="603" w:author="isimeme udu" w:date="2021-05-27T16:02:00Z">
              <w:rPr>
                <w:rStyle w:val="CommentReference"/>
              </w:rPr>
            </w:rPrChange>
          </w:rPr>
          <w:commentReference w:id="601"/>
        </w:r>
        <w:r w:rsidR="00D83675" w:rsidRPr="00097F3F" w:rsidDel="00D34639">
          <w:rPr>
            <w:rFonts w:ascii="Times New Roman" w:hAnsi="Times New Roman" w:cs="Times New Roman"/>
            <w:sz w:val="24"/>
            <w:szCs w:val="24"/>
            <w:rPrChange w:id="604" w:author="isimeme udu" w:date="2021-05-27T16:02:00Z">
              <w:rPr/>
            </w:rPrChange>
          </w:rPr>
          <w:delText>Maybe, although they did suggest that there was a</w:delText>
        </w:r>
        <w:r w:rsidR="0015145F" w:rsidRPr="00097F3F" w:rsidDel="00D34639">
          <w:rPr>
            <w:rFonts w:ascii="Times New Roman" w:hAnsi="Times New Roman" w:cs="Times New Roman"/>
            <w:sz w:val="24"/>
            <w:szCs w:val="24"/>
            <w:rPrChange w:id="605" w:author="isimeme udu" w:date="2021-05-27T16:02:00Z">
              <w:rPr/>
            </w:rPrChange>
          </w:rPr>
          <w:delText>s significan</w:delText>
        </w:r>
        <w:r w:rsidR="0050568B" w:rsidRPr="00097F3F" w:rsidDel="00D34639">
          <w:rPr>
            <w:rFonts w:ascii="Times New Roman" w:hAnsi="Times New Roman" w:cs="Times New Roman"/>
            <w:sz w:val="24"/>
            <w:szCs w:val="24"/>
            <w:rPrChange w:id="606" w:author="isimeme udu" w:date="2021-05-27T16:02:00Z">
              <w:rPr/>
            </w:rPrChange>
          </w:rPr>
          <w:delText xml:space="preserve">ce between </w:delText>
        </w:r>
        <w:r w:rsidR="00EA3B0C" w:rsidRPr="00097F3F" w:rsidDel="00D34639">
          <w:rPr>
            <w:rFonts w:ascii="Times New Roman" w:hAnsi="Times New Roman" w:cs="Times New Roman"/>
            <w:sz w:val="24"/>
            <w:szCs w:val="24"/>
            <w:rPrChange w:id="607" w:author="isimeme udu" w:date="2021-05-27T16:02:00Z">
              <w:rPr/>
            </w:rPrChange>
          </w:rPr>
          <w:delText xml:space="preserve">the established stress metric and their experiment, </w:delText>
        </w:r>
        <w:r w:rsidR="004246E9" w:rsidRPr="00097F3F" w:rsidDel="00D34639">
          <w:rPr>
            <w:rFonts w:ascii="Times New Roman" w:hAnsi="Times New Roman" w:cs="Times New Roman"/>
            <w:sz w:val="24"/>
            <w:szCs w:val="24"/>
            <w:rPrChange w:id="608" w:author="isimeme udu" w:date="2021-05-27T16:02:00Z">
              <w:rPr/>
            </w:rPrChange>
          </w:rPr>
          <w:delText xml:space="preserve">suggesting that their predictions for </w:delText>
        </w:r>
        <w:r w:rsidR="004246E9" w:rsidRPr="00097F3F" w:rsidDel="00D34639">
          <w:rPr>
            <w:rFonts w:ascii="Times New Roman" w:hAnsi="Times New Roman" w:cs="Times New Roman"/>
            <w:i/>
            <w:iCs/>
            <w:sz w:val="24"/>
            <w:szCs w:val="24"/>
            <w:rPrChange w:id="609" w:author="isimeme udu" w:date="2021-05-27T16:02:00Z">
              <w:rPr>
                <w:i/>
                <w:iCs/>
              </w:rPr>
            </w:rPrChange>
          </w:rPr>
          <w:delText xml:space="preserve">Prochlorococcus </w:delText>
        </w:r>
        <w:r w:rsidR="004246E9" w:rsidRPr="00097F3F" w:rsidDel="00D34639">
          <w:rPr>
            <w:rFonts w:ascii="Times New Roman" w:hAnsi="Times New Roman" w:cs="Times New Roman"/>
            <w:sz w:val="24"/>
            <w:szCs w:val="24"/>
            <w:rPrChange w:id="610" w:author="isimeme udu" w:date="2021-05-27T16:02:00Z">
              <w:rPr/>
            </w:rPrChange>
          </w:rPr>
          <w:delText>can be applied generally</w:delText>
        </w:r>
        <w:r w:rsidR="008F00A2" w:rsidRPr="00097F3F" w:rsidDel="00D34639">
          <w:rPr>
            <w:rFonts w:ascii="Times New Roman" w:hAnsi="Times New Roman" w:cs="Times New Roman"/>
            <w:sz w:val="24"/>
            <w:szCs w:val="24"/>
            <w:rPrChange w:id="611" w:author="isimeme udu" w:date="2021-05-27T16:02:00Z">
              <w:rPr/>
            </w:rPrChange>
          </w:rPr>
          <w:delText xml:space="preserve"> to the physiological state in the loca</w:delText>
        </w:r>
        <w:r w:rsidR="00AD477D" w:rsidRPr="00097F3F" w:rsidDel="00D34639">
          <w:rPr>
            <w:rFonts w:ascii="Times New Roman" w:hAnsi="Times New Roman" w:cs="Times New Roman"/>
            <w:sz w:val="24"/>
            <w:szCs w:val="24"/>
            <w:rPrChange w:id="612" w:author="isimeme udu" w:date="2021-05-27T16:02:00Z">
              <w:rPr/>
            </w:rPrChange>
          </w:rPr>
          <w:delText>lized regions of ocean waters</w:delText>
        </w:r>
        <w:r w:rsidR="006D2DB0" w:rsidRPr="00097F3F" w:rsidDel="00D34639">
          <w:rPr>
            <w:rFonts w:ascii="Times New Roman" w:hAnsi="Times New Roman" w:cs="Times New Roman"/>
            <w:sz w:val="24"/>
            <w:szCs w:val="24"/>
            <w:rPrChange w:id="613" w:author="isimeme udu" w:date="2021-05-27T16:02:00Z">
              <w:rPr/>
            </w:rPrChange>
          </w:rPr>
          <w:delText xml:space="preserve"> </w:delText>
        </w:r>
        <w:r w:rsidR="00386AAB" w:rsidRPr="00097F3F" w:rsidDel="00D34639">
          <w:rPr>
            <w:rFonts w:ascii="Times New Roman" w:hAnsi="Times New Roman" w:cs="Times New Roman"/>
            <w:sz w:val="24"/>
            <w:szCs w:val="24"/>
            <w:rPrChange w:id="614" w:author="isimeme udu" w:date="2021-05-27T16:02:00Z">
              <w:rPr/>
            </w:rPrChange>
          </w:rPr>
          <w:delText>observed.</w:delText>
        </w:r>
      </w:del>
    </w:p>
    <w:p w14:paraId="62E8BA8F" w14:textId="333A2BEC" w:rsidR="00A91EA3" w:rsidRDefault="00A91EA3" w:rsidP="00747F77">
      <w:pPr>
        <w:spacing w:after="0" w:line="240" w:lineRule="auto"/>
        <w:rPr>
          <w:rFonts w:ascii="Times New Roman" w:hAnsi="Times New Roman" w:cs="Times New Roman"/>
          <w:sz w:val="24"/>
          <w:szCs w:val="24"/>
        </w:rPr>
      </w:pPr>
    </w:p>
    <w:p w14:paraId="3A90B1DC" w14:textId="752A2A39" w:rsidR="00A91EA3" w:rsidRPr="00AD477D" w:rsidRDefault="00A91EA3" w:rsidP="00747F77">
      <w:pPr>
        <w:spacing w:after="0" w:line="240" w:lineRule="auto"/>
        <w:rPr>
          <w:rFonts w:ascii="Times New Roman" w:hAnsi="Times New Roman" w:cs="Times New Roman"/>
          <w:b/>
          <w:bCs/>
          <w:sz w:val="24"/>
          <w:szCs w:val="24"/>
          <w:u w:val="single"/>
        </w:rPr>
      </w:pPr>
      <w:r w:rsidRPr="00AD477D">
        <w:rPr>
          <w:rFonts w:ascii="Times New Roman" w:hAnsi="Times New Roman" w:cs="Times New Roman"/>
          <w:b/>
          <w:bCs/>
          <w:sz w:val="24"/>
          <w:szCs w:val="24"/>
          <w:u w:val="single"/>
        </w:rPr>
        <w:t>Main Bullet Points:</w:t>
      </w:r>
    </w:p>
    <w:p w14:paraId="246AB888" w14:textId="7019E181" w:rsidR="00A91EA3" w:rsidRDefault="00A91EA3" w:rsidP="00747F77">
      <w:pPr>
        <w:spacing w:after="0" w:line="240" w:lineRule="auto"/>
        <w:rPr>
          <w:ins w:id="615" w:author="isimeme udu" w:date="2021-05-27T13:58:00Z"/>
          <w:rFonts w:ascii="Times New Roman" w:hAnsi="Times New Roman" w:cs="Times New Roman"/>
          <w:sz w:val="24"/>
          <w:szCs w:val="24"/>
        </w:rPr>
      </w:pPr>
    </w:p>
    <w:p w14:paraId="2BED0195" w14:textId="3103D16F" w:rsidR="000E2760" w:rsidRPr="000E2760" w:rsidRDefault="000E2760">
      <w:pPr>
        <w:pStyle w:val="ListParagraph"/>
        <w:numPr>
          <w:ilvl w:val="0"/>
          <w:numId w:val="3"/>
        </w:numPr>
        <w:spacing w:after="0" w:line="240" w:lineRule="auto"/>
        <w:rPr>
          <w:rFonts w:ascii="Times New Roman" w:hAnsi="Times New Roman" w:cs="Times New Roman"/>
          <w:sz w:val="24"/>
          <w:szCs w:val="24"/>
          <w:rPrChange w:id="616" w:author="isimeme udu" w:date="2021-05-27T13:58:00Z">
            <w:rPr/>
          </w:rPrChange>
        </w:rPr>
        <w:pPrChange w:id="617" w:author="isimeme udu" w:date="2021-05-27T13:58:00Z">
          <w:pPr>
            <w:spacing w:after="0" w:line="240" w:lineRule="auto"/>
          </w:pPr>
        </w:pPrChange>
      </w:pPr>
      <w:ins w:id="618" w:author="isimeme udu" w:date="2021-05-27T13:58:00Z">
        <w:r>
          <w:rPr>
            <w:rFonts w:ascii="Times New Roman" w:hAnsi="Times New Roman" w:cs="Times New Roman"/>
            <w:sz w:val="24"/>
            <w:szCs w:val="24"/>
          </w:rPr>
          <w:t xml:space="preserve">Write main points after </w:t>
        </w:r>
      </w:ins>
      <w:ins w:id="619" w:author="isimeme udu" w:date="2021-05-27T13:59:00Z">
        <w:r>
          <w:rPr>
            <w:rFonts w:ascii="Times New Roman" w:hAnsi="Times New Roman" w:cs="Times New Roman"/>
            <w:sz w:val="24"/>
            <w:szCs w:val="24"/>
          </w:rPr>
          <w:t>summar</w:t>
        </w:r>
      </w:ins>
      <w:ins w:id="620" w:author="isimeme udu" w:date="2021-05-27T15:36:00Z">
        <w:r w:rsidR="003A73C4">
          <w:rPr>
            <w:rFonts w:ascii="Times New Roman" w:hAnsi="Times New Roman" w:cs="Times New Roman"/>
            <w:sz w:val="24"/>
            <w:szCs w:val="24"/>
          </w:rPr>
          <w:t>y</w:t>
        </w:r>
      </w:ins>
      <w:ins w:id="621" w:author="isimeme udu" w:date="2021-05-27T16:31:00Z">
        <w:r w:rsidR="00725F87">
          <w:rPr>
            <w:rFonts w:ascii="Times New Roman" w:hAnsi="Times New Roman" w:cs="Times New Roman"/>
            <w:sz w:val="24"/>
            <w:szCs w:val="24"/>
          </w:rPr>
          <w:t>.</w:t>
        </w:r>
      </w:ins>
    </w:p>
    <w:p w14:paraId="71088D19" w14:textId="77777777" w:rsidR="000E2760" w:rsidRDefault="000E2760" w:rsidP="00747F77">
      <w:pPr>
        <w:spacing w:after="0" w:line="240" w:lineRule="auto"/>
        <w:rPr>
          <w:ins w:id="622" w:author="isimeme udu" w:date="2021-05-27T13:58:00Z"/>
          <w:rFonts w:ascii="Times New Roman" w:hAnsi="Times New Roman" w:cs="Times New Roman"/>
          <w:b/>
          <w:bCs/>
          <w:sz w:val="24"/>
          <w:szCs w:val="24"/>
          <w:u w:val="single"/>
        </w:rPr>
      </w:pPr>
    </w:p>
    <w:p w14:paraId="0C87C0D7" w14:textId="098DC351" w:rsidR="00A91EA3" w:rsidRPr="00AD477D" w:rsidRDefault="00A91EA3" w:rsidP="00747F77">
      <w:pPr>
        <w:spacing w:after="0" w:line="240" w:lineRule="auto"/>
        <w:rPr>
          <w:rFonts w:ascii="Times New Roman" w:hAnsi="Times New Roman" w:cs="Times New Roman"/>
          <w:b/>
          <w:bCs/>
          <w:sz w:val="24"/>
          <w:szCs w:val="24"/>
          <w:u w:val="single"/>
        </w:rPr>
      </w:pPr>
      <w:commentRangeStart w:id="623"/>
      <w:r w:rsidRPr="00AD477D">
        <w:rPr>
          <w:rFonts w:ascii="Times New Roman" w:hAnsi="Times New Roman" w:cs="Times New Roman"/>
          <w:b/>
          <w:bCs/>
          <w:sz w:val="24"/>
          <w:szCs w:val="24"/>
          <w:u w:val="single"/>
        </w:rPr>
        <w:t>Glossary</w:t>
      </w:r>
      <w:commentRangeEnd w:id="623"/>
      <w:r w:rsidR="00C40AD1">
        <w:rPr>
          <w:rStyle w:val="CommentReference"/>
        </w:rPr>
        <w:commentReference w:id="623"/>
      </w:r>
      <w:r w:rsidRPr="00AD477D">
        <w:rPr>
          <w:rFonts w:ascii="Times New Roman" w:hAnsi="Times New Roman" w:cs="Times New Roman"/>
          <w:b/>
          <w:bCs/>
          <w:sz w:val="24"/>
          <w:szCs w:val="24"/>
          <w:u w:val="single"/>
        </w:rPr>
        <w:t>:</w:t>
      </w:r>
    </w:p>
    <w:p w14:paraId="6B9FE292" w14:textId="6FC3F88B" w:rsidR="003B3EC9" w:rsidRDefault="003B3EC9" w:rsidP="00747F77">
      <w:pPr>
        <w:spacing w:after="0" w:line="240" w:lineRule="auto"/>
        <w:rPr>
          <w:rFonts w:ascii="Times New Roman" w:hAnsi="Times New Roman" w:cs="Times New Roman"/>
          <w:sz w:val="24"/>
          <w:szCs w:val="24"/>
        </w:rPr>
      </w:pPr>
    </w:p>
    <w:p w14:paraId="067C362A" w14:textId="41E9AA3C" w:rsidR="00725F87" w:rsidRDefault="003B3EC9" w:rsidP="00725F87">
      <w:pPr>
        <w:pStyle w:val="ListParagraph"/>
        <w:numPr>
          <w:ilvl w:val="0"/>
          <w:numId w:val="1"/>
        </w:numPr>
        <w:spacing w:after="0" w:line="240" w:lineRule="auto"/>
        <w:rPr>
          <w:ins w:id="624" w:author="isimeme udu" w:date="2021-05-27T16:31:00Z"/>
          <w:rFonts w:ascii="Times New Roman" w:hAnsi="Times New Roman" w:cs="Times New Roman"/>
          <w:sz w:val="24"/>
          <w:szCs w:val="24"/>
        </w:rPr>
      </w:pPr>
      <w:r w:rsidRPr="00C2185D">
        <w:rPr>
          <w:rFonts w:ascii="Times New Roman" w:hAnsi="Times New Roman" w:cs="Times New Roman"/>
          <w:sz w:val="24"/>
          <w:szCs w:val="24"/>
        </w:rPr>
        <w:t xml:space="preserve">Nutrient stress </w:t>
      </w:r>
      <w:del w:id="625" w:author="isimeme udu" w:date="2021-05-27T15:53:00Z">
        <w:r w:rsidRPr="00C2185D" w:rsidDel="00733738">
          <w:rPr>
            <w:rFonts w:ascii="Times New Roman" w:hAnsi="Times New Roman" w:cs="Times New Roman"/>
            <w:sz w:val="24"/>
            <w:szCs w:val="24"/>
          </w:rPr>
          <w:delText>-</w:delText>
        </w:r>
      </w:del>
      <w:ins w:id="626" w:author="isimeme udu" w:date="2021-05-27T15:53:00Z">
        <w:r w:rsidR="00733738">
          <w:rPr>
            <w:rFonts w:ascii="Times New Roman" w:hAnsi="Times New Roman" w:cs="Times New Roman"/>
            <w:sz w:val="24"/>
            <w:szCs w:val="24"/>
          </w:rPr>
          <w:t>–</w:t>
        </w:r>
      </w:ins>
      <w:r w:rsidRPr="00C2185D">
        <w:rPr>
          <w:rFonts w:ascii="Times New Roman" w:hAnsi="Times New Roman" w:cs="Times New Roman"/>
          <w:sz w:val="24"/>
          <w:szCs w:val="24"/>
        </w:rPr>
        <w:t xml:space="preserve"> </w:t>
      </w:r>
    </w:p>
    <w:p w14:paraId="4E6AF2C0" w14:textId="5AC0C8F0" w:rsidR="00733738" w:rsidRDefault="00725F87">
      <w:pPr>
        <w:pStyle w:val="ListParagraph"/>
        <w:numPr>
          <w:ilvl w:val="0"/>
          <w:numId w:val="1"/>
        </w:numPr>
        <w:spacing w:after="0" w:line="240" w:lineRule="auto"/>
        <w:rPr>
          <w:ins w:id="627" w:author="isimeme udu" w:date="2021-05-28T11:48:00Z"/>
          <w:rFonts w:ascii="Times New Roman" w:hAnsi="Times New Roman" w:cs="Times New Roman"/>
          <w:sz w:val="24"/>
          <w:szCs w:val="24"/>
        </w:rPr>
      </w:pPr>
      <w:ins w:id="628" w:author="isimeme udu" w:date="2021-05-27T16:32:00Z">
        <w:r>
          <w:rPr>
            <w:rFonts w:ascii="Times New Roman" w:hAnsi="Times New Roman" w:cs="Times New Roman"/>
            <w:sz w:val="24"/>
            <w:szCs w:val="24"/>
          </w:rPr>
          <w:t>M</w:t>
        </w:r>
      </w:ins>
      <w:ins w:id="629" w:author="isimeme udu" w:date="2021-05-27T16:31:00Z">
        <w:r>
          <w:rPr>
            <w:rFonts w:ascii="Times New Roman" w:hAnsi="Times New Roman" w:cs="Times New Roman"/>
            <w:sz w:val="24"/>
            <w:szCs w:val="24"/>
          </w:rPr>
          <w:t>etagenome</w:t>
        </w:r>
      </w:ins>
      <w:ins w:id="630" w:author="isimeme udu" w:date="2021-05-27T16:32:00Z">
        <w:r>
          <w:rPr>
            <w:rFonts w:ascii="Times New Roman" w:hAnsi="Times New Roman" w:cs="Times New Roman"/>
            <w:sz w:val="24"/>
            <w:szCs w:val="24"/>
          </w:rPr>
          <w:t xml:space="preserve"> </w:t>
        </w:r>
      </w:ins>
      <w:ins w:id="631" w:author="isimeme udu" w:date="2021-05-28T11:48:00Z">
        <w:r w:rsidR="004A3ED7">
          <w:rPr>
            <w:rFonts w:ascii="Times New Roman" w:hAnsi="Times New Roman" w:cs="Times New Roman"/>
            <w:sz w:val="24"/>
            <w:szCs w:val="24"/>
          </w:rPr>
          <w:t>–</w:t>
        </w:r>
      </w:ins>
      <w:ins w:id="632" w:author="isimeme udu" w:date="2021-05-27T16:32:00Z">
        <w:r>
          <w:rPr>
            <w:rFonts w:ascii="Times New Roman" w:hAnsi="Times New Roman" w:cs="Times New Roman"/>
            <w:sz w:val="24"/>
            <w:szCs w:val="24"/>
          </w:rPr>
          <w:t xml:space="preserve"> </w:t>
        </w:r>
      </w:ins>
    </w:p>
    <w:p w14:paraId="10974C47" w14:textId="724F42F7" w:rsidR="004A3ED7" w:rsidRPr="00725F87" w:rsidRDefault="004A3ED7">
      <w:pPr>
        <w:pStyle w:val="ListParagraph"/>
        <w:numPr>
          <w:ilvl w:val="0"/>
          <w:numId w:val="1"/>
        </w:numPr>
        <w:spacing w:after="0" w:line="240" w:lineRule="auto"/>
        <w:rPr>
          <w:ins w:id="633" w:author="isimeme udu" w:date="2021-05-27T15:53:00Z"/>
          <w:rFonts w:ascii="Times New Roman" w:hAnsi="Times New Roman" w:cs="Times New Roman"/>
          <w:sz w:val="24"/>
          <w:szCs w:val="24"/>
          <w:rPrChange w:id="634" w:author="isimeme udu" w:date="2021-05-27T16:32:00Z">
            <w:rPr>
              <w:ins w:id="635" w:author="isimeme udu" w:date="2021-05-27T15:53:00Z"/>
            </w:rPr>
          </w:rPrChange>
        </w:rPr>
        <w:pPrChange w:id="636" w:author="isimeme udu" w:date="2021-05-27T15:53:00Z">
          <w:pPr>
            <w:spacing w:after="0" w:line="240" w:lineRule="auto"/>
          </w:pPr>
        </w:pPrChange>
      </w:pPr>
      <w:ins w:id="637" w:author="isimeme udu" w:date="2021-05-28T11:48:00Z">
        <w:r>
          <w:rPr>
            <w:rFonts w:ascii="Times New Roman" w:hAnsi="Times New Roman" w:cs="Times New Roman"/>
            <w:sz w:val="24"/>
            <w:szCs w:val="24"/>
          </w:rPr>
          <w:t>Primary producers</w:t>
        </w:r>
      </w:ins>
    </w:p>
    <w:p w14:paraId="74E20CA1" w14:textId="77777777" w:rsidR="00733738" w:rsidRPr="00733738" w:rsidRDefault="00733738">
      <w:pPr>
        <w:spacing w:after="0" w:line="240" w:lineRule="auto"/>
        <w:rPr>
          <w:rFonts w:ascii="Times New Roman" w:hAnsi="Times New Roman" w:cs="Times New Roman"/>
          <w:sz w:val="24"/>
          <w:szCs w:val="24"/>
          <w:rPrChange w:id="638" w:author="isimeme udu" w:date="2021-05-27T15:53:00Z">
            <w:rPr/>
          </w:rPrChange>
        </w:rPr>
        <w:pPrChange w:id="639" w:author="isimeme udu" w:date="2021-05-27T15:53:00Z">
          <w:pPr>
            <w:pStyle w:val="ListParagraph"/>
            <w:numPr>
              <w:numId w:val="1"/>
            </w:numPr>
            <w:spacing w:after="0" w:line="240" w:lineRule="auto"/>
            <w:ind w:hanging="360"/>
          </w:pPr>
        </w:pPrChange>
      </w:pPr>
    </w:p>
    <w:sectPr w:rsidR="00733738" w:rsidRPr="007337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crosoft Office User" w:date="2021-05-27T16:38:00Z" w:initials="MOU">
    <w:p w14:paraId="0B452843" w14:textId="3C0DF717" w:rsidR="00C40AD1" w:rsidRDefault="00C40AD1">
      <w:pPr>
        <w:pStyle w:val="CommentText"/>
      </w:pPr>
      <w:r>
        <w:rPr>
          <w:rStyle w:val="CommentReference"/>
        </w:rPr>
        <w:annotationRef/>
      </w:r>
      <w:r>
        <w:t xml:space="preserve">I </w:t>
      </w:r>
      <w:proofErr w:type="gramStart"/>
      <w:r>
        <w:t>don’t</w:t>
      </w:r>
      <w:proofErr w:type="gramEnd"/>
      <w:r>
        <w:t xml:space="preserve"> immediately follow what you mean here. We may want to clarify.</w:t>
      </w:r>
    </w:p>
  </w:comment>
  <w:comment w:id="4" w:author="isimeme udu" w:date="2021-05-28T10:37:00Z" w:initials="iu">
    <w:p w14:paraId="1E8AAE47" w14:textId="4D13646A" w:rsidR="00F51BC7" w:rsidRDefault="00F51BC7">
      <w:pPr>
        <w:pStyle w:val="CommentText"/>
      </w:pPr>
      <w:r>
        <w:rPr>
          <w:rStyle w:val="CommentReference"/>
        </w:rPr>
        <w:annotationRef/>
      </w:r>
      <w:proofErr w:type="gramStart"/>
      <w:r>
        <w:t>Oh</w:t>
      </w:r>
      <w:proofErr w:type="gramEnd"/>
      <w:r>
        <w:t xml:space="preserve"> I was just saying the bottle experiments and the metagenome analysis show similar results  (like that paragraph of “trusting the current metric”). I was just </w:t>
      </w:r>
      <w:proofErr w:type="spellStart"/>
      <w:r>
        <w:t>spitballin</w:t>
      </w:r>
      <w:proofErr w:type="spellEnd"/>
      <w:r>
        <w:t xml:space="preserve">, </w:t>
      </w:r>
      <w:proofErr w:type="gramStart"/>
      <w:r>
        <w:t>I’m</w:t>
      </w:r>
      <w:proofErr w:type="gramEnd"/>
      <w:r>
        <w:t xml:space="preserve"> really bad at names, It can definitely be removed!</w:t>
      </w:r>
    </w:p>
  </w:comment>
  <w:comment w:id="55" w:author="Microsoft Office User" w:date="2021-05-27T19:43:00Z" w:initials="MOU">
    <w:p w14:paraId="0010F8B7" w14:textId="5CF1734C" w:rsidR="00EA0AC0" w:rsidRDefault="00EA0AC0">
      <w:pPr>
        <w:pStyle w:val="CommentText"/>
      </w:pPr>
      <w:r>
        <w:rPr>
          <w:rStyle w:val="CommentReference"/>
        </w:rPr>
        <w:annotationRef/>
      </w:r>
      <w:r>
        <w:t xml:space="preserve">I would recommend an opening that establishes the magnitude of the problem. Why do scientists need to identify limiting nutrients? See my </w:t>
      </w:r>
      <w:proofErr w:type="gramStart"/>
      <w:r>
        <w:t>suggestion</w:t>
      </w:r>
      <w:proofErr w:type="gramEnd"/>
    </w:p>
  </w:comment>
  <w:comment w:id="56" w:author="isimeme udu" w:date="2021-05-28T10:45:00Z" w:initials="iu">
    <w:p w14:paraId="3239212E" w14:textId="515867CE" w:rsidR="00F51BC7" w:rsidRDefault="00F51BC7">
      <w:pPr>
        <w:pStyle w:val="CommentText"/>
      </w:pPr>
      <w:r>
        <w:rPr>
          <w:rStyle w:val="CommentReference"/>
        </w:rPr>
        <w:annotationRef/>
      </w:r>
      <w:proofErr w:type="gramStart"/>
      <w:r w:rsidR="00F73445">
        <w:t>I’m</w:t>
      </w:r>
      <w:proofErr w:type="gramEnd"/>
      <w:r w:rsidR="00F73445">
        <w:t xml:space="preserve"> not sure of you meant the suggestion after the sentence, but I added something in yellow that I think is germane to the </w:t>
      </w:r>
      <w:r w:rsidR="004E5DF0">
        <w:t>conversation</w:t>
      </w:r>
      <w:r w:rsidR="00F73445">
        <w:t>!</w:t>
      </w:r>
    </w:p>
  </w:comment>
  <w:comment w:id="83" w:author="Microsoft Office User" w:date="2021-05-27T19:51:00Z" w:initials="MOU">
    <w:p w14:paraId="2B1925AD" w14:textId="064D6C77" w:rsidR="00EA0AC0" w:rsidRDefault="00EA0AC0">
      <w:pPr>
        <w:pStyle w:val="CommentText"/>
      </w:pPr>
      <w:r>
        <w:rPr>
          <w:rStyle w:val="CommentReference"/>
        </w:rPr>
        <w:annotationRef/>
      </w:r>
      <w:r>
        <w:t xml:space="preserve">You’d be surprised how expensive the electricity bill for the computers that run the global models is </w:t>
      </w:r>
      <w:r>
        <w:sym w:font="Wingdings" w:char="F04A"/>
      </w:r>
      <w:r>
        <w:t xml:space="preserve"> but I really like your framing </w:t>
      </w:r>
      <w:proofErr w:type="gramStart"/>
      <w:r>
        <w:t>here</w:t>
      </w:r>
      <w:proofErr w:type="gramEnd"/>
    </w:p>
  </w:comment>
  <w:comment w:id="84" w:author="isimeme udu" w:date="2021-05-28T10:42:00Z" w:initials="iu">
    <w:p w14:paraId="7DC4A191" w14:textId="7CBB9C60" w:rsidR="00F51BC7" w:rsidRDefault="00F51BC7">
      <w:pPr>
        <w:pStyle w:val="CommentText"/>
      </w:pPr>
      <w:r>
        <w:rPr>
          <w:rStyle w:val="CommentReference"/>
        </w:rPr>
        <w:annotationRef/>
      </w:r>
      <w:r>
        <w:t>LOL that was something I wondered about this week! Like for Station Aloha, or any other station at that matter, their bills mut be</w:t>
      </w:r>
      <w:proofErr w:type="gramStart"/>
      <w:r>
        <w:t>…..</w:t>
      </w:r>
      <w:proofErr w:type="gramEnd"/>
      <w:r>
        <w:t>something lol</w:t>
      </w:r>
    </w:p>
  </w:comment>
  <w:comment w:id="94" w:author="Microsoft Office User" w:date="2021-05-27T19:52:00Z" w:initials="MOU">
    <w:p w14:paraId="0F88F03B" w14:textId="3E5E7C9C" w:rsidR="00EA0AC0" w:rsidRDefault="00EA0AC0">
      <w:pPr>
        <w:pStyle w:val="CommentText"/>
      </w:pPr>
      <w:r>
        <w:rPr>
          <w:rStyle w:val="CommentReference"/>
        </w:rPr>
        <w:annotationRef/>
      </w:r>
      <w:r>
        <w:t>Say “Recent research by [first author] et al (link to paper)”</w:t>
      </w:r>
    </w:p>
  </w:comment>
  <w:comment w:id="118" w:author="Microsoft Office User" w:date="2021-05-27T22:53:00Z" w:initials="MOU">
    <w:p w14:paraId="04276AF2" w14:textId="682EB99F" w:rsidR="008C7C5A" w:rsidRDefault="008C7C5A">
      <w:pPr>
        <w:pStyle w:val="CommentText"/>
      </w:pPr>
      <w:r>
        <w:rPr>
          <w:rStyle w:val="CommentReference"/>
        </w:rPr>
        <w:annotationRef/>
      </w:r>
      <w:r>
        <w:t>What about the model :O</w:t>
      </w:r>
    </w:p>
  </w:comment>
  <w:comment w:id="119" w:author="isimeme udu" w:date="2021-05-28T11:13:00Z" w:initials="iu">
    <w:p w14:paraId="736D6E46" w14:textId="5E4BDB65" w:rsidR="004E5DF0" w:rsidRDefault="004E5DF0">
      <w:pPr>
        <w:pStyle w:val="CommentText"/>
      </w:pPr>
      <w:r>
        <w:rPr>
          <w:rStyle w:val="CommentReference"/>
        </w:rPr>
        <w:annotationRef/>
      </w:r>
      <w:r>
        <w:t xml:space="preserve">The global biogeography </w:t>
      </w:r>
      <w:r w:rsidR="002831C7">
        <w:t xml:space="preserve">and the metagenome analysis? Wait, </w:t>
      </w:r>
      <w:proofErr w:type="gramStart"/>
      <w:r w:rsidR="002831C7">
        <w:t>I’m</w:t>
      </w:r>
      <w:proofErr w:type="gramEnd"/>
      <w:r w:rsidR="002831C7">
        <w:t xml:space="preserve"> confused could you explain this? </w:t>
      </w:r>
    </w:p>
  </w:comment>
  <w:comment w:id="136" w:author="Microsoft Office User" w:date="2021-05-27T19:54:00Z" w:initials="MOU">
    <w:p w14:paraId="07AA064F" w14:textId="257C984F" w:rsidR="005227CE" w:rsidRDefault="005227CE">
      <w:pPr>
        <w:pStyle w:val="CommentText"/>
      </w:pPr>
      <w:r>
        <w:rPr>
          <w:rStyle w:val="CommentReference"/>
        </w:rPr>
        <w:annotationRef/>
      </w:r>
      <w:r>
        <w:t xml:space="preserve">Splitting up this sentence so the reader has less to deal with at once. </w:t>
      </w:r>
    </w:p>
  </w:comment>
  <w:comment w:id="137" w:author="isimeme udu" w:date="2021-05-28T11:13:00Z" w:initials="iu">
    <w:p w14:paraId="7F2D0DA1" w14:textId="77777777" w:rsidR="004E5DF0" w:rsidRDefault="004E5DF0">
      <w:pPr>
        <w:pStyle w:val="CommentText"/>
      </w:pPr>
      <w:r>
        <w:rPr>
          <w:rStyle w:val="CommentReference"/>
        </w:rPr>
        <w:annotationRef/>
      </w:r>
      <w:r>
        <w:t>Got it!</w:t>
      </w:r>
    </w:p>
    <w:p w14:paraId="2ED8BAC4" w14:textId="1496FB22" w:rsidR="004E5DF0" w:rsidRDefault="004E5DF0">
      <w:pPr>
        <w:pStyle w:val="CommentText"/>
      </w:pPr>
    </w:p>
  </w:comment>
  <w:comment w:id="194" w:author="Microsoft Office User" w:date="2021-05-27T23:10:00Z" w:initials="MOU">
    <w:p w14:paraId="481E04A6" w14:textId="77777777" w:rsidR="003C755E" w:rsidRDefault="003C755E" w:rsidP="003C755E">
      <w:pPr>
        <w:pStyle w:val="CommentText"/>
      </w:pPr>
      <w:r>
        <w:rPr>
          <w:rStyle w:val="CommentReference"/>
        </w:rPr>
        <w:annotationRef/>
      </w:r>
      <w:r>
        <w:t xml:space="preserve">I Absolutely agree with this, but I think it might be bad form to end our summary of these people’s article to a general audience by criticizing it. We could </w:t>
      </w:r>
      <w:proofErr w:type="gramStart"/>
      <w:r>
        <w:t>definitely tuck</w:t>
      </w:r>
      <w:proofErr w:type="gramEnd"/>
      <w:r>
        <w:t xml:space="preserve"> this sentiment somewhere into the body of our summary, but I think the paragraph above this one would be a really good conclusion. </w:t>
      </w:r>
    </w:p>
  </w:comment>
  <w:comment w:id="212" w:author="Microsoft Office User" w:date="2021-05-27T19:56:00Z" w:initials="MOU">
    <w:p w14:paraId="14166204" w14:textId="3F009235" w:rsidR="005227CE" w:rsidRDefault="005227CE">
      <w:pPr>
        <w:pStyle w:val="CommentText"/>
      </w:pPr>
      <w:r>
        <w:rPr>
          <w:rStyle w:val="CommentReference"/>
        </w:rPr>
        <w:annotationRef/>
      </w:r>
      <w:r>
        <w:t xml:space="preserve">Before we get here, I recommend explaining why the authors might hypothesize </w:t>
      </w:r>
      <w:proofErr w:type="gramStart"/>
      <w:r>
        <w:t>that</w:t>
      </w:r>
      <w:proofErr w:type="gramEnd"/>
    </w:p>
  </w:comment>
  <w:comment w:id="213" w:author="isimeme udu" w:date="2021-05-28T11:26:00Z" w:initials="iu">
    <w:p w14:paraId="5E9FC1F2" w14:textId="73EBEAF8" w:rsidR="002831C7" w:rsidRDefault="002831C7">
      <w:pPr>
        <w:pStyle w:val="CommentText"/>
      </w:pPr>
      <w:r>
        <w:rPr>
          <w:rStyle w:val="CommentReference"/>
        </w:rPr>
        <w:annotationRef/>
      </w:r>
      <w:r>
        <w:t xml:space="preserve">I hope I explained it sufficiently enough! You are right, they would want to know why the authors came up with that </w:t>
      </w:r>
      <w:proofErr w:type="gramStart"/>
      <w:r>
        <w:t>hypothesis</w:t>
      </w:r>
      <w:proofErr w:type="gramEnd"/>
    </w:p>
  </w:comment>
  <w:comment w:id="166" w:author="isimeme udu" w:date="2021-05-28T11:47:00Z" w:initials="iu">
    <w:p w14:paraId="2C96E5C2" w14:textId="154D4BB5" w:rsidR="003C755E" w:rsidRDefault="003C755E">
      <w:pPr>
        <w:pStyle w:val="CommentText"/>
      </w:pPr>
      <w:r>
        <w:rPr>
          <w:rStyle w:val="CommentReference"/>
        </w:rPr>
        <w:annotationRef/>
      </w:r>
      <w:r>
        <w:t xml:space="preserve">I added the paragraph here, with some edits. I </w:t>
      </w:r>
      <w:proofErr w:type="gramStart"/>
      <w:r>
        <w:t>don’t</w:t>
      </w:r>
      <w:proofErr w:type="gramEnd"/>
      <w:r>
        <w:t xml:space="preserve"> know if it works, but I still wanted to add it and see!</w:t>
      </w:r>
    </w:p>
  </w:comment>
  <w:comment w:id="167" w:author="isimeme udu" w:date="2021-05-28T11:48:00Z" w:initials="iu">
    <w:p w14:paraId="515E0DCF" w14:textId="20449ABD" w:rsidR="003C755E" w:rsidRDefault="003C755E">
      <w:pPr>
        <w:pStyle w:val="CommentText"/>
      </w:pPr>
      <w:r>
        <w:rPr>
          <w:rStyle w:val="CommentReference"/>
        </w:rPr>
        <w:annotationRef/>
      </w:r>
    </w:p>
  </w:comment>
  <w:comment w:id="256" w:author="Microsoft Office User" w:date="2021-05-27T22:56:00Z" w:initials="MOU">
    <w:p w14:paraId="7625354A" w14:textId="3AE99C79" w:rsidR="00DC78C4" w:rsidRDefault="00DC78C4">
      <w:pPr>
        <w:pStyle w:val="CommentText"/>
      </w:pPr>
      <w:r>
        <w:rPr>
          <w:rStyle w:val="CommentReference"/>
        </w:rPr>
        <w:annotationRef/>
      </w:r>
      <w:r>
        <w:t xml:space="preserve">I recommend describing specifically what the metagenome analysis was about (the prevalence of nutrient stress genes in pro genomes) instead of continuing to refer to the metagenomics analysis so that people don’t have to actually remember what a metagenome is to </w:t>
      </w:r>
      <w:proofErr w:type="gramStart"/>
      <w:r>
        <w:t>follow</w:t>
      </w:r>
      <w:proofErr w:type="gramEnd"/>
    </w:p>
  </w:comment>
  <w:comment w:id="250" w:author="Microsoft Office User" w:date="2021-05-27T23:09:00Z" w:initials="MOU">
    <w:p w14:paraId="67F9C33D" w14:textId="205DF030" w:rsidR="00D335FD" w:rsidRDefault="00D335FD">
      <w:pPr>
        <w:pStyle w:val="CommentText"/>
      </w:pPr>
      <w:r>
        <w:rPr>
          <w:rStyle w:val="CommentReference"/>
        </w:rPr>
        <w:annotationRef/>
      </w:r>
      <w:r>
        <w:t xml:space="preserve">I think being a little more explicit about what the agreement was between will help the audience follow why the result is </w:t>
      </w:r>
      <w:proofErr w:type="gramStart"/>
      <w:r>
        <w:t>notable</w:t>
      </w:r>
      <w:proofErr w:type="gramEnd"/>
    </w:p>
  </w:comment>
  <w:comment w:id="251" w:author="isimeme udu" w:date="2021-05-28T11:32:00Z" w:initials="iu">
    <w:p w14:paraId="23C1A566" w14:textId="4C546318" w:rsidR="00A42275" w:rsidRDefault="00A42275">
      <w:pPr>
        <w:pStyle w:val="CommentText"/>
      </w:pPr>
      <w:r>
        <w:rPr>
          <w:rStyle w:val="CommentReference"/>
        </w:rPr>
        <w:annotationRef/>
      </w:r>
      <w:r>
        <w:t>Okay, got it!</w:t>
      </w:r>
    </w:p>
  </w:comment>
  <w:comment w:id="280" w:author="Microsoft Office User" w:date="2021-05-27T23:03:00Z" w:initials="MOU">
    <w:p w14:paraId="37894838" w14:textId="35A0FA0D" w:rsidR="00DC78C4" w:rsidRDefault="00DC78C4">
      <w:pPr>
        <w:pStyle w:val="CommentText"/>
      </w:pPr>
      <w:r>
        <w:rPr>
          <w:rStyle w:val="CommentReference"/>
        </w:rPr>
        <w:annotationRef/>
      </w:r>
      <w:r>
        <w:t xml:space="preserve">Nice! Could easily be the first two sentences of one of my papers. </w:t>
      </w:r>
    </w:p>
  </w:comment>
  <w:comment w:id="281" w:author="isimeme udu" w:date="2021-05-28T10:46:00Z" w:initials="iu">
    <w:p w14:paraId="038268AA" w14:textId="7EE35873" w:rsidR="00DD1130" w:rsidRDefault="00DD1130">
      <w:pPr>
        <w:pStyle w:val="CommentText"/>
      </w:pPr>
      <w:r>
        <w:rPr>
          <w:rStyle w:val="CommentReference"/>
        </w:rPr>
        <w:annotationRef/>
      </w:r>
      <w:r w:rsidR="00A42275">
        <w:t>Thank you!</w:t>
      </w:r>
    </w:p>
  </w:comment>
  <w:comment w:id="296" w:author="Microsoft Office User" w:date="2021-05-27T23:10:00Z" w:initials="MOU">
    <w:p w14:paraId="4ED413A4" w14:textId="11844954" w:rsidR="00D335FD" w:rsidRDefault="00D335FD">
      <w:pPr>
        <w:pStyle w:val="CommentText"/>
      </w:pPr>
      <w:r>
        <w:rPr>
          <w:rStyle w:val="CommentReference"/>
        </w:rPr>
        <w:annotationRef/>
      </w:r>
      <w:r>
        <w:t xml:space="preserve">I Absolutely agree with this, but I think it might be bad form to end our summary of these people’s article to a general audience by criticizing it. We could </w:t>
      </w:r>
      <w:proofErr w:type="gramStart"/>
      <w:r>
        <w:t>definitely tuck</w:t>
      </w:r>
      <w:proofErr w:type="gramEnd"/>
      <w:r>
        <w:t xml:space="preserve"> this sentiment somewhere into the body of our summary, but I think the paragraph above this one would be a really good conclusion. </w:t>
      </w:r>
    </w:p>
  </w:comment>
  <w:comment w:id="517" w:author="Microsoft Office User" w:date="2021-05-27T11:57:00Z" w:initials="MOU">
    <w:p w14:paraId="47139B80" w14:textId="2E261075" w:rsidR="007A3252" w:rsidRDefault="007A3252">
      <w:pPr>
        <w:pStyle w:val="CommentText"/>
      </w:pPr>
      <w:r>
        <w:rPr>
          <w:rStyle w:val="CommentReference"/>
        </w:rPr>
        <w:annotationRef/>
      </w:r>
      <w:r>
        <w:t xml:space="preserve">Exactly! </w:t>
      </w:r>
    </w:p>
  </w:comment>
  <w:comment w:id="601" w:author="Microsoft Office User" w:date="2021-05-27T11:59:00Z" w:initials="MOU">
    <w:p w14:paraId="19B278E1" w14:textId="7AF75DB7" w:rsidR="007A3252" w:rsidRDefault="007A3252">
      <w:pPr>
        <w:pStyle w:val="CommentText"/>
      </w:pPr>
      <w:r>
        <w:rPr>
          <w:rStyle w:val="CommentReference"/>
        </w:rPr>
        <w:annotationRef/>
      </w:r>
      <w:r>
        <w:t xml:space="preserve">Great insight! </w:t>
      </w:r>
    </w:p>
  </w:comment>
  <w:comment w:id="623" w:author="Microsoft Office User" w:date="2021-05-27T16:37:00Z" w:initials="MOU">
    <w:p w14:paraId="20F80F1A" w14:textId="23DDB3BD" w:rsidR="00C40AD1" w:rsidRDefault="00C40AD1">
      <w:pPr>
        <w:pStyle w:val="CommentText"/>
      </w:pPr>
      <w:r>
        <w:rPr>
          <w:rStyle w:val="CommentReference"/>
        </w:rPr>
        <w:annotationRef/>
      </w:r>
      <w:r>
        <w:t xml:space="preserve">Both of these are great glossary entries, we can feel free to have any terms you think would be helpful, I’m sure Audra will also have </w:t>
      </w:r>
      <w:proofErr w:type="gramStart"/>
      <w:r>
        <w:t>suggestions</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452843" w15:done="0"/>
  <w15:commentEx w15:paraId="1E8AAE47" w15:paraIdParent="0B452843" w15:done="0"/>
  <w15:commentEx w15:paraId="0010F8B7" w15:done="0"/>
  <w15:commentEx w15:paraId="3239212E" w15:paraIdParent="0010F8B7" w15:done="0"/>
  <w15:commentEx w15:paraId="2B1925AD" w15:done="0"/>
  <w15:commentEx w15:paraId="7DC4A191" w15:paraIdParent="2B1925AD" w15:done="0"/>
  <w15:commentEx w15:paraId="0F88F03B" w15:done="1"/>
  <w15:commentEx w15:paraId="04276AF2" w15:done="0"/>
  <w15:commentEx w15:paraId="736D6E46" w15:paraIdParent="04276AF2" w15:done="0"/>
  <w15:commentEx w15:paraId="07AA064F" w15:done="0"/>
  <w15:commentEx w15:paraId="2ED8BAC4" w15:paraIdParent="07AA064F" w15:done="0"/>
  <w15:commentEx w15:paraId="481E04A6" w15:done="0"/>
  <w15:commentEx w15:paraId="14166204" w15:done="0"/>
  <w15:commentEx w15:paraId="5E9FC1F2" w15:paraIdParent="14166204" w15:done="0"/>
  <w15:commentEx w15:paraId="2C96E5C2" w15:done="0"/>
  <w15:commentEx w15:paraId="515E0DCF" w15:paraIdParent="2C96E5C2" w15:done="0"/>
  <w15:commentEx w15:paraId="7625354A" w15:done="0"/>
  <w15:commentEx w15:paraId="67F9C33D" w15:done="0"/>
  <w15:commentEx w15:paraId="23C1A566" w15:paraIdParent="67F9C33D" w15:done="0"/>
  <w15:commentEx w15:paraId="37894838" w15:done="0"/>
  <w15:commentEx w15:paraId="038268AA" w15:paraIdParent="37894838" w15:done="0"/>
  <w15:commentEx w15:paraId="4ED413A4" w15:done="1"/>
  <w15:commentEx w15:paraId="47139B80" w15:done="0"/>
  <w15:commentEx w15:paraId="19B278E1" w15:done="0"/>
  <w15:commentEx w15:paraId="20F80F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A499C" w16cex:dateUtc="2021-05-27T20:38:00Z"/>
  <w16cex:commentExtensible w16cex:durableId="245B4674" w16cex:dateUtc="2021-05-28T14:37:00Z"/>
  <w16cex:commentExtensible w16cex:durableId="245A74D2" w16cex:dateUtc="2021-05-27T23:43:00Z"/>
  <w16cex:commentExtensible w16cex:durableId="245B4854" w16cex:dateUtc="2021-05-28T14:45:00Z"/>
  <w16cex:commentExtensible w16cex:durableId="245A76B2" w16cex:dateUtc="2021-05-27T23:51:00Z"/>
  <w16cex:commentExtensible w16cex:durableId="245B4798" w16cex:dateUtc="2021-05-28T14:42:00Z"/>
  <w16cex:commentExtensible w16cex:durableId="245A7712" w16cex:dateUtc="2021-05-27T23:52:00Z"/>
  <w16cex:commentExtensible w16cex:durableId="245AA170" w16cex:dateUtc="2021-05-28T02:53:00Z"/>
  <w16cex:commentExtensible w16cex:durableId="245B4EC4" w16cex:dateUtc="2021-05-28T15:13:00Z"/>
  <w16cex:commentExtensible w16cex:durableId="245A7792" w16cex:dateUtc="2021-05-27T23:54:00Z"/>
  <w16cex:commentExtensible w16cex:durableId="245B4EE8" w16cex:dateUtc="2021-05-28T15:13:00Z"/>
  <w16cex:commentExtensible w16cex:durableId="245B47F4" w16cex:dateUtc="2021-05-28T03:10:00Z"/>
  <w16cex:commentExtensible w16cex:durableId="245A7809" w16cex:dateUtc="2021-05-27T23:56:00Z"/>
  <w16cex:commentExtensible w16cex:durableId="245B51D3" w16cex:dateUtc="2021-05-28T15:26:00Z"/>
  <w16cex:commentExtensible w16cex:durableId="245B56C1" w16cex:dateUtc="2021-05-28T15:47:00Z"/>
  <w16cex:commentExtensible w16cex:durableId="245B56F1" w16cex:dateUtc="2021-05-28T15:48:00Z"/>
  <w16cex:commentExtensible w16cex:durableId="245AA205" w16cex:dateUtc="2021-05-28T02:56:00Z"/>
  <w16cex:commentExtensible w16cex:durableId="245AA52A" w16cex:dateUtc="2021-05-28T03:09:00Z"/>
  <w16cex:commentExtensible w16cex:durableId="245B5333" w16cex:dateUtc="2021-05-28T15:32:00Z"/>
  <w16cex:commentExtensible w16cex:durableId="245AA3D3" w16cex:dateUtc="2021-05-28T03:03:00Z"/>
  <w16cex:commentExtensible w16cex:durableId="245B4892" w16cex:dateUtc="2021-05-28T14:46:00Z"/>
  <w16cex:commentExtensible w16cex:durableId="245AA562" w16cex:dateUtc="2021-05-28T03:10:00Z"/>
  <w16cex:commentExtensible w16cex:durableId="245A079B" w16cex:dateUtc="2021-05-27T15:57:00Z"/>
  <w16cex:commentExtensible w16cex:durableId="245A0812" w16cex:dateUtc="2021-05-27T15:59:00Z"/>
  <w16cex:commentExtensible w16cex:durableId="245A495F" w16cex:dateUtc="2021-05-27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452843" w16cid:durableId="245A499C"/>
  <w16cid:commentId w16cid:paraId="1E8AAE47" w16cid:durableId="245B4674"/>
  <w16cid:commentId w16cid:paraId="0010F8B7" w16cid:durableId="245A74D2"/>
  <w16cid:commentId w16cid:paraId="3239212E" w16cid:durableId="245B4854"/>
  <w16cid:commentId w16cid:paraId="2B1925AD" w16cid:durableId="245A76B2"/>
  <w16cid:commentId w16cid:paraId="7DC4A191" w16cid:durableId="245B4798"/>
  <w16cid:commentId w16cid:paraId="0F88F03B" w16cid:durableId="245A7712"/>
  <w16cid:commentId w16cid:paraId="04276AF2" w16cid:durableId="245AA170"/>
  <w16cid:commentId w16cid:paraId="736D6E46" w16cid:durableId="245B4EC4"/>
  <w16cid:commentId w16cid:paraId="07AA064F" w16cid:durableId="245A7792"/>
  <w16cid:commentId w16cid:paraId="2ED8BAC4" w16cid:durableId="245B4EE8"/>
  <w16cid:commentId w16cid:paraId="481E04A6" w16cid:durableId="245B47F4"/>
  <w16cid:commentId w16cid:paraId="14166204" w16cid:durableId="245A7809"/>
  <w16cid:commentId w16cid:paraId="5E9FC1F2" w16cid:durableId="245B51D3"/>
  <w16cid:commentId w16cid:paraId="2C96E5C2" w16cid:durableId="245B56C1"/>
  <w16cid:commentId w16cid:paraId="515E0DCF" w16cid:durableId="245B56F1"/>
  <w16cid:commentId w16cid:paraId="7625354A" w16cid:durableId="245AA205"/>
  <w16cid:commentId w16cid:paraId="67F9C33D" w16cid:durableId="245AA52A"/>
  <w16cid:commentId w16cid:paraId="23C1A566" w16cid:durableId="245B5333"/>
  <w16cid:commentId w16cid:paraId="37894838" w16cid:durableId="245AA3D3"/>
  <w16cid:commentId w16cid:paraId="038268AA" w16cid:durableId="245B4892"/>
  <w16cid:commentId w16cid:paraId="4ED413A4" w16cid:durableId="245AA562"/>
  <w16cid:commentId w16cid:paraId="47139B80" w16cid:durableId="245A079B"/>
  <w16cid:commentId w16cid:paraId="19B278E1" w16cid:durableId="245A0812"/>
  <w16cid:commentId w16cid:paraId="20F80F1A" w16cid:durableId="245A49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A502B" w14:textId="77777777" w:rsidR="00DD65DA" w:rsidRDefault="00DD65DA" w:rsidP="00047E1C">
      <w:pPr>
        <w:spacing w:after="0" w:line="240" w:lineRule="auto"/>
      </w:pPr>
      <w:r>
        <w:separator/>
      </w:r>
    </w:p>
  </w:endnote>
  <w:endnote w:type="continuationSeparator" w:id="0">
    <w:p w14:paraId="6C4403A4" w14:textId="77777777" w:rsidR="00DD65DA" w:rsidRDefault="00DD65DA" w:rsidP="00047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109BD" w14:textId="77777777" w:rsidR="00DD65DA" w:rsidRDefault="00DD65DA" w:rsidP="00047E1C">
      <w:pPr>
        <w:spacing w:after="0" w:line="240" w:lineRule="auto"/>
      </w:pPr>
      <w:r>
        <w:separator/>
      </w:r>
    </w:p>
  </w:footnote>
  <w:footnote w:type="continuationSeparator" w:id="0">
    <w:p w14:paraId="248A6211" w14:textId="77777777" w:rsidR="00DD65DA" w:rsidRDefault="00DD65DA" w:rsidP="00047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156E7"/>
    <w:multiLevelType w:val="hybridMultilevel"/>
    <w:tmpl w:val="D85E24A0"/>
    <w:lvl w:ilvl="0" w:tplc="CFA8F6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40259"/>
    <w:multiLevelType w:val="hybridMultilevel"/>
    <w:tmpl w:val="BE0A19A4"/>
    <w:lvl w:ilvl="0" w:tplc="D520A7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620B4"/>
    <w:multiLevelType w:val="hybridMultilevel"/>
    <w:tmpl w:val="D4903E0E"/>
    <w:lvl w:ilvl="0" w:tplc="C1C660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0E7A58"/>
    <w:multiLevelType w:val="hybridMultilevel"/>
    <w:tmpl w:val="E32A46A0"/>
    <w:lvl w:ilvl="0" w:tplc="DB5E5B32">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imeme udu">
    <w15:presenceInfo w15:providerId="Windows Live" w15:userId="15919a691119b50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2B"/>
    <w:rsid w:val="00036846"/>
    <w:rsid w:val="00047E1C"/>
    <w:rsid w:val="00097F3F"/>
    <w:rsid w:val="000E2760"/>
    <w:rsid w:val="000F12B2"/>
    <w:rsid w:val="0013362A"/>
    <w:rsid w:val="0015145F"/>
    <w:rsid w:val="001B48EA"/>
    <w:rsid w:val="001E7328"/>
    <w:rsid w:val="00235FCF"/>
    <w:rsid w:val="002831C7"/>
    <w:rsid w:val="00294944"/>
    <w:rsid w:val="00326AC8"/>
    <w:rsid w:val="00343746"/>
    <w:rsid w:val="00386AAB"/>
    <w:rsid w:val="003A73C4"/>
    <w:rsid w:val="003B3EC9"/>
    <w:rsid w:val="003C755E"/>
    <w:rsid w:val="0041524A"/>
    <w:rsid w:val="004246E9"/>
    <w:rsid w:val="0045111D"/>
    <w:rsid w:val="004610EA"/>
    <w:rsid w:val="004A3ED7"/>
    <w:rsid w:val="004E5DF0"/>
    <w:rsid w:val="004E766A"/>
    <w:rsid w:val="00504E77"/>
    <w:rsid w:val="0050568B"/>
    <w:rsid w:val="005227CE"/>
    <w:rsid w:val="005419B2"/>
    <w:rsid w:val="005930F5"/>
    <w:rsid w:val="005D5178"/>
    <w:rsid w:val="00621F2B"/>
    <w:rsid w:val="00641327"/>
    <w:rsid w:val="0066298E"/>
    <w:rsid w:val="006A6287"/>
    <w:rsid w:val="006C2CC0"/>
    <w:rsid w:val="006D2DB0"/>
    <w:rsid w:val="006E0280"/>
    <w:rsid w:val="007051C9"/>
    <w:rsid w:val="00725F87"/>
    <w:rsid w:val="00733738"/>
    <w:rsid w:val="00747F77"/>
    <w:rsid w:val="00797F0B"/>
    <w:rsid w:val="007A3252"/>
    <w:rsid w:val="007A4D1F"/>
    <w:rsid w:val="007C3BCA"/>
    <w:rsid w:val="008C1209"/>
    <w:rsid w:val="008C7C5A"/>
    <w:rsid w:val="008F00A2"/>
    <w:rsid w:val="009914EC"/>
    <w:rsid w:val="009B603D"/>
    <w:rsid w:val="00A0359C"/>
    <w:rsid w:val="00A42275"/>
    <w:rsid w:val="00A91EA3"/>
    <w:rsid w:val="00AA0C4E"/>
    <w:rsid w:val="00AD477D"/>
    <w:rsid w:val="00AE50AE"/>
    <w:rsid w:val="00B33E26"/>
    <w:rsid w:val="00B3530C"/>
    <w:rsid w:val="00B55EEA"/>
    <w:rsid w:val="00BD663C"/>
    <w:rsid w:val="00BE0C6C"/>
    <w:rsid w:val="00BF4224"/>
    <w:rsid w:val="00C2185D"/>
    <w:rsid w:val="00C2524E"/>
    <w:rsid w:val="00C40AD1"/>
    <w:rsid w:val="00C457F1"/>
    <w:rsid w:val="00C65ED6"/>
    <w:rsid w:val="00D0338A"/>
    <w:rsid w:val="00D335FD"/>
    <w:rsid w:val="00D34468"/>
    <w:rsid w:val="00D34639"/>
    <w:rsid w:val="00D47C56"/>
    <w:rsid w:val="00D62C5A"/>
    <w:rsid w:val="00D66CCE"/>
    <w:rsid w:val="00D83675"/>
    <w:rsid w:val="00D9372B"/>
    <w:rsid w:val="00DB22E0"/>
    <w:rsid w:val="00DC78C4"/>
    <w:rsid w:val="00DD1130"/>
    <w:rsid w:val="00DD65DA"/>
    <w:rsid w:val="00E22EAF"/>
    <w:rsid w:val="00E2424B"/>
    <w:rsid w:val="00E93978"/>
    <w:rsid w:val="00EA0AC0"/>
    <w:rsid w:val="00EA3B0C"/>
    <w:rsid w:val="00EB6547"/>
    <w:rsid w:val="00EF44C7"/>
    <w:rsid w:val="00F138B4"/>
    <w:rsid w:val="00F345B8"/>
    <w:rsid w:val="00F51BC7"/>
    <w:rsid w:val="00F73445"/>
    <w:rsid w:val="00FE2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64FE"/>
  <w15:chartTrackingRefBased/>
  <w15:docId w15:val="{CC3A254C-73A2-4D70-8893-FCB6A9FE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E1C"/>
  </w:style>
  <w:style w:type="paragraph" w:styleId="Footer">
    <w:name w:val="footer"/>
    <w:basedOn w:val="Normal"/>
    <w:link w:val="FooterChar"/>
    <w:uiPriority w:val="99"/>
    <w:unhideWhenUsed/>
    <w:rsid w:val="00047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E1C"/>
  </w:style>
  <w:style w:type="paragraph" w:styleId="ListParagraph">
    <w:name w:val="List Paragraph"/>
    <w:basedOn w:val="Normal"/>
    <w:uiPriority w:val="34"/>
    <w:qFormat/>
    <w:rsid w:val="00C2185D"/>
    <w:pPr>
      <w:ind w:left="720"/>
      <w:contextualSpacing/>
    </w:pPr>
  </w:style>
  <w:style w:type="character" w:styleId="CommentReference">
    <w:name w:val="annotation reference"/>
    <w:basedOn w:val="DefaultParagraphFont"/>
    <w:uiPriority w:val="99"/>
    <w:semiHidden/>
    <w:unhideWhenUsed/>
    <w:rsid w:val="00AA0C4E"/>
    <w:rPr>
      <w:sz w:val="16"/>
      <w:szCs w:val="16"/>
    </w:rPr>
  </w:style>
  <w:style w:type="paragraph" w:styleId="CommentText">
    <w:name w:val="annotation text"/>
    <w:basedOn w:val="Normal"/>
    <w:link w:val="CommentTextChar"/>
    <w:uiPriority w:val="99"/>
    <w:semiHidden/>
    <w:unhideWhenUsed/>
    <w:rsid w:val="00AA0C4E"/>
    <w:pPr>
      <w:spacing w:line="240" w:lineRule="auto"/>
    </w:pPr>
    <w:rPr>
      <w:sz w:val="20"/>
      <w:szCs w:val="20"/>
    </w:rPr>
  </w:style>
  <w:style w:type="character" w:customStyle="1" w:styleId="CommentTextChar">
    <w:name w:val="Comment Text Char"/>
    <w:basedOn w:val="DefaultParagraphFont"/>
    <w:link w:val="CommentText"/>
    <w:uiPriority w:val="99"/>
    <w:semiHidden/>
    <w:rsid w:val="00AA0C4E"/>
    <w:rPr>
      <w:sz w:val="20"/>
      <w:szCs w:val="20"/>
    </w:rPr>
  </w:style>
  <w:style w:type="paragraph" w:styleId="CommentSubject">
    <w:name w:val="annotation subject"/>
    <w:basedOn w:val="CommentText"/>
    <w:next w:val="CommentText"/>
    <w:link w:val="CommentSubjectChar"/>
    <w:uiPriority w:val="99"/>
    <w:semiHidden/>
    <w:unhideWhenUsed/>
    <w:rsid w:val="00AA0C4E"/>
    <w:rPr>
      <w:b/>
      <w:bCs/>
    </w:rPr>
  </w:style>
  <w:style w:type="character" w:customStyle="1" w:styleId="CommentSubjectChar">
    <w:name w:val="Comment Subject Char"/>
    <w:basedOn w:val="CommentTextChar"/>
    <w:link w:val="CommentSubject"/>
    <w:uiPriority w:val="99"/>
    <w:semiHidden/>
    <w:rsid w:val="00AA0C4E"/>
    <w:rPr>
      <w:b/>
      <w:bCs/>
      <w:sz w:val="20"/>
      <w:szCs w:val="20"/>
    </w:rPr>
  </w:style>
  <w:style w:type="paragraph" w:styleId="NormalWeb">
    <w:name w:val="Normal (Web)"/>
    <w:basedOn w:val="Normal"/>
    <w:uiPriority w:val="99"/>
    <w:semiHidden/>
    <w:unhideWhenUsed/>
    <w:rsid w:val="00D346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4639"/>
    <w:rPr>
      <w:i/>
      <w:iCs/>
    </w:rPr>
  </w:style>
  <w:style w:type="character" w:styleId="Hyperlink">
    <w:name w:val="Hyperlink"/>
    <w:basedOn w:val="DefaultParagraphFont"/>
    <w:uiPriority w:val="99"/>
    <w:unhideWhenUsed/>
    <w:rsid w:val="00F73445"/>
    <w:rPr>
      <w:color w:val="0563C1" w:themeColor="hyperlink"/>
      <w:u w:val="single"/>
    </w:rPr>
  </w:style>
  <w:style w:type="character" w:styleId="UnresolvedMention">
    <w:name w:val="Unresolved Mention"/>
    <w:basedOn w:val="DefaultParagraphFont"/>
    <w:uiPriority w:val="99"/>
    <w:semiHidden/>
    <w:unhideWhenUsed/>
    <w:rsid w:val="00F73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2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isimeme udu</dc:creator>
  <cp:keywords/>
  <dc:description/>
  <cp:lastModifiedBy>isimeme udu</cp:lastModifiedBy>
  <cp:revision>3</cp:revision>
  <dcterms:created xsi:type="dcterms:W3CDTF">2021-05-28T15:49:00Z</dcterms:created>
  <dcterms:modified xsi:type="dcterms:W3CDTF">2021-05-28T15:49:00Z</dcterms:modified>
</cp:coreProperties>
</file>