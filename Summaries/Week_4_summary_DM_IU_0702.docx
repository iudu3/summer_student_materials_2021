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28CAE" w14:textId="6E408AD8" w:rsidR="00837088" w:rsidRPr="006450D4" w:rsidRDefault="00F96D44">
      <w:pPr>
        <w:rPr>
          <w:rFonts w:ascii="Times New Roman" w:hAnsi="Times New Roman" w:cs="Times New Roman"/>
          <w:sz w:val="24"/>
          <w:szCs w:val="24"/>
        </w:rPr>
      </w:pPr>
      <w:r w:rsidRPr="006450D4">
        <w:rPr>
          <w:rFonts w:ascii="Times New Roman" w:hAnsi="Times New Roman" w:cs="Times New Roman"/>
          <w:sz w:val="24"/>
          <w:szCs w:val="24"/>
        </w:rPr>
        <w:t>Viral Updat</w:t>
      </w:r>
      <w:r w:rsidR="008214DD" w:rsidRPr="006450D4">
        <w:rPr>
          <w:rFonts w:ascii="Times New Roman" w:hAnsi="Times New Roman" w:cs="Times New Roman"/>
          <w:sz w:val="24"/>
          <w:szCs w:val="24"/>
        </w:rPr>
        <w:t>es Week 4</w:t>
      </w:r>
    </w:p>
    <w:p w14:paraId="2EC5DC92" w14:textId="1E9C077C" w:rsidR="008214DD" w:rsidRDefault="008214DD">
      <w:pPr>
        <w:rPr>
          <w:rFonts w:ascii="Times New Roman" w:hAnsi="Times New Roman" w:cs="Times New Roman"/>
          <w:sz w:val="24"/>
          <w:szCs w:val="24"/>
        </w:rPr>
      </w:pPr>
      <w:r w:rsidRPr="006450D4">
        <w:rPr>
          <w:rFonts w:ascii="Times New Roman" w:hAnsi="Times New Roman" w:cs="Times New Roman"/>
          <w:sz w:val="24"/>
          <w:szCs w:val="24"/>
        </w:rPr>
        <w:t>(summary of Pelusi et al</w:t>
      </w:r>
      <w:r w:rsidR="000E4CB1" w:rsidRPr="006450D4">
        <w:rPr>
          <w:rFonts w:ascii="Times New Roman" w:hAnsi="Times New Roman" w:cs="Times New Roman"/>
          <w:sz w:val="24"/>
          <w:szCs w:val="24"/>
        </w:rPr>
        <w:t>)</w:t>
      </w:r>
    </w:p>
    <w:p w14:paraId="0DC08302" w14:textId="058BF948" w:rsidR="0043208F" w:rsidRDefault="0043208F" w:rsidP="0043208F">
      <w:pPr>
        <w:rPr>
          <w:rFonts w:ascii="Times New Roman" w:hAnsi="Times New Roman" w:cs="Times New Roman"/>
          <w:b/>
          <w:bCs/>
          <w:sz w:val="24"/>
          <w:szCs w:val="24"/>
        </w:rPr>
      </w:pPr>
      <w:r w:rsidRPr="00C87F67">
        <w:rPr>
          <w:rFonts w:ascii="Times New Roman" w:hAnsi="Times New Roman" w:cs="Times New Roman"/>
          <w:b/>
          <w:bCs/>
          <w:sz w:val="24"/>
          <w:szCs w:val="24"/>
        </w:rPr>
        <w:t>Context</w:t>
      </w:r>
    </w:p>
    <w:p w14:paraId="1BA385A7" w14:textId="78F0B84D" w:rsidR="002860CB" w:rsidRPr="002860CB" w:rsidRDefault="00F522E5" w:rsidP="002860CB">
      <w:pPr>
        <w:rPr>
          <w:rFonts w:ascii="Times New Roman" w:hAnsi="Times New Roman" w:cs="Times New Roman"/>
          <w:sz w:val="24"/>
          <w:szCs w:val="24"/>
        </w:rPr>
      </w:pPr>
      <w:ins w:id="0" w:author="isimeme udu" w:date="2021-06-23T08:12:00Z">
        <w:r>
          <w:rPr>
            <w:rFonts w:ascii="Times New Roman" w:hAnsi="Times New Roman" w:cs="Times New Roman"/>
            <w:sz w:val="24"/>
            <w:szCs w:val="24"/>
          </w:rPr>
          <w:t>Som</w:t>
        </w:r>
      </w:ins>
      <w:ins w:id="1" w:author="isimeme udu" w:date="2021-06-23T08:13:00Z">
        <w:r>
          <w:rPr>
            <w:rFonts w:ascii="Times New Roman" w:hAnsi="Times New Roman" w:cs="Times New Roman"/>
            <w:sz w:val="24"/>
            <w:szCs w:val="24"/>
          </w:rPr>
          <w:t>e p</w:t>
        </w:r>
      </w:ins>
      <w:commentRangeStart w:id="2"/>
      <w:commentRangeStart w:id="3"/>
      <w:del w:id="4" w:author="isimeme udu" w:date="2021-06-23T08:12:00Z">
        <w:r w:rsidR="002860CB" w:rsidRPr="002860CB" w:rsidDel="00F522E5">
          <w:rPr>
            <w:rFonts w:ascii="Times New Roman" w:hAnsi="Times New Roman" w:cs="Times New Roman"/>
            <w:sz w:val="24"/>
            <w:szCs w:val="24"/>
          </w:rPr>
          <w:delText>P</w:delText>
        </w:r>
      </w:del>
      <w:r w:rsidR="002860CB" w:rsidRPr="002860CB">
        <w:rPr>
          <w:rFonts w:ascii="Times New Roman" w:hAnsi="Times New Roman" w:cs="Times New Roman"/>
          <w:sz w:val="24"/>
          <w:szCs w:val="24"/>
        </w:rPr>
        <w:t xml:space="preserve">hytoplankton switch between different </w:t>
      </w:r>
      <w:ins w:id="5" w:author="isimeme udu" w:date="2021-06-23T08:13:00Z">
        <w:r>
          <w:rPr>
            <w:rFonts w:ascii="Times New Roman" w:hAnsi="Times New Roman" w:cs="Times New Roman"/>
            <w:sz w:val="24"/>
            <w:szCs w:val="24"/>
          </w:rPr>
          <w:t xml:space="preserve">life </w:t>
        </w:r>
      </w:ins>
      <w:del w:id="6" w:author="isimeme udu" w:date="2021-06-23T08:13:00Z">
        <w:r w:rsidR="002860CB" w:rsidRPr="002860CB" w:rsidDel="00F522E5">
          <w:rPr>
            <w:rFonts w:ascii="Times New Roman" w:hAnsi="Times New Roman" w:cs="Times New Roman"/>
            <w:sz w:val="24"/>
            <w:szCs w:val="24"/>
          </w:rPr>
          <w:delText xml:space="preserve">physiological </w:delText>
        </w:r>
      </w:del>
      <w:r w:rsidR="002860CB" w:rsidRPr="002860CB">
        <w:rPr>
          <w:rFonts w:ascii="Times New Roman" w:hAnsi="Times New Roman" w:cs="Times New Roman"/>
          <w:sz w:val="24"/>
          <w:szCs w:val="24"/>
        </w:rPr>
        <w:t xml:space="preserve">stages </w:t>
      </w:r>
      <w:ins w:id="7" w:author="isimeme udu" w:date="2021-06-23T08:13:00Z">
        <w:r>
          <w:rPr>
            <w:rFonts w:ascii="Times New Roman" w:hAnsi="Times New Roman" w:cs="Times New Roman"/>
            <w:sz w:val="24"/>
            <w:szCs w:val="24"/>
          </w:rPr>
          <w:t xml:space="preserve">to endure harsh </w:t>
        </w:r>
      </w:ins>
      <w:ins w:id="8" w:author="isimeme udu" w:date="2021-06-23T08:14:00Z">
        <w:r>
          <w:rPr>
            <w:rFonts w:ascii="Times New Roman" w:hAnsi="Times New Roman" w:cs="Times New Roman"/>
            <w:sz w:val="24"/>
            <w:szCs w:val="24"/>
          </w:rPr>
          <w:t>environmental conditions in the ocean</w:t>
        </w:r>
      </w:ins>
      <w:del w:id="9" w:author="isimeme udu" w:date="2021-06-23T08:13:00Z">
        <w:r w:rsidR="002860CB" w:rsidRPr="002860CB" w:rsidDel="00F522E5">
          <w:rPr>
            <w:rFonts w:ascii="Times New Roman" w:hAnsi="Times New Roman" w:cs="Times New Roman"/>
            <w:sz w:val="24"/>
            <w:szCs w:val="24"/>
          </w:rPr>
          <w:delText>in their lifetime</w:delText>
        </w:r>
      </w:del>
      <w:r w:rsidR="002860CB" w:rsidRPr="002860CB">
        <w:rPr>
          <w:rFonts w:ascii="Times New Roman" w:hAnsi="Times New Roman" w:cs="Times New Roman"/>
          <w:sz w:val="24"/>
          <w:szCs w:val="24"/>
        </w:rPr>
        <w:t>.</w:t>
      </w:r>
      <w:ins w:id="10" w:author="isimeme udu" w:date="2021-06-23T08:14:00Z">
        <w:r>
          <w:rPr>
            <w:rFonts w:ascii="Times New Roman" w:hAnsi="Times New Roman" w:cs="Times New Roman"/>
            <w:sz w:val="24"/>
            <w:szCs w:val="24"/>
          </w:rPr>
          <w:t xml:space="preserve"> For example,</w:t>
        </w:r>
      </w:ins>
      <w:ins w:id="11" w:author="isimeme udu" w:date="2021-06-23T08:31:00Z">
        <w:r w:rsidR="00BE5213" w:rsidRPr="00D7435D">
          <w:rPr>
            <w:rFonts w:ascii="Times New Roman" w:hAnsi="Times New Roman" w:cs="Times New Roman"/>
            <w:i/>
            <w:iCs/>
            <w:sz w:val="24"/>
            <w:szCs w:val="24"/>
            <w:rPrChange w:id="12" w:author="isimeme udu" w:date="2021-06-24T08:41:00Z">
              <w:rPr>
                <w:rFonts w:ascii="Times New Roman" w:hAnsi="Times New Roman" w:cs="Times New Roman"/>
                <w:sz w:val="24"/>
                <w:szCs w:val="24"/>
              </w:rPr>
            </w:rPrChange>
          </w:rPr>
          <w:t xml:space="preserve"> </w:t>
        </w:r>
      </w:ins>
      <w:ins w:id="13" w:author="Daniel Muratore" w:date="2021-07-02T12:46:00Z">
        <w:r w:rsidR="002C7D15">
          <w:rPr>
            <w:rFonts w:ascii="Times New Roman" w:hAnsi="Times New Roman" w:cs="Times New Roman"/>
            <w:sz w:val="24"/>
            <w:szCs w:val="24"/>
          </w:rPr>
          <w:t xml:space="preserve">the phytoplankton </w:t>
        </w:r>
      </w:ins>
      <w:proofErr w:type="spellStart"/>
      <w:ins w:id="14" w:author="isimeme udu" w:date="2021-06-24T08:39:00Z">
        <w:r w:rsidR="00D7435D" w:rsidRPr="00D7435D">
          <w:rPr>
            <w:rFonts w:ascii="Times New Roman" w:hAnsi="Times New Roman" w:cs="Times New Roman"/>
            <w:i/>
            <w:iCs/>
            <w:sz w:val="24"/>
            <w:szCs w:val="24"/>
            <w:rPrChange w:id="15" w:author="isimeme udu" w:date="2021-06-24T08:42:00Z">
              <w:rPr>
                <w:rFonts w:ascii="Times New Roman" w:hAnsi="Times New Roman" w:cs="Times New Roman"/>
                <w:sz w:val="24"/>
                <w:szCs w:val="24"/>
              </w:rPr>
            </w:rPrChange>
          </w:rPr>
          <w:t>Emilian</w:t>
        </w:r>
      </w:ins>
      <w:ins w:id="16" w:author="isimeme udu" w:date="2021-06-24T08:40:00Z">
        <w:r w:rsidR="00D7435D" w:rsidRPr="00D7435D">
          <w:rPr>
            <w:rFonts w:ascii="Times New Roman" w:hAnsi="Times New Roman" w:cs="Times New Roman"/>
            <w:i/>
            <w:iCs/>
            <w:sz w:val="24"/>
            <w:szCs w:val="24"/>
            <w:rPrChange w:id="17" w:author="isimeme udu" w:date="2021-06-24T08:42:00Z">
              <w:rPr>
                <w:rFonts w:ascii="Times New Roman" w:hAnsi="Times New Roman" w:cs="Times New Roman"/>
                <w:sz w:val="24"/>
                <w:szCs w:val="24"/>
              </w:rPr>
            </w:rPrChange>
          </w:rPr>
          <w:t>i</w:t>
        </w:r>
      </w:ins>
      <w:ins w:id="18" w:author="isimeme udu" w:date="2021-06-24T08:39:00Z">
        <w:r w:rsidR="00D7435D" w:rsidRPr="00D7435D">
          <w:rPr>
            <w:rFonts w:ascii="Times New Roman" w:hAnsi="Times New Roman" w:cs="Times New Roman"/>
            <w:i/>
            <w:iCs/>
            <w:sz w:val="24"/>
            <w:szCs w:val="24"/>
            <w:rPrChange w:id="19" w:author="isimeme udu" w:date="2021-06-24T08:42:00Z">
              <w:rPr>
                <w:rFonts w:ascii="Times New Roman" w:hAnsi="Times New Roman" w:cs="Times New Roman"/>
                <w:sz w:val="24"/>
                <w:szCs w:val="24"/>
              </w:rPr>
            </w:rPrChange>
          </w:rPr>
          <w:t>a</w:t>
        </w:r>
        <w:proofErr w:type="spellEnd"/>
        <w:r w:rsidR="00D7435D" w:rsidRPr="00D7435D">
          <w:rPr>
            <w:rFonts w:ascii="Times New Roman" w:hAnsi="Times New Roman" w:cs="Times New Roman"/>
            <w:i/>
            <w:iCs/>
            <w:sz w:val="24"/>
            <w:szCs w:val="24"/>
            <w:rPrChange w:id="20" w:author="isimeme udu" w:date="2021-06-24T08:42:00Z">
              <w:rPr>
                <w:rFonts w:ascii="Times New Roman" w:hAnsi="Times New Roman" w:cs="Times New Roman"/>
                <w:sz w:val="24"/>
                <w:szCs w:val="24"/>
              </w:rPr>
            </w:rPrChange>
          </w:rPr>
          <w:t xml:space="preserve"> </w:t>
        </w:r>
        <w:proofErr w:type="spellStart"/>
        <w:r w:rsidR="00D7435D" w:rsidRPr="00D7435D">
          <w:rPr>
            <w:rFonts w:ascii="Times New Roman" w:hAnsi="Times New Roman" w:cs="Times New Roman"/>
            <w:i/>
            <w:iCs/>
            <w:sz w:val="24"/>
            <w:szCs w:val="24"/>
            <w:rPrChange w:id="21" w:author="isimeme udu" w:date="2021-06-24T08:42:00Z">
              <w:rPr>
                <w:rFonts w:ascii="Times New Roman" w:hAnsi="Times New Roman" w:cs="Times New Roman"/>
                <w:sz w:val="24"/>
                <w:szCs w:val="24"/>
              </w:rPr>
            </w:rPrChange>
          </w:rPr>
          <w:t>huxleyi</w:t>
        </w:r>
      </w:ins>
      <w:proofErr w:type="spellEnd"/>
      <w:ins w:id="22" w:author="Daniel Muratore" w:date="2021-07-02T12:46:00Z">
        <w:r w:rsidR="002C7D15">
          <w:rPr>
            <w:rFonts w:ascii="Times New Roman" w:hAnsi="Times New Roman" w:cs="Times New Roman"/>
            <w:i/>
            <w:iCs/>
            <w:sz w:val="24"/>
            <w:szCs w:val="24"/>
          </w:rPr>
          <w:t xml:space="preserve"> </w:t>
        </w:r>
        <w:r w:rsidR="002C7D15">
          <w:rPr>
            <w:rFonts w:ascii="Times New Roman" w:hAnsi="Times New Roman" w:cs="Times New Roman"/>
            <w:sz w:val="24"/>
            <w:szCs w:val="24"/>
          </w:rPr>
          <w:t xml:space="preserve">[add link to an explainer page like </w:t>
        </w:r>
      </w:ins>
      <w:ins w:id="23" w:author="Daniel Muratore" w:date="2021-07-02T12:47:00Z">
        <w:r w:rsidR="002C7D15">
          <w:rPr>
            <w:rFonts w:ascii="Times New Roman" w:hAnsi="Times New Roman" w:cs="Times New Roman"/>
            <w:sz w:val="24"/>
            <w:szCs w:val="24"/>
          </w:rPr>
          <w:t xml:space="preserve">this </w:t>
        </w:r>
        <w:r w:rsidR="002C7D15" w:rsidRPr="002C7D15">
          <w:rPr>
            <w:rFonts w:ascii="Times New Roman" w:hAnsi="Times New Roman" w:cs="Times New Roman"/>
            <w:sz w:val="24"/>
            <w:szCs w:val="24"/>
          </w:rPr>
          <w:t>https://earthobservatory.nasa.gov/images/146897/channeling-a-bloom</w:t>
        </w:r>
        <w:r w:rsidR="002C7D15">
          <w:rPr>
            <w:rFonts w:ascii="Times New Roman" w:hAnsi="Times New Roman" w:cs="Times New Roman"/>
            <w:sz w:val="24"/>
            <w:szCs w:val="24"/>
          </w:rPr>
          <w:t>]</w:t>
        </w:r>
      </w:ins>
      <w:ins w:id="24" w:author="isimeme udu" w:date="2021-06-24T08:39:00Z">
        <w:r w:rsidR="00D7435D">
          <w:rPr>
            <w:rFonts w:ascii="Times New Roman" w:hAnsi="Times New Roman" w:cs="Times New Roman"/>
            <w:sz w:val="24"/>
            <w:szCs w:val="24"/>
          </w:rPr>
          <w:t xml:space="preserve"> </w:t>
        </w:r>
      </w:ins>
      <w:ins w:id="25" w:author="isimeme udu" w:date="2021-06-24T08:40:00Z">
        <w:del w:id="26" w:author="Daniel Muratore" w:date="2021-07-02T12:47:00Z">
          <w:r w:rsidR="00D7435D" w:rsidDel="002C7D15">
            <w:rPr>
              <w:rFonts w:ascii="Times New Roman" w:hAnsi="Times New Roman" w:cs="Times New Roman"/>
              <w:sz w:val="24"/>
              <w:szCs w:val="24"/>
            </w:rPr>
            <w:delText>has</w:delText>
          </w:r>
        </w:del>
      </w:ins>
      <w:ins w:id="27" w:author="isimeme udu" w:date="2021-06-24T08:46:00Z">
        <w:del w:id="28" w:author="Daniel Muratore" w:date="2021-07-02T12:47:00Z">
          <w:r w:rsidR="009776A0" w:rsidDel="002C7D15">
            <w:rPr>
              <w:rFonts w:ascii="Times New Roman" w:hAnsi="Times New Roman" w:cs="Times New Roman"/>
              <w:sz w:val="24"/>
              <w:szCs w:val="24"/>
            </w:rPr>
            <w:delText xml:space="preserve"> some variability in their life</w:delText>
          </w:r>
        </w:del>
      </w:ins>
      <w:ins w:id="29" w:author="isimeme udu" w:date="2021-06-24T08:40:00Z">
        <w:del w:id="30" w:author="Daniel Muratore" w:date="2021-07-02T12:47:00Z">
          <w:r w:rsidR="00D7435D" w:rsidDel="002C7D15">
            <w:rPr>
              <w:rFonts w:ascii="Times New Roman" w:hAnsi="Times New Roman" w:cs="Times New Roman"/>
              <w:sz w:val="24"/>
              <w:szCs w:val="24"/>
            </w:rPr>
            <w:delText xml:space="preserve"> stages</w:delText>
          </w:r>
        </w:del>
      </w:ins>
      <w:ins w:id="31" w:author="isimeme udu" w:date="2021-06-24T08:46:00Z">
        <w:del w:id="32" w:author="Daniel Muratore" w:date="2021-07-02T12:47:00Z">
          <w:r w:rsidR="009776A0" w:rsidDel="002C7D15">
            <w:rPr>
              <w:rFonts w:ascii="Times New Roman" w:hAnsi="Times New Roman" w:cs="Times New Roman"/>
              <w:sz w:val="24"/>
              <w:szCs w:val="24"/>
            </w:rPr>
            <w:delText xml:space="preserve"> where in</w:delText>
          </w:r>
        </w:del>
      </w:ins>
      <w:ins w:id="33" w:author="isimeme udu" w:date="2021-06-24T08:40:00Z">
        <w:del w:id="34" w:author="Daniel Muratore" w:date="2021-07-02T12:47:00Z">
          <w:r w:rsidR="00D7435D" w:rsidDel="002C7D15">
            <w:rPr>
              <w:rFonts w:ascii="Times New Roman" w:hAnsi="Times New Roman" w:cs="Times New Roman"/>
              <w:sz w:val="24"/>
              <w:szCs w:val="24"/>
            </w:rPr>
            <w:delText xml:space="preserve"> one </w:delText>
          </w:r>
        </w:del>
      </w:ins>
      <w:ins w:id="35" w:author="isimeme udu" w:date="2021-06-24T08:46:00Z">
        <w:del w:id="36" w:author="Daniel Muratore" w:date="2021-07-02T12:47:00Z">
          <w:r w:rsidR="009776A0" w:rsidDel="002C7D15">
            <w:rPr>
              <w:rFonts w:ascii="Times New Roman" w:hAnsi="Times New Roman" w:cs="Times New Roman"/>
              <w:sz w:val="24"/>
              <w:szCs w:val="24"/>
            </w:rPr>
            <w:delText>stage, they</w:delText>
          </w:r>
        </w:del>
      </w:ins>
      <w:ins w:id="37" w:author="isimeme udu" w:date="2021-06-24T08:40:00Z">
        <w:del w:id="38" w:author="Daniel Muratore" w:date="2021-07-02T12:47:00Z">
          <w:r w:rsidR="00D7435D" w:rsidDel="002C7D15">
            <w:rPr>
              <w:rFonts w:ascii="Times New Roman" w:hAnsi="Times New Roman" w:cs="Times New Roman"/>
              <w:sz w:val="24"/>
              <w:szCs w:val="24"/>
            </w:rPr>
            <w:delText xml:space="preserve"> </w:delText>
          </w:r>
        </w:del>
      </w:ins>
      <w:ins w:id="39" w:author="isimeme udu" w:date="2021-06-24T09:11:00Z">
        <w:del w:id="40" w:author="Daniel Muratore" w:date="2021-07-02T12:47:00Z">
          <w:r w:rsidR="00A34935" w:rsidDel="002C7D15">
            <w:rPr>
              <w:rFonts w:ascii="Times New Roman" w:hAnsi="Times New Roman" w:cs="Times New Roman"/>
              <w:sz w:val="24"/>
              <w:szCs w:val="24"/>
            </w:rPr>
            <w:delText>do not move</w:delText>
          </w:r>
        </w:del>
      </w:ins>
      <w:ins w:id="41" w:author="isimeme udu" w:date="2021-06-24T09:03:00Z">
        <w:del w:id="42" w:author="Daniel Muratore" w:date="2021-07-02T12:47:00Z">
          <w:r w:rsidR="00CE1336" w:rsidDel="002C7D15">
            <w:rPr>
              <w:rFonts w:ascii="Times New Roman" w:hAnsi="Times New Roman" w:cs="Times New Roman"/>
              <w:sz w:val="24"/>
              <w:szCs w:val="24"/>
            </w:rPr>
            <w:delText xml:space="preserve"> and form</w:delText>
          </w:r>
        </w:del>
      </w:ins>
      <w:ins w:id="43" w:author="isimeme udu" w:date="2021-06-24T08:40:00Z">
        <w:del w:id="44" w:author="Daniel Muratore" w:date="2021-07-02T12:47:00Z">
          <w:r w:rsidR="00D7435D" w:rsidDel="002C7D15">
            <w:rPr>
              <w:rFonts w:ascii="Times New Roman" w:hAnsi="Times New Roman" w:cs="Times New Roman"/>
              <w:sz w:val="24"/>
              <w:szCs w:val="24"/>
            </w:rPr>
            <w:delText xml:space="preserve"> blooms and </w:delText>
          </w:r>
        </w:del>
      </w:ins>
      <w:ins w:id="45" w:author="isimeme udu" w:date="2021-06-24T09:01:00Z">
        <w:del w:id="46" w:author="Daniel Muratore" w:date="2021-07-02T12:47:00Z">
          <w:r w:rsidR="00CE1336" w:rsidDel="002C7D15">
            <w:rPr>
              <w:rFonts w:ascii="Times New Roman" w:hAnsi="Times New Roman" w:cs="Times New Roman"/>
              <w:sz w:val="24"/>
              <w:szCs w:val="24"/>
            </w:rPr>
            <w:delText>an</w:delText>
          </w:r>
        </w:del>
      </w:ins>
      <w:ins w:id="47" w:author="isimeme udu" w:date="2021-06-24T08:40:00Z">
        <w:del w:id="48" w:author="Daniel Muratore" w:date="2021-07-02T12:47:00Z">
          <w:r w:rsidR="00D7435D" w:rsidDel="002C7D15">
            <w:rPr>
              <w:rFonts w:ascii="Times New Roman" w:hAnsi="Times New Roman" w:cs="Times New Roman"/>
              <w:sz w:val="24"/>
              <w:szCs w:val="24"/>
            </w:rPr>
            <w:delText>o</w:delText>
          </w:r>
        </w:del>
      </w:ins>
      <w:ins w:id="49" w:author="isimeme udu" w:date="2021-06-24T08:44:00Z">
        <w:del w:id="50" w:author="Daniel Muratore" w:date="2021-07-02T12:47:00Z">
          <w:r w:rsidR="009776A0" w:rsidDel="002C7D15">
            <w:rPr>
              <w:rFonts w:ascii="Times New Roman" w:hAnsi="Times New Roman" w:cs="Times New Roman"/>
              <w:sz w:val="24"/>
              <w:szCs w:val="24"/>
            </w:rPr>
            <w:delText>ther</w:delText>
          </w:r>
        </w:del>
      </w:ins>
      <w:ins w:id="51" w:author="isimeme udu" w:date="2021-06-24T09:01:00Z">
        <w:del w:id="52" w:author="Daniel Muratore" w:date="2021-07-02T12:47:00Z">
          <w:r w:rsidR="00CE1336" w:rsidDel="002C7D15">
            <w:rPr>
              <w:rFonts w:ascii="Times New Roman" w:hAnsi="Times New Roman" w:cs="Times New Roman"/>
              <w:sz w:val="24"/>
              <w:szCs w:val="24"/>
            </w:rPr>
            <w:delText>,</w:delText>
          </w:r>
        </w:del>
      </w:ins>
      <w:ins w:id="53" w:author="isimeme udu" w:date="2021-06-24T08:46:00Z">
        <w:del w:id="54" w:author="Daniel Muratore" w:date="2021-07-02T12:47:00Z">
          <w:r w:rsidR="009776A0" w:rsidDel="002C7D15">
            <w:rPr>
              <w:rFonts w:ascii="Times New Roman" w:hAnsi="Times New Roman" w:cs="Times New Roman"/>
              <w:sz w:val="24"/>
              <w:szCs w:val="24"/>
            </w:rPr>
            <w:delText xml:space="preserve"> </w:delText>
          </w:r>
        </w:del>
      </w:ins>
      <w:ins w:id="55" w:author="isimeme udu" w:date="2021-06-24T08:41:00Z">
        <w:del w:id="56" w:author="Daniel Muratore" w:date="2021-07-02T12:47:00Z">
          <w:r w:rsidR="00D7435D" w:rsidDel="002C7D15">
            <w:rPr>
              <w:rFonts w:ascii="Times New Roman" w:hAnsi="Times New Roman" w:cs="Times New Roman"/>
              <w:sz w:val="24"/>
              <w:szCs w:val="24"/>
            </w:rPr>
            <w:delText xml:space="preserve">they </w:delText>
          </w:r>
        </w:del>
      </w:ins>
      <w:ins w:id="57" w:author="isimeme udu" w:date="2021-06-24T09:02:00Z">
        <w:del w:id="58" w:author="Daniel Muratore" w:date="2021-07-02T12:47:00Z">
          <w:r w:rsidR="00CE1336" w:rsidDel="002C7D15">
            <w:rPr>
              <w:rFonts w:ascii="Times New Roman" w:hAnsi="Times New Roman" w:cs="Times New Roman"/>
              <w:sz w:val="24"/>
              <w:szCs w:val="24"/>
            </w:rPr>
            <w:delText>move</w:delText>
          </w:r>
        </w:del>
      </w:ins>
      <w:ins w:id="59" w:author="isimeme udu" w:date="2021-06-24T09:03:00Z">
        <w:del w:id="60" w:author="Daniel Muratore" w:date="2021-07-02T12:47:00Z">
          <w:r w:rsidR="00CE1336" w:rsidDel="002C7D15">
            <w:rPr>
              <w:rFonts w:ascii="Times New Roman" w:hAnsi="Times New Roman" w:cs="Times New Roman"/>
              <w:sz w:val="24"/>
              <w:szCs w:val="24"/>
            </w:rPr>
            <w:delText xml:space="preserve"> while </w:delText>
          </w:r>
        </w:del>
      </w:ins>
      <w:ins w:id="61" w:author="isimeme udu" w:date="2021-06-24T08:41:00Z">
        <w:del w:id="62" w:author="Daniel Muratore" w:date="2021-07-02T12:47:00Z">
          <w:r w:rsidR="00D7435D" w:rsidDel="002C7D15">
            <w:rPr>
              <w:rFonts w:ascii="Times New Roman" w:hAnsi="Times New Roman" w:cs="Times New Roman"/>
              <w:sz w:val="24"/>
              <w:szCs w:val="24"/>
            </w:rPr>
            <w:delText>bear</w:delText>
          </w:r>
        </w:del>
      </w:ins>
      <w:ins w:id="63" w:author="isimeme udu" w:date="2021-06-24T09:03:00Z">
        <w:del w:id="64" w:author="Daniel Muratore" w:date="2021-07-02T12:47:00Z">
          <w:r w:rsidR="00CE1336" w:rsidDel="002C7D15">
            <w:rPr>
              <w:rFonts w:ascii="Times New Roman" w:hAnsi="Times New Roman" w:cs="Times New Roman"/>
              <w:sz w:val="24"/>
              <w:szCs w:val="24"/>
            </w:rPr>
            <w:delText>ing</w:delText>
          </w:r>
        </w:del>
      </w:ins>
      <w:ins w:id="65" w:author="isimeme udu" w:date="2021-06-24T08:41:00Z">
        <w:del w:id="66" w:author="Daniel Muratore" w:date="2021-07-02T12:47:00Z">
          <w:r w:rsidR="00D7435D" w:rsidDel="002C7D15">
            <w:rPr>
              <w:rFonts w:ascii="Times New Roman" w:hAnsi="Times New Roman" w:cs="Times New Roman"/>
              <w:sz w:val="24"/>
              <w:szCs w:val="24"/>
            </w:rPr>
            <w:delText xml:space="preserve"> organic sc</w:delText>
          </w:r>
        </w:del>
      </w:ins>
      <w:ins w:id="67" w:author="isimeme udu" w:date="2021-06-24T08:44:00Z">
        <w:del w:id="68" w:author="Daniel Muratore" w:date="2021-07-02T12:47:00Z">
          <w:r w:rsidR="009776A0" w:rsidDel="002C7D15">
            <w:rPr>
              <w:rFonts w:ascii="Times New Roman" w:hAnsi="Times New Roman" w:cs="Times New Roman"/>
              <w:sz w:val="24"/>
              <w:szCs w:val="24"/>
            </w:rPr>
            <w:delText>ales</w:delText>
          </w:r>
        </w:del>
      </w:ins>
      <w:ins w:id="69" w:author="Daniel Muratore" w:date="2021-07-02T12:47:00Z">
        <w:r w:rsidR="002C7D15">
          <w:rPr>
            <w:rFonts w:ascii="Times New Roman" w:hAnsi="Times New Roman" w:cs="Times New Roman"/>
            <w:sz w:val="24"/>
            <w:szCs w:val="24"/>
          </w:rPr>
          <w:t xml:space="preserve">usually takes on a </w:t>
        </w:r>
      </w:ins>
      <w:ins w:id="70" w:author="Daniel Muratore" w:date="2021-07-02T12:48:00Z">
        <w:r w:rsidR="002C7D15">
          <w:rPr>
            <w:rFonts w:ascii="Times New Roman" w:hAnsi="Times New Roman" w:cs="Times New Roman"/>
            <w:sz w:val="24"/>
            <w:szCs w:val="24"/>
          </w:rPr>
          <w:t>form covered in scales made out of calcium carbonate, but sometimes changes to a form with no scales that has a flagellum for swimming</w:t>
        </w:r>
      </w:ins>
      <w:ins w:id="71" w:author="isimeme udu" w:date="2021-06-24T09:03:00Z">
        <w:r w:rsidR="00CE1336">
          <w:rPr>
            <w:rFonts w:ascii="Times New Roman" w:hAnsi="Times New Roman" w:cs="Times New Roman"/>
            <w:sz w:val="24"/>
            <w:szCs w:val="24"/>
          </w:rPr>
          <w:t xml:space="preserve"> (Mordecai et al 2017)</w:t>
        </w:r>
      </w:ins>
      <w:ins w:id="72" w:author="isimeme udu" w:date="2021-06-24T08:44:00Z">
        <w:r w:rsidR="009776A0">
          <w:rPr>
            <w:rFonts w:ascii="Times New Roman" w:hAnsi="Times New Roman" w:cs="Times New Roman"/>
            <w:sz w:val="24"/>
            <w:szCs w:val="24"/>
          </w:rPr>
          <w:t xml:space="preserve">. </w:t>
        </w:r>
      </w:ins>
      <w:ins w:id="73" w:author="Daniel Muratore" w:date="2021-07-02T12:49:00Z">
        <w:r w:rsidR="002C7D15">
          <w:rPr>
            <w:rFonts w:ascii="Times New Roman" w:hAnsi="Times New Roman" w:cs="Times New Roman"/>
            <w:sz w:val="24"/>
            <w:szCs w:val="24"/>
          </w:rPr>
          <w:t>The attributes of different life stages can be better suited to particular environments – for example, the scal</w:t>
        </w:r>
      </w:ins>
      <w:ins w:id="74" w:author="Daniel Muratore" w:date="2021-07-02T12:50:00Z">
        <w:r w:rsidR="002C7D15">
          <w:rPr>
            <w:rFonts w:ascii="Times New Roman" w:hAnsi="Times New Roman" w:cs="Times New Roman"/>
            <w:sz w:val="24"/>
            <w:szCs w:val="24"/>
          </w:rPr>
          <w:t xml:space="preserve">y </w:t>
        </w:r>
        <w:r w:rsidR="002C7D15">
          <w:rPr>
            <w:rFonts w:ascii="Times New Roman" w:hAnsi="Times New Roman" w:cs="Times New Roman"/>
            <w:i/>
            <w:iCs/>
            <w:sz w:val="24"/>
            <w:szCs w:val="24"/>
          </w:rPr>
          <w:t xml:space="preserve">E. </w:t>
        </w:r>
        <w:proofErr w:type="spellStart"/>
        <w:r w:rsidR="002C7D15" w:rsidRPr="002C7D15">
          <w:rPr>
            <w:rFonts w:ascii="Times New Roman" w:hAnsi="Times New Roman" w:cs="Times New Roman"/>
            <w:i/>
            <w:iCs/>
            <w:sz w:val="24"/>
            <w:szCs w:val="24"/>
          </w:rPr>
          <w:t>hu</w:t>
        </w:r>
        <w:r w:rsidR="002C7D15" w:rsidRPr="002C7D15">
          <w:rPr>
            <w:rFonts w:ascii="Times New Roman" w:hAnsi="Times New Roman" w:cs="Times New Roman"/>
            <w:i/>
            <w:iCs/>
            <w:sz w:val="24"/>
            <w:szCs w:val="24"/>
            <w:rPrChange w:id="75" w:author="Daniel Muratore" w:date="2021-07-02T12:52:00Z">
              <w:rPr>
                <w:rFonts w:ascii="Times New Roman" w:hAnsi="Times New Roman" w:cs="Times New Roman"/>
                <w:sz w:val="24"/>
                <w:szCs w:val="24"/>
              </w:rPr>
            </w:rPrChange>
          </w:rPr>
          <w:t>x</w:t>
        </w:r>
        <w:proofErr w:type="spellEnd"/>
        <w:r w:rsidR="002C7D15">
          <w:rPr>
            <w:rFonts w:ascii="Times New Roman" w:hAnsi="Times New Roman" w:cs="Times New Roman"/>
            <w:sz w:val="24"/>
            <w:szCs w:val="24"/>
          </w:rPr>
          <w:t xml:space="preserve"> form </w:t>
        </w:r>
      </w:ins>
      <w:ins w:id="76" w:author="Daniel Muratore" w:date="2021-07-02T12:51:00Z">
        <w:r w:rsidR="002C7D15">
          <w:rPr>
            <w:rFonts w:ascii="Times New Roman" w:hAnsi="Times New Roman" w:cs="Times New Roman"/>
            <w:sz w:val="24"/>
            <w:szCs w:val="24"/>
          </w:rPr>
          <w:t>offers protection from larger predators, but is susceptible to viral infection. The swimming form, however, is resistant to viral infection, but lacks the protection of the tough scales</w:t>
        </w:r>
      </w:ins>
      <w:ins w:id="77" w:author="Daniel Muratore" w:date="2021-07-02T12:52:00Z">
        <w:r w:rsidR="002C7D15">
          <w:rPr>
            <w:rFonts w:ascii="Times New Roman" w:hAnsi="Times New Roman" w:cs="Times New Roman"/>
            <w:sz w:val="24"/>
            <w:szCs w:val="24"/>
          </w:rPr>
          <w:t>.</w:t>
        </w:r>
      </w:ins>
      <w:ins w:id="78" w:author="isimeme udu" w:date="2021-06-24T08:47:00Z">
        <w:del w:id="79" w:author="Daniel Muratore" w:date="2021-07-02T12:49:00Z">
          <w:r w:rsidR="009776A0" w:rsidRPr="002C7D15" w:rsidDel="002C7D15">
            <w:rPr>
              <w:rFonts w:ascii="Times New Roman" w:hAnsi="Times New Roman" w:cs="Times New Roman"/>
              <w:sz w:val="24"/>
              <w:szCs w:val="24"/>
            </w:rPr>
            <w:delText>S</w:delText>
          </w:r>
        </w:del>
      </w:ins>
      <w:commentRangeStart w:id="80"/>
      <w:commentRangeEnd w:id="80"/>
      <w:del w:id="81" w:author="Daniel Muratore" w:date="2021-07-02T12:49:00Z">
        <w:r w:rsidR="00691976" w:rsidRPr="002C7D15" w:rsidDel="002C7D15">
          <w:rPr>
            <w:rStyle w:val="CommentReference"/>
          </w:rPr>
          <w:commentReference w:id="80"/>
        </w:r>
      </w:del>
      <w:ins w:id="82" w:author="isimeme udu" w:date="2021-06-23T13:19:00Z">
        <w:del w:id="83" w:author="Daniel Muratore" w:date="2021-07-02T12:49:00Z">
          <w:r w:rsidR="0079655E" w:rsidRPr="002C7D15" w:rsidDel="002C7D15">
            <w:rPr>
              <w:rFonts w:ascii="Times New Roman" w:hAnsi="Times New Roman" w:cs="Times New Roman"/>
              <w:sz w:val="24"/>
              <w:szCs w:val="24"/>
            </w:rPr>
            <w:delText xml:space="preserve">uch </w:delText>
          </w:r>
        </w:del>
      </w:ins>
      <w:ins w:id="84" w:author="isimeme udu" w:date="2021-06-23T08:36:00Z">
        <w:del w:id="85" w:author="Daniel Muratore" w:date="2021-07-02T12:49:00Z">
          <w:r w:rsidR="00804084" w:rsidRPr="002C7D15" w:rsidDel="002C7D15">
            <w:rPr>
              <w:rFonts w:ascii="Times New Roman" w:hAnsi="Times New Roman" w:cs="Times New Roman"/>
              <w:sz w:val="24"/>
              <w:szCs w:val="24"/>
            </w:rPr>
            <w:delText xml:space="preserve">stages can increase a host’s survival or ability to </w:delText>
          </w:r>
        </w:del>
      </w:ins>
      <w:ins w:id="86" w:author="isimeme udu" w:date="2021-06-23T08:37:00Z">
        <w:del w:id="87" w:author="Daniel Muratore" w:date="2021-07-02T12:49:00Z">
          <w:r w:rsidR="00804084" w:rsidRPr="002C7D15" w:rsidDel="002C7D15">
            <w:rPr>
              <w:rFonts w:ascii="Times New Roman" w:hAnsi="Times New Roman" w:cs="Times New Roman"/>
              <w:sz w:val="24"/>
              <w:szCs w:val="24"/>
            </w:rPr>
            <w:delText>fend off predators</w:delText>
          </w:r>
          <w:r w:rsidR="00804084" w:rsidRPr="002C7D15" w:rsidDel="002C7D15">
            <w:delText xml:space="preserve"> </w:delText>
          </w:r>
        </w:del>
      </w:ins>
      <w:ins w:id="88" w:author="isimeme udu" w:date="2021-06-23T08:38:00Z">
        <w:del w:id="89" w:author="Daniel Muratore" w:date="2021-07-02T12:49:00Z">
          <w:r w:rsidR="00804084" w:rsidRPr="002C7D15" w:rsidDel="002C7D15">
            <w:delText>(</w:delText>
          </w:r>
        </w:del>
      </w:ins>
      <w:ins w:id="90" w:author="isimeme udu" w:date="2021-06-23T08:37:00Z">
        <w:del w:id="91" w:author="Daniel Muratore" w:date="2021-07-02T12:49:00Z">
          <w:r w:rsidR="00804084" w:rsidRPr="002C7D15" w:rsidDel="002C7D15">
            <w:rPr>
              <w:rFonts w:ascii="Times New Roman" w:hAnsi="Times New Roman" w:cs="Times New Roman"/>
              <w:sz w:val="24"/>
              <w:szCs w:val="24"/>
            </w:rPr>
            <w:delText>Pan</w:delText>
          </w:r>
        </w:del>
      </w:ins>
      <w:ins w:id="92" w:author="isimeme udu" w:date="2021-06-23T08:38:00Z">
        <w:del w:id="93" w:author="Daniel Muratore" w:date="2021-07-02T12:49:00Z">
          <w:r w:rsidR="00804084" w:rsidRPr="002C7D15" w:rsidDel="002C7D15">
            <w:rPr>
              <w:rFonts w:ascii="Times New Roman" w:hAnsi="Times New Roman" w:cs="Times New Roman"/>
              <w:sz w:val="24"/>
              <w:szCs w:val="24"/>
            </w:rPr>
            <w:delText>č</w:delText>
          </w:r>
        </w:del>
      </w:ins>
      <w:ins w:id="94" w:author="isimeme udu" w:date="2021-06-23T08:37:00Z">
        <w:del w:id="95" w:author="Daniel Muratore" w:date="2021-07-02T12:49:00Z">
          <w:r w:rsidR="00804084" w:rsidRPr="002C7D15" w:rsidDel="002C7D15">
            <w:rPr>
              <w:rFonts w:ascii="Times New Roman" w:hAnsi="Times New Roman" w:cs="Times New Roman"/>
              <w:sz w:val="24"/>
              <w:szCs w:val="24"/>
            </w:rPr>
            <w:delText>i</w:delText>
          </w:r>
        </w:del>
      </w:ins>
      <w:ins w:id="96" w:author="isimeme udu" w:date="2021-06-23T08:38:00Z">
        <w:del w:id="97" w:author="Daniel Muratore" w:date="2021-07-02T12:49:00Z">
          <w:r w:rsidR="00804084" w:rsidRPr="002C7D15" w:rsidDel="002C7D15">
            <w:rPr>
              <w:rFonts w:ascii="Times New Roman" w:hAnsi="Times New Roman" w:cs="Times New Roman"/>
              <w:sz w:val="24"/>
              <w:szCs w:val="24"/>
            </w:rPr>
            <w:delText>ć</w:delText>
          </w:r>
        </w:del>
      </w:ins>
      <w:ins w:id="98" w:author="isimeme udu" w:date="2021-06-23T08:37:00Z">
        <w:del w:id="99" w:author="Daniel Muratore" w:date="2021-07-02T12:49:00Z">
          <w:r w:rsidR="00804084" w:rsidRPr="002C7D15" w:rsidDel="002C7D15">
            <w:rPr>
              <w:rFonts w:ascii="Times New Roman" w:hAnsi="Times New Roman" w:cs="Times New Roman"/>
              <w:sz w:val="24"/>
              <w:szCs w:val="24"/>
            </w:rPr>
            <w:delText xml:space="preserve"> &amp; Kiørboe, 2018</w:delText>
          </w:r>
        </w:del>
      </w:ins>
      <w:ins w:id="100" w:author="isimeme udu" w:date="2021-06-23T08:38:00Z">
        <w:del w:id="101" w:author="Daniel Muratore" w:date="2021-07-02T12:49:00Z">
          <w:r w:rsidR="00804084" w:rsidRPr="002C7D15" w:rsidDel="002C7D15">
            <w:rPr>
              <w:rFonts w:ascii="Times New Roman" w:hAnsi="Times New Roman" w:cs="Times New Roman"/>
              <w:sz w:val="24"/>
              <w:szCs w:val="24"/>
            </w:rPr>
            <w:delText>)</w:delText>
          </w:r>
        </w:del>
      </w:ins>
      <w:ins w:id="102" w:author="isimeme udu" w:date="2021-06-23T08:37:00Z">
        <w:del w:id="103" w:author="Daniel Muratore" w:date="2021-07-02T12:49:00Z">
          <w:r w:rsidR="00804084" w:rsidRPr="002C7D15" w:rsidDel="002C7D15">
            <w:rPr>
              <w:rFonts w:ascii="Times New Roman" w:hAnsi="Times New Roman" w:cs="Times New Roman"/>
              <w:sz w:val="24"/>
              <w:szCs w:val="24"/>
            </w:rPr>
            <w:delText>.</w:delText>
          </w:r>
        </w:del>
      </w:ins>
      <w:del w:id="104" w:author="Daniel Muratore" w:date="2021-07-02T12:49:00Z">
        <w:r w:rsidR="002860CB" w:rsidRPr="002C7D15" w:rsidDel="002C7D15">
          <w:rPr>
            <w:rFonts w:ascii="Times New Roman" w:hAnsi="Times New Roman" w:cs="Times New Roman"/>
            <w:sz w:val="24"/>
            <w:szCs w:val="24"/>
          </w:rPr>
          <w:delText xml:space="preserve"> </w:delText>
        </w:r>
        <w:commentRangeEnd w:id="2"/>
        <w:r w:rsidR="00E42CAF" w:rsidRPr="002C7D15" w:rsidDel="002C7D15">
          <w:rPr>
            <w:rStyle w:val="CommentReference"/>
          </w:rPr>
          <w:commentReference w:id="2"/>
        </w:r>
        <w:commentRangeEnd w:id="3"/>
        <w:r w:rsidR="00804084" w:rsidRPr="002C7D15" w:rsidDel="002C7D15">
          <w:rPr>
            <w:rStyle w:val="CommentReference"/>
          </w:rPr>
          <w:commentReference w:id="3"/>
        </w:r>
      </w:del>
      <w:ins w:id="105" w:author="Microsoft Office User" w:date="2021-06-22T16:25:00Z">
        <w:del w:id="106" w:author="Daniel Muratore" w:date="2021-07-02T12:50:00Z">
          <w:r w:rsidR="00E42CAF" w:rsidRPr="002C7D15" w:rsidDel="002C7D15">
            <w:rPr>
              <w:rFonts w:ascii="Times New Roman" w:hAnsi="Times New Roman" w:cs="Times New Roman"/>
              <w:sz w:val="24"/>
              <w:szCs w:val="24"/>
            </w:rPr>
            <w:delText>For</w:delText>
          </w:r>
        </w:del>
        <w:r w:rsidR="00E42CAF" w:rsidRPr="002C7D15">
          <w:rPr>
            <w:rFonts w:ascii="Times New Roman" w:hAnsi="Times New Roman" w:cs="Times New Roman"/>
            <w:sz w:val="24"/>
            <w:szCs w:val="24"/>
          </w:rPr>
          <w:t xml:space="preserve"> </w:t>
        </w:r>
      </w:ins>
      <w:ins w:id="107" w:author="Daniel Muratore" w:date="2021-07-02T12:52:00Z">
        <w:r w:rsidR="002C7D15">
          <w:rPr>
            <w:rFonts w:ascii="Times New Roman" w:hAnsi="Times New Roman" w:cs="Times New Roman"/>
            <w:sz w:val="24"/>
            <w:szCs w:val="24"/>
          </w:rPr>
          <w:t>D</w:t>
        </w:r>
      </w:ins>
      <w:ins w:id="108" w:author="Microsoft Office User" w:date="2021-06-23T14:08:00Z">
        <w:del w:id="109" w:author="Daniel Muratore" w:date="2021-07-02T12:52:00Z">
          <w:r w:rsidR="00691976" w:rsidDel="002C7D15">
            <w:rPr>
              <w:rFonts w:ascii="Times New Roman" w:hAnsi="Times New Roman" w:cs="Times New Roman"/>
              <w:sz w:val="24"/>
              <w:szCs w:val="24"/>
            </w:rPr>
            <w:delText>d</w:delText>
          </w:r>
        </w:del>
        <w:r w:rsidR="00691976">
          <w:rPr>
            <w:rFonts w:ascii="Times New Roman" w:hAnsi="Times New Roman" w:cs="Times New Roman"/>
            <w:sz w:val="24"/>
            <w:szCs w:val="24"/>
          </w:rPr>
          <w:t xml:space="preserve">iatoms of the species </w:t>
        </w:r>
      </w:ins>
      <w:proofErr w:type="spellStart"/>
      <w:ins w:id="110" w:author="Microsoft Office User" w:date="2021-06-23T14:09:00Z">
        <w:r w:rsidR="00691976">
          <w:rPr>
            <w:rFonts w:ascii="Times New Roman" w:hAnsi="Times New Roman" w:cs="Times New Roman"/>
            <w:i/>
            <w:iCs/>
            <w:sz w:val="24"/>
            <w:szCs w:val="24"/>
          </w:rPr>
          <w:t>Chaetoceros</w:t>
        </w:r>
        <w:proofErr w:type="spellEnd"/>
        <w:r w:rsidR="00691976">
          <w:rPr>
            <w:rFonts w:ascii="Times New Roman" w:hAnsi="Times New Roman" w:cs="Times New Roman"/>
            <w:i/>
            <w:iCs/>
            <w:sz w:val="24"/>
            <w:szCs w:val="24"/>
          </w:rPr>
          <w:t xml:space="preserve"> </w:t>
        </w:r>
        <w:proofErr w:type="spellStart"/>
        <w:r w:rsidR="00691976">
          <w:rPr>
            <w:rFonts w:ascii="Times New Roman" w:hAnsi="Times New Roman" w:cs="Times New Roman"/>
            <w:i/>
            <w:iCs/>
            <w:sz w:val="24"/>
            <w:szCs w:val="24"/>
          </w:rPr>
          <w:t>socialis</w:t>
        </w:r>
        <w:proofErr w:type="spellEnd"/>
        <w:del w:id="111" w:author="Daniel Muratore" w:date="2021-07-02T12:52:00Z">
          <w:r w:rsidR="00691976" w:rsidDel="002C7D15">
            <w:rPr>
              <w:rFonts w:ascii="Times New Roman" w:hAnsi="Times New Roman" w:cs="Times New Roman"/>
              <w:i/>
              <w:iCs/>
              <w:sz w:val="24"/>
              <w:szCs w:val="24"/>
            </w:rPr>
            <w:delText>,</w:delText>
          </w:r>
        </w:del>
      </w:ins>
      <w:ins w:id="112" w:author="Microsoft Office User" w:date="2021-06-22T16:25:00Z">
        <w:del w:id="113" w:author="Daniel Muratore" w:date="2021-07-02T12:52:00Z">
          <w:r w:rsidR="00E42CAF" w:rsidDel="002C7D15">
            <w:rPr>
              <w:rFonts w:ascii="Times New Roman" w:hAnsi="Times New Roman" w:cs="Times New Roman"/>
              <w:sz w:val="24"/>
              <w:szCs w:val="24"/>
            </w:rPr>
            <w:delText xml:space="preserve"> dormancy is one such stage.</w:delText>
          </w:r>
        </w:del>
      </w:ins>
      <w:del w:id="114" w:author="Daniel Muratore" w:date="2021-07-02T12:52:00Z">
        <w:r w:rsidR="002860CB" w:rsidRPr="002860CB" w:rsidDel="002C7D15">
          <w:rPr>
            <w:rFonts w:ascii="Times New Roman" w:hAnsi="Times New Roman" w:cs="Times New Roman"/>
            <w:sz w:val="24"/>
            <w:szCs w:val="24"/>
          </w:rPr>
          <w:delText xml:space="preserve">These stages have different levels of susceptibility to viral infection. One of these stages includes dormancy, </w:delText>
        </w:r>
      </w:del>
      <w:ins w:id="115" w:author="Microsoft Office User" w:date="2021-06-22T16:25:00Z">
        <w:del w:id="116" w:author="Daniel Muratore" w:date="2021-07-02T12:52:00Z">
          <w:r w:rsidR="00E42CAF" w:rsidDel="002C7D15">
            <w:rPr>
              <w:rFonts w:ascii="Times New Roman" w:hAnsi="Times New Roman" w:cs="Times New Roman"/>
              <w:sz w:val="24"/>
              <w:szCs w:val="24"/>
            </w:rPr>
            <w:delText xml:space="preserve">When </w:delText>
          </w:r>
        </w:del>
      </w:ins>
      <w:ins w:id="117" w:author="Daniel Muratore" w:date="2021-07-02T12:52:00Z">
        <w:r w:rsidR="002C7D15">
          <w:rPr>
            <w:rFonts w:ascii="Times New Roman" w:hAnsi="Times New Roman" w:cs="Times New Roman"/>
            <w:sz w:val="24"/>
            <w:szCs w:val="24"/>
          </w:rPr>
          <w:t xml:space="preserve"> can become </w:t>
        </w:r>
      </w:ins>
      <w:ins w:id="118" w:author="Daniel Muratore" w:date="2021-07-02T12:53:00Z">
        <w:r w:rsidR="002C7D15">
          <w:rPr>
            <w:rFonts w:ascii="Times New Roman" w:hAnsi="Times New Roman" w:cs="Times New Roman"/>
            <w:sz w:val="24"/>
            <w:szCs w:val="24"/>
          </w:rPr>
          <w:t xml:space="preserve">dormant as a similar adaptation. </w:t>
        </w:r>
      </w:ins>
      <w:ins w:id="119" w:author="Microsoft Office User" w:date="2021-06-22T16:25:00Z">
        <w:del w:id="120" w:author="Daniel Muratore" w:date="2021-07-02T12:52:00Z">
          <w:r w:rsidR="00E42CAF" w:rsidDel="002C7D15">
            <w:rPr>
              <w:rFonts w:ascii="Times New Roman" w:hAnsi="Times New Roman" w:cs="Times New Roman"/>
              <w:sz w:val="24"/>
              <w:szCs w:val="24"/>
            </w:rPr>
            <w:delText>a diatom becomes d</w:delText>
          </w:r>
        </w:del>
      </w:ins>
      <w:ins w:id="121" w:author="Microsoft Office User" w:date="2021-06-22T16:26:00Z">
        <w:del w:id="122" w:author="Daniel Muratore" w:date="2021-07-02T12:52:00Z">
          <w:r w:rsidR="00E42CAF" w:rsidDel="002C7D15">
            <w:rPr>
              <w:rFonts w:ascii="Times New Roman" w:hAnsi="Times New Roman" w:cs="Times New Roman"/>
              <w:sz w:val="24"/>
              <w:szCs w:val="24"/>
            </w:rPr>
            <w:delText>ormant</w:delText>
          </w:r>
        </w:del>
        <w:del w:id="123" w:author="Daniel Muratore" w:date="2021-07-02T12:53:00Z">
          <w:r w:rsidR="00E42CAF" w:rsidDel="002C7D15">
            <w:rPr>
              <w:rFonts w:ascii="Times New Roman" w:hAnsi="Times New Roman" w:cs="Times New Roman"/>
              <w:sz w:val="24"/>
              <w:szCs w:val="24"/>
            </w:rPr>
            <w:delText>,</w:delText>
          </w:r>
        </w:del>
      </w:ins>
      <w:ins w:id="124" w:author="Daniel Muratore" w:date="2021-07-02T12:53:00Z">
        <w:r w:rsidR="002C7D15">
          <w:rPr>
            <w:rFonts w:ascii="Times New Roman" w:hAnsi="Times New Roman" w:cs="Times New Roman"/>
            <w:sz w:val="24"/>
            <w:szCs w:val="24"/>
          </w:rPr>
          <w:t>Dormant diatoms</w:t>
        </w:r>
      </w:ins>
      <w:ins w:id="125" w:author="Microsoft Office User" w:date="2021-06-22T16:26:00Z">
        <w:del w:id="126" w:author="Daniel Muratore" w:date="2021-07-02T12:53:00Z">
          <w:r w:rsidR="00E42CAF" w:rsidDel="002C7D15">
            <w:rPr>
              <w:rFonts w:ascii="Times New Roman" w:hAnsi="Times New Roman" w:cs="Times New Roman"/>
              <w:sz w:val="24"/>
              <w:szCs w:val="24"/>
            </w:rPr>
            <w:delText xml:space="preserve"> it</w:delText>
          </w:r>
        </w:del>
        <w:r w:rsidR="00E42CAF">
          <w:rPr>
            <w:rFonts w:ascii="Times New Roman" w:hAnsi="Times New Roman" w:cs="Times New Roman"/>
            <w:sz w:val="24"/>
            <w:szCs w:val="24"/>
          </w:rPr>
          <w:t xml:space="preserve"> form</w:t>
        </w:r>
        <w:del w:id="127" w:author="Daniel Muratore" w:date="2021-07-02T12:53:00Z">
          <w:r w:rsidR="00E42CAF" w:rsidDel="002C7D15">
            <w:rPr>
              <w:rFonts w:ascii="Times New Roman" w:hAnsi="Times New Roman" w:cs="Times New Roman"/>
              <w:sz w:val="24"/>
              <w:szCs w:val="24"/>
            </w:rPr>
            <w:delText>s</w:delText>
          </w:r>
        </w:del>
        <w:r w:rsidR="00E42CAF">
          <w:rPr>
            <w:rFonts w:ascii="Times New Roman" w:hAnsi="Times New Roman" w:cs="Times New Roman"/>
            <w:sz w:val="24"/>
            <w:szCs w:val="24"/>
          </w:rPr>
          <w:t xml:space="preserve"> a durable </w:t>
        </w:r>
      </w:ins>
      <w:del w:id="128" w:author="Microsoft Office User" w:date="2021-06-22T16:26:00Z">
        <w:r w:rsidR="002860CB" w:rsidRPr="002860CB" w:rsidDel="00E42CAF">
          <w:rPr>
            <w:rFonts w:ascii="Times New Roman" w:hAnsi="Times New Roman" w:cs="Times New Roman"/>
            <w:sz w:val="24"/>
            <w:szCs w:val="24"/>
          </w:rPr>
          <w:delText xml:space="preserve">in which hosts form </w:delText>
        </w:r>
      </w:del>
      <w:r w:rsidR="002860CB" w:rsidRPr="002860CB">
        <w:rPr>
          <w:rFonts w:ascii="Times New Roman" w:hAnsi="Times New Roman" w:cs="Times New Roman"/>
          <w:sz w:val="24"/>
          <w:szCs w:val="24"/>
        </w:rPr>
        <w:t>spore</w:t>
      </w:r>
      <w:ins w:id="129" w:author="Microsoft Office User" w:date="2021-06-22T16:26:00Z">
        <w:r w:rsidR="00E42CAF">
          <w:rPr>
            <w:rFonts w:ascii="Times New Roman" w:hAnsi="Times New Roman" w:cs="Times New Roman"/>
            <w:sz w:val="24"/>
            <w:szCs w:val="24"/>
          </w:rPr>
          <w:t xml:space="preserve"> with an extra thick silica shell</w:t>
        </w:r>
      </w:ins>
      <w:del w:id="130" w:author="Microsoft Office User" w:date="2021-06-22T16:26:00Z">
        <w:r w:rsidR="002860CB" w:rsidRPr="002860CB" w:rsidDel="00E42CAF">
          <w:rPr>
            <w:rFonts w:ascii="Times New Roman" w:hAnsi="Times New Roman" w:cs="Times New Roman"/>
            <w:sz w:val="24"/>
            <w:szCs w:val="24"/>
          </w:rPr>
          <w:delText>s</w:delText>
        </w:r>
      </w:del>
      <w:r w:rsidR="002860CB" w:rsidRPr="002860CB">
        <w:rPr>
          <w:rFonts w:ascii="Times New Roman" w:hAnsi="Times New Roman" w:cs="Times New Roman"/>
          <w:sz w:val="24"/>
          <w:szCs w:val="24"/>
        </w:rPr>
        <w:t xml:space="preserve"> </w:t>
      </w:r>
      <w:del w:id="131" w:author="Daniel Muratore" w:date="2021-07-02T12:53:00Z">
        <w:r w:rsidR="002860CB" w:rsidRPr="002860CB" w:rsidDel="002C7D15">
          <w:rPr>
            <w:rFonts w:ascii="Times New Roman" w:hAnsi="Times New Roman" w:cs="Times New Roman"/>
            <w:sz w:val="24"/>
            <w:szCs w:val="24"/>
          </w:rPr>
          <w:delText xml:space="preserve">to protect themselves </w:delText>
        </w:r>
      </w:del>
      <w:ins w:id="132" w:author="Microsoft Office User" w:date="2021-06-22T16:26:00Z">
        <w:del w:id="133" w:author="Daniel Muratore" w:date="2021-07-02T12:53:00Z">
          <w:r w:rsidR="00E42CAF" w:rsidDel="002C7D15">
            <w:rPr>
              <w:rFonts w:ascii="Times New Roman" w:hAnsi="Times New Roman" w:cs="Times New Roman"/>
              <w:sz w:val="24"/>
              <w:szCs w:val="24"/>
            </w:rPr>
            <w:delText>itself</w:delText>
          </w:r>
        </w:del>
      </w:ins>
      <w:ins w:id="134" w:author="Daniel Muratore" w:date="2021-07-02T12:53:00Z">
        <w:r w:rsidR="002C7D15">
          <w:rPr>
            <w:rFonts w:ascii="Times New Roman" w:hAnsi="Times New Roman" w:cs="Times New Roman"/>
            <w:sz w:val="24"/>
            <w:szCs w:val="24"/>
          </w:rPr>
          <w:t>for protection</w:t>
        </w:r>
      </w:ins>
      <w:ins w:id="135" w:author="Microsoft Office User" w:date="2021-06-22T16:26:00Z">
        <w:r w:rsidR="00E42CAF" w:rsidRPr="002860CB">
          <w:rPr>
            <w:rFonts w:ascii="Times New Roman" w:hAnsi="Times New Roman" w:cs="Times New Roman"/>
            <w:sz w:val="24"/>
            <w:szCs w:val="24"/>
          </w:rPr>
          <w:t xml:space="preserve"> </w:t>
        </w:r>
      </w:ins>
      <w:r w:rsidR="002860CB" w:rsidRPr="002860CB">
        <w:rPr>
          <w:rFonts w:ascii="Times New Roman" w:hAnsi="Times New Roman" w:cs="Times New Roman"/>
          <w:sz w:val="24"/>
          <w:szCs w:val="24"/>
        </w:rPr>
        <w:t>from harsh environmental conditions.</w:t>
      </w:r>
      <w:del w:id="136" w:author="isimeme udu" w:date="2021-06-23T13:20:00Z">
        <w:r w:rsidR="002860CB" w:rsidRPr="002860CB" w:rsidDel="0079655E">
          <w:rPr>
            <w:rFonts w:ascii="Times New Roman" w:hAnsi="Times New Roman" w:cs="Times New Roman"/>
            <w:sz w:val="24"/>
            <w:szCs w:val="24"/>
          </w:rPr>
          <w:delText xml:space="preserve"> </w:delText>
        </w:r>
      </w:del>
      <w:commentRangeStart w:id="137"/>
      <w:commentRangeStart w:id="138"/>
      <w:del w:id="139" w:author="isimeme udu" w:date="2021-06-23T08:35:00Z">
        <w:r w:rsidR="002860CB" w:rsidRPr="00B170F4" w:rsidDel="00BE5213">
          <w:rPr>
            <w:rFonts w:ascii="Times New Roman" w:hAnsi="Times New Roman" w:cs="Times New Roman"/>
            <w:sz w:val="24"/>
            <w:szCs w:val="24"/>
          </w:rPr>
          <w:delText xml:space="preserve">In </w:delText>
        </w:r>
      </w:del>
      <w:del w:id="140" w:author="isimeme udu" w:date="2021-06-23T13:20:00Z">
        <w:r w:rsidR="002860CB" w:rsidRPr="00B170F4" w:rsidDel="0079655E">
          <w:rPr>
            <w:rFonts w:ascii="Times New Roman" w:hAnsi="Times New Roman" w:cs="Times New Roman"/>
            <w:sz w:val="24"/>
            <w:szCs w:val="24"/>
          </w:rPr>
          <w:delText>dormanc</w:delText>
        </w:r>
      </w:del>
      <w:ins w:id="141" w:author="isimeme udu" w:date="2021-06-23T13:20:00Z">
        <w:r w:rsidR="0079655E">
          <w:rPr>
            <w:rFonts w:ascii="Times New Roman" w:hAnsi="Times New Roman" w:cs="Times New Roman"/>
            <w:sz w:val="24"/>
            <w:szCs w:val="24"/>
          </w:rPr>
          <w:t xml:space="preserve"> However,</w:t>
        </w:r>
      </w:ins>
      <w:del w:id="142" w:author="isimeme udu" w:date="2021-06-23T08:35:00Z">
        <w:r w:rsidR="002860CB" w:rsidRPr="00B170F4" w:rsidDel="00BE5213">
          <w:rPr>
            <w:rFonts w:ascii="Times New Roman" w:hAnsi="Times New Roman" w:cs="Times New Roman"/>
            <w:sz w:val="24"/>
            <w:szCs w:val="24"/>
          </w:rPr>
          <w:delText>y</w:delText>
        </w:r>
      </w:del>
      <w:ins w:id="143" w:author="isimeme udu" w:date="2021-06-23T08:35:00Z">
        <w:r w:rsidR="00BE5213" w:rsidRPr="00B170F4">
          <w:rPr>
            <w:rFonts w:ascii="Times New Roman" w:hAnsi="Times New Roman" w:cs="Times New Roman"/>
            <w:sz w:val="24"/>
            <w:szCs w:val="24"/>
            <w:rPrChange w:id="144" w:author="isimeme udu" w:date="2021-06-23T11:04:00Z">
              <w:rPr>
                <w:rFonts w:ascii="Times New Roman" w:hAnsi="Times New Roman" w:cs="Times New Roman"/>
                <w:sz w:val="24"/>
                <w:szCs w:val="24"/>
                <w:highlight w:val="yellow"/>
              </w:rPr>
            </w:rPrChange>
          </w:rPr>
          <w:t xml:space="preserve"> it is uncertain whether</w:t>
        </w:r>
      </w:ins>
      <w:del w:id="145" w:author="isimeme udu" w:date="2021-06-23T08:35:00Z">
        <w:r w:rsidR="002860CB" w:rsidRPr="00B170F4" w:rsidDel="00BE5213">
          <w:rPr>
            <w:rFonts w:ascii="Times New Roman" w:hAnsi="Times New Roman" w:cs="Times New Roman"/>
            <w:sz w:val="24"/>
            <w:szCs w:val="24"/>
          </w:rPr>
          <w:delText>, the</w:delText>
        </w:r>
      </w:del>
      <w:r w:rsidR="002860CB" w:rsidRPr="00B170F4">
        <w:rPr>
          <w:rFonts w:ascii="Times New Roman" w:hAnsi="Times New Roman" w:cs="Times New Roman"/>
          <w:sz w:val="24"/>
          <w:szCs w:val="24"/>
        </w:rPr>
        <w:t xml:space="preserve"> </w:t>
      </w:r>
      <w:ins w:id="146" w:author="isimeme udu" w:date="2021-06-23T11:03:00Z">
        <w:r w:rsidR="00B170F4" w:rsidRPr="00B170F4">
          <w:rPr>
            <w:rFonts w:ascii="Times New Roman" w:hAnsi="Times New Roman" w:cs="Times New Roman"/>
            <w:sz w:val="24"/>
            <w:szCs w:val="24"/>
            <w:rPrChange w:id="147" w:author="isimeme udu" w:date="2021-06-23T11:04:00Z">
              <w:rPr>
                <w:rFonts w:ascii="Times New Roman" w:hAnsi="Times New Roman" w:cs="Times New Roman"/>
                <w:sz w:val="24"/>
                <w:szCs w:val="24"/>
                <w:highlight w:val="yellow"/>
              </w:rPr>
            </w:rPrChange>
          </w:rPr>
          <w:t xml:space="preserve">viral infection </w:t>
        </w:r>
        <w:r w:rsidR="00B170F4" w:rsidRPr="002C7D15">
          <w:rPr>
            <w:rFonts w:ascii="Times New Roman" w:hAnsi="Times New Roman" w:cs="Times New Roman"/>
            <w:i/>
            <w:iCs/>
            <w:sz w:val="24"/>
            <w:szCs w:val="24"/>
            <w:rPrChange w:id="148" w:author="Daniel Muratore" w:date="2021-07-02T12:54:00Z">
              <w:rPr>
                <w:rFonts w:ascii="Times New Roman" w:hAnsi="Times New Roman" w:cs="Times New Roman"/>
                <w:sz w:val="24"/>
                <w:szCs w:val="24"/>
                <w:highlight w:val="yellow"/>
              </w:rPr>
            </w:rPrChange>
          </w:rPr>
          <w:t>ca</w:t>
        </w:r>
      </w:ins>
      <w:ins w:id="149" w:author="isimeme udu" w:date="2021-06-23T13:21:00Z">
        <w:r w:rsidR="0079655E" w:rsidRPr="002C7D15">
          <w:rPr>
            <w:rFonts w:ascii="Times New Roman" w:hAnsi="Times New Roman" w:cs="Times New Roman"/>
            <w:i/>
            <w:iCs/>
            <w:sz w:val="24"/>
            <w:szCs w:val="24"/>
            <w:rPrChange w:id="150" w:author="Daniel Muratore" w:date="2021-07-02T12:54:00Z">
              <w:rPr>
                <w:rFonts w:ascii="Times New Roman" w:hAnsi="Times New Roman" w:cs="Times New Roman"/>
                <w:sz w:val="24"/>
                <w:szCs w:val="24"/>
              </w:rPr>
            </w:rPrChange>
          </w:rPr>
          <w:t>u</w:t>
        </w:r>
      </w:ins>
      <w:ins w:id="151" w:author="isimeme udu" w:date="2021-06-23T11:03:00Z">
        <w:r w:rsidR="00B170F4" w:rsidRPr="002C7D15">
          <w:rPr>
            <w:rFonts w:ascii="Times New Roman" w:hAnsi="Times New Roman" w:cs="Times New Roman"/>
            <w:i/>
            <w:iCs/>
            <w:sz w:val="24"/>
            <w:szCs w:val="24"/>
            <w:rPrChange w:id="152" w:author="Daniel Muratore" w:date="2021-07-02T12:54:00Z">
              <w:rPr>
                <w:rFonts w:ascii="Times New Roman" w:hAnsi="Times New Roman" w:cs="Times New Roman"/>
                <w:sz w:val="24"/>
                <w:szCs w:val="24"/>
                <w:highlight w:val="yellow"/>
              </w:rPr>
            </w:rPrChange>
          </w:rPr>
          <w:t>ses</w:t>
        </w:r>
        <w:r w:rsidR="00B170F4" w:rsidRPr="00B170F4">
          <w:rPr>
            <w:rFonts w:ascii="Times New Roman" w:hAnsi="Times New Roman" w:cs="Times New Roman"/>
            <w:sz w:val="24"/>
            <w:szCs w:val="24"/>
            <w:rPrChange w:id="153" w:author="isimeme udu" w:date="2021-06-23T11:04:00Z">
              <w:rPr>
                <w:rFonts w:ascii="Times New Roman" w:hAnsi="Times New Roman" w:cs="Times New Roman"/>
                <w:sz w:val="24"/>
                <w:szCs w:val="24"/>
                <w:highlight w:val="yellow"/>
              </w:rPr>
            </w:rPrChange>
          </w:rPr>
          <w:t xml:space="preserve"> </w:t>
        </w:r>
      </w:ins>
      <w:ins w:id="154" w:author="Daniel Muratore" w:date="2021-07-02T12:54:00Z">
        <w:r w:rsidR="002C7D15">
          <w:rPr>
            <w:rFonts w:ascii="Times New Roman" w:hAnsi="Times New Roman" w:cs="Times New Roman"/>
            <w:i/>
            <w:iCs/>
            <w:sz w:val="24"/>
            <w:szCs w:val="24"/>
          </w:rPr>
          <w:t xml:space="preserve">C. </w:t>
        </w:r>
        <w:proofErr w:type="spellStart"/>
        <w:r w:rsidR="002C7D15">
          <w:rPr>
            <w:rFonts w:ascii="Times New Roman" w:hAnsi="Times New Roman" w:cs="Times New Roman"/>
            <w:i/>
            <w:iCs/>
            <w:sz w:val="24"/>
            <w:szCs w:val="24"/>
          </w:rPr>
          <w:t>socialis</w:t>
        </w:r>
      </w:ins>
      <w:proofErr w:type="spellEnd"/>
      <w:ins w:id="155" w:author="isimeme udu" w:date="2021-06-23T11:03:00Z">
        <w:del w:id="156" w:author="Daniel Muratore" w:date="2021-07-02T12:53:00Z">
          <w:r w:rsidR="00B170F4" w:rsidRPr="00B170F4" w:rsidDel="002C7D15">
            <w:rPr>
              <w:rFonts w:ascii="Times New Roman" w:hAnsi="Times New Roman" w:cs="Times New Roman"/>
              <w:sz w:val="24"/>
              <w:szCs w:val="24"/>
              <w:rPrChange w:id="157" w:author="isimeme udu" w:date="2021-06-23T11:04:00Z">
                <w:rPr>
                  <w:rFonts w:ascii="Times New Roman" w:hAnsi="Times New Roman" w:cs="Times New Roman"/>
                  <w:sz w:val="24"/>
                  <w:szCs w:val="24"/>
                  <w:highlight w:val="yellow"/>
                </w:rPr>
              </w:rPrChange>
            </w:rPr>
            <w:delText>host</w:delText>
          </w:r>
        </w:del>
        <w:del w:id="158" w:author="Daniel Muratore" w:date="2021-07-02T12:54:00Z">
          <w:r w:rsidR="00B170F4" w:rsidRPr="00B170F4" w:rsidDel="002C7D15">
            <w:rPr>
              <w:rFonts w:ascii="Times New Roman" w:hAnsi="Times New Roman" w:cs="Times New Roman"/>
              <w:sz w:val="24"/>
              <w:szCs w:val="24"/>
              <w:rPrChange w:id="159" w:author="isimeme udu" w:date="2021-06-23T11:04:00Z">
                <w:rPr>
                  <w:rFonts w:ascii="Times New Roman" w:hAnsi="Times New Roman" w:cs="Times New Roman"/>
                  <w:sz w:val="24"/>
                  <w:szCs w:val="24"/>
                  <w:highlight w:val="yellow"/>
                </w:rPr>
              </w:rPrChange>
            </w:rPr>
            <w:delText xml:space="preserve"> cells</w:delText>
          </w:r>
        </w:del>
        <w:r w:rsidR="00B170F4" w:rsidRPr="00B170F4">
          <w:rPr>
            <w:rFonts w:ascii="Times New Roman" w:hAnsi="Times New Roman" w:cs="Times New Roman"/>
            <w:sz w:val="24"/>
            <w:szCs w:val="24"/>
            <w:rPrChange w:id="160" w:author="isimeme udu" w:date="2021-06-23T11:04:00Z">
              <w:rPr>
                <w:rFonts w:ascii="Times New Roman" w:hAnsi="Times New Roman" w:cs="Times New Roman"/>
                <w:sz w:val="24"/>
                <w:szCs w:val="24"/>
                <w:highlight w:val="yellow"/>
              </w:rPr>
            </w:rPrChange>
          </w:rPr>
          <w:t xml:space="preserve"> to form spores</w:t>
        </w:r>
      </w:ins>
      <w:ins w:id="161" w:author="Daniel Muratore" w:date="2021-07-02T12:54:00Z">
        <w:r w:rsidR="002C7D15">
          <w:rPr>
            <w:rFonts w:ascii="Times New Roman" w:hAnsi="Times New Roman" w:cs="Times New Roman"/>
            <w:sz w:val="24"/>
            <w:szCs w:val="24"/>
          </w:rPr>
          <w:t>,</w:t>
        </w:r>
      </w:ins>
      <w:ins w:id="162" w:author="isimeme udu" w:date="2021-06-23T11:03:00Z">
        <w:r w:rsidR="00B170F4" w:rsidRPr="00B170F4">
          <w:rPr>
            <w:rFonts w:ascii="Times New Roman" w:hAnsi="Times New Roman" w:cs="Times New Roman"/>
            <w:sz w:val="24"/>
            <w:szCs w:val="24"/>
            <w:rPrChange w:id="163" w:author="isimeme udu" w:date="2021-06-23T11:04:00Z">
              <w:rPr>
                <w:rFonts w:ascii="Times New Roman" w:hAnsi="Times New Roman" w:cs="Times New Roman"/>
                <w:sz w:val="24"/>
                <w:szCs w:val="24"/>
                <w:highlight w:val="yellow"/>
              </w:rPr>
            </w:rPrChange>
          </w:rPr>
          <w:t xml:space="preserve"> and if </w:t>
        </w:r>
      </w:ins>
      <w:ins w:id="164" w:author="isimeme udu" w:date="2021-06-23T13:31:00Z">
        <w:r w:rsidR="008D74CE">
          <w:rPr>
            <w:rFonts w:ascii="Times New Roman" w:hAnsi="Times New Roman" w:cs="Times New Roman"/>
            <w:sz w:val="24"/>
            <w:szCs w:val="24"/>
          </w:rPr>
          <w:t xml:space="preserve">these </w:t>
        </w:r>
      </w:ins>
      <w:ins w:id="165" w:author="isimeme udu" w:date="2021-06-23T11:03:00Z">
        <w:r w:rsidR="00B170F4" w:rsidRPr="00B170F4">
          <w:rPr>
            <w:rFonts w:ascii="Times New Roman" w:hAnsi="Times New Roman" w:cs="Times New Roman"/>
            <w:sz w:val="24"/>
            <w:szCs w:val="24"/>
            <w:rPrChange w:id="166" w:author="isimeme udu" w:date="2021-06-23T11:04:00Z">
              <w:rPr>
                <w:rFonts w:ascii="Times New Roman" w:hAnsi="Times New Roman" w:cs="Times New Roman"/>
                <w:sz w:val="24"/>
                <w:szCs w:val="24"/>
                <w:highlight w:val="yellow"/>
              </w:rPr>
            </w:rPrChange>
          </w:rPr>
          <w:t>spor</w:t>
        </w:r>
      </w:ins>
      <w:ins w:id="167" w:author="isimeme udu" w:date="2021-06-23T11:04:00Z">
        <w:r w:rsidR="00B170F4" w:rsidRPr="00B170F4">
          <w:rPr>
            <w:rFonts w:ascii="Times New Roman" w:hAnsi="Times New Roman" w:cs="Times New Roman"/>
            <w:sz w:val="24"/>
            <w:szCs w:val="24"/>
            <w:rPrChange w:id="168" w:author="isimeme udu" w:date="2021-06-23T11:04:00Z">
              <w:rPr>
                <w:rFonts w:ascii="Times New Roman" w:hAnsi="Times New Roman" w:cs="Times New Roman"/>
                <w:sz w:val="24"/>
                <w:szCs w:val="24"/>
                <w:highlight w:val="yellow"/>
              </w:rPr>
            </w:rPrChange>
          </w:rPr>
          <w:t>es can survive post infection</w:t>
        </w:r>
      </w:ins>
      <w:del w:id="169" w:author="isimeme udu" w:date="2021-06-23T11:04:00Z">
        <w:r w:rsidR="002860CB" w:rsidRPr="00B170F4" w:rsidDel="00B170F4">
          <w:rPr>
            <w:rFonts w:ascii="Times New Roman" w:hAnsi="Times New Roman" w:cs="Times New Roman"/>
            <w:sz w:val="24"/>
            <w:szCs w:val="24"/>
          </w:rPr>
          <w:delText>host cells are less susceptible to viral infection</w:delText>
        </w:r>
      </w:del>
      <w:del w:id="170" w:author="isimeme udu" w:date="2021-06-23T08:35:00Z">
        <w:r w:rsidR="002860CB" w:rsidRPr="00B170F4" w:rsidDel="00BE5213">
          <w:rPr>
            <w:rFonts w:ascii="Times New Roman" w:hAnsi="Times New Roman" w:cs="Times New Roman"/>
            <w:sz w:val="24"/>
            <w:szCs w:val="24"/>
          </w:rPr>
          <w:delText xml:space="preserve">, yet it is uncertain whether </w:delText>
        </w:r>
      </w:del>
      <w:del w:id="171" w:author="isimeme udu" w:date="2021-06-23T11:04:00Z">
        <w:r w:rsidR="002860CB" w:rsidRPr="00B170F4" w:rsidDel="00B170F4">
          <w:rPr>
            <w:rFonts w:ascii="Times New Roman" w:hAnsi="Times New Roman" w:cs="Times New Roman"/>
            <w:sz w:val="24"/>
            <w:szCs w:val="24"/>
          </w:rPr>
          <w:delText xml:space="preserve">viral infection </w:delText>
        </w:r>
      </w:del>
      <w:del w:id="172" w:author="isimeme udu" w:date="2021-06-23T08:35:00Z">
        <w:r w:rsidR="002860CB" w:rsidRPr="00B170F4" w:rsidDel="00BE5213">
          <w:rPr>
            <w:rFonts w:ascii="Times New Roman" w:hAnsi="Times New Roman" w:cs="Times New Roman"/>
            <w:sz w:val="24"/>
            <w:szCs w:val="24"/>
          </w:rPr>
          <w:delText xml:space="preserve">can </w:delText>
        </w:r>
      </w:del>
      <w:del w:id="173" w:author="isimeme udu" w:date="2021-06-23T11:04:00Z">
        <w:r w:rsidR="002860CB" w:rsidRPr="00B170F4" w:rsidDel="00B170F4">
          <w:rPr>
            <w:rFonts w:ascii="Times New Roman" w:hAnsi="Times New Roman" w:cs="Times New Roman"/>
            <w:sz w:val="24"/>
            <w:szCs w:val="24"/>
          </w:rPr>
          <w:delText>cause host cells to form spores</w:delText>
        </w:r>
      </w:del>
      <w:r w:rsidR="002860CB" w:rsidRPr="00B170F4">
        <w:rPr>
          <w:rFonts w:ascii="Times New Roman" w:hAnsi="Times New Roman" w:cs="Times New Roman"/>
          <w:sz w:val="24"/>
          <w:szCs w:val="24"/>
        </w:rPr>
        <w:t>.</w:t>
      </w:r>
      <w:commentRangeEnd w:id="137"/>
      <w:r w:rsidR="00E42CAF" w:rsidRPr="00B170F4">
        <w:rPr>
          <w:rStyle w:val="CommentReference"/>
        </w:rPr>
        <w:commentReference w:id="137"/>
      </w:r>
      <w:commentRangeEnd w:id="138"/>
      <w:r w:rsidR="00691976">
        <w:rPr>
          <w:rStyle w:val="CommentReference"/>
        </w:rPr>
        <w:commentReference w:id="138"/>
      </w:r>
      <w:r w:rsidR="002860CB" w:rsidRPr="002860CB">
        <w:rPr>
          <w:rFonts w:ascii="Times New Roman" w:hAnsi="Times New Roman" w:cs="Times New Roman"/>
          <w:sz w:val="24"/>
          <w:szCs w:val="24"/>
        </w:rPr>
        <w:t xml:space="preserve"> </w:t>
      </w:r>
      <w:hyperlink r:id="rId9" w:history="1">
        <w:r w:rsidR="002860CB" w:rsidRPr="002860CB">
          <w:rPr>
            <w:rStyle w:val="Hyperlink"/>
            <w:rFonts w:ascii="Times New Roman" w:hAnsi="Times New Roman" w:cs="Times New Roman"/>
            <w:sz w:val="24"/>
            <w:szCs w:val="24"/>
          </w:rPr>
          <w:t>Pelusi et al</w:t>
        </w:r>
      </w:hyperlink>
      <w:r w:rsidR="002860CB" w:rsidRPr="002860CB">
        <w:rPr>
          <w:rFonts w:ascii="Times New Roman" w:hAnsi="Times New Roman" w:cs="Times New Roman"/>
          <w:sz w:val="24"/>
          <w:szCs w:val="24"/>
        </w:rPr>
        <w:t xml:space="preserve"> </w:t>
      </w:r>
      <w:ins w:id="174" w:author="isimeme udu" w:date="2021-06-23T13:21:00Z">
        <w:del w:id="175" w:author="Daniel Muratore" w:date="2021-07-02T12:54:00Z">
          <w:r w:rsidR="0079655E" w:rsidDel="002C7D15">
            <w:rPr>
              <w:rFonts w:ascii="Times New Roman" w:hAnsi="Times New Roman" w:cs="Times New Roman"/>
              <w:sz w:val="24"/>
              <w:szCs w:val="24"/>
            </w:rPr>
            <w:delText>investigated</w:delText>
          </w:r>
        </w:del>
      </w:ins>
      <w:del w:id="176" w:author="Daniel Muratore" w:date="2021-07-02T12:54:00Z">
        <w:r w:rsidR="002860CB" w:rsidRPr="002860CB" w:rsidDel="002C7D15">
          <w:rPr>
            <w:rFonts w:ascii="Times New Roman" w:hAnsi="Times New Roman" w:cs="Times New Roman"/>
            <w:sz w:val="24"/>
            <w:szCs w:val="24"/>
          </w:rPr>
          <w:delText xml:space="preserve">investigated </w:delText>
        </w:r>
      </w:del>
      <w:ins w:id="177" w:author="isimeme udu" w:date="2021-06-23T13:21:00Z">
        <w:del w:id="178" w:author="Daniel Muratore" w:date="2021-07-02T12:54:00Z">
          <w:r w:rsidR="0079655E" w:rsidDel="002C7D15">
            <w:rPr>
              <w:rFonts w:ascii="Times New Roman" w:hAnsi="Times New Roman" w:cs="Times New Roman"/>
              <w:sz w:val="24"/>
              <w:szCs w:val="24"/>
            </w:rPr>
            <w:delText xml:space="preserve"> </w:delText>
          </w:r>
        </w:del>
      </w:ins>
      <w:del w:id="179" w:author="Daniel Muratore" w:date="2021-07-02T12:54:00Z">
        <w:r w:rsidR="002860CB" w:rsidRPr="002860CB" w:rsidDel="002C7D15">
          <w:rPr>
            <w:rFonts w:ascii="Times New Roman" w:hAnsi="Times New Roman" w:cs="Times New Roman"/>
            <w:sz w:val="24"/>
            <w:szCs w:val="24"/>
          </w:rPr>
          <w:delText>whether viral infection triggers spore formation</w:delText>
        </w:r>
      </w:del>
      <w:ins w:id="180" w:author="isimeme udu" w:date="2021-06-23T13:32:00Z">
        <w:del w:id="181" w:author="Daniel Muratore" w:date="2021-07-02T12:54:00Z">
          <w:r w:rsidR="008D74CE" w:rsidDel="002C7D15">
            <w:rPr>
              <w:rFonts w:ascii="Times New Roman" w:hAnsi="Times New Roman" w:cs="Times New Roman"/>
              <w:sz w:val="24"/>
              <w:szCs w:val="24"/>
            </w:rPr>
            <w:delText>the spore formation process</w:delText>
          </w:r>
        </w:del>
      </w:ins>
      <w:del w:id="182" w:author="Daniel Muratore" w:date="2021-07-02T12:54:00Z">
        <w:r w:rsidR="002860CB" w:rsidRPr="002860CB" w:rsidDel="002C7D15">
          <w:rPr>
            <w:rFonts w:ascii="Times New Roman" w:hAnsi="Times New Roman" w:cs="Times New Roman"/>
            <w:sz w:val="24"/>
            <w:szCs w:val="24"/>
          </w:rPr>
          <w:delText xml:space="preserve"> by taking</w:delText>
        </w:r>
      </w:del>
      <w:ins w:id="183" w:author="isimeme udu" w:date="2021-06-23T13:33:00Z">
        <w:del w:id="184" w:author="Daniel Muratore" w:date="2021-07-02T12:54:00Z">
          <w:r w:rsidR="008D74CE" w:rsidDel="002C7D15">
            <w:rPr>
              <w:rFonts w:ascii="Times New Roman" w:hAnsi="Times New Roman" w:cs="Times New Roman"/>
              <w:sz w:val="24"/>
              <w:szCs w:val="24"/>
            </w:rPr>
            <w:delText xml:space="preserve">using </w:delText>
          </w:r>
        </w:del>
      </w:ins>
      <w:del w:id="185" w:author="Daniel Muratore" w:date="2021-07-02T12:54:00Z">
        <w:r w:rsidR="002860CB" w:rsidRPr="002860CB" w:rsidDel="002C7D15">
          <w:rPr>
            <w:rFonts w:ascii="Times New Roman" w:hAnsi="Times New Roman" w:cs="Times New Roman"/>
            <w:sz w:val="24"/>
            <w:szCs w:val="24"/>
          </w:rPr>
          <w:delText xml:space="preserve"> host</w:delText>
        </w:r>
      </w:del>
      <w:ins w:id="186" w:author="Microsoft Office User" w:date="2021-06-22T16:27:00Z">
        <w:del w:id="187" w:author="Daniel Muratore" w:date="2021-07-02T12:54:00Z">
          <w:r w:rsidR="00E42CAF" w:rsidDel="002C7D15">
            <w:rPr>
              <w:rFonts w:ascii="Times New Roman" w:hAnsi="Times New Roman" w:cs="Times New Roman"/>
              <w:sz w:val="24"/>
              <w:szCs w:val="24"/>
            </w:rPr>
            <w:delText>in two</w:delText>
          </w:r>
        </w:del>
      </w:ins>
      <w:del w:id="188" w:author="Daniel Muratore" w:date="2021-07-02T12:54:00Z">
        <w:r w:rsidR="002860CB" w:rsidRPr="002860CB" w:rsidDel="002C7D15">
          <w:rPr>
            <w:rFonts w:ascii="Times New Roman" w:hAnsi="Times New Roman" w:cs="Times New Roman"/>
            <w:sz w:val="24"/>
            <w:szCs w:val="24"/>
          </w:rPr>
          <w:delText xml:space="preserve"> diatom isolates from </w:delText>
        </w:r>
      </w:del>
      <w:ins w:id="189" w:author="Daniel Muratore" w:date="2021-07-02T12:54:00Z">
        <w:r w:rsidR="002C7D15">
          <w:rPr>
            <w:rFonts w:ascii="Times New Roman" w:hAnsi="Times New Roman" w:cs="Times New Roman"/>
            <w:sz w:val="24"/>
            <w:szCs w:val="24"/>
          </w:rPr>
          <w:t xml:space="preserve">explored this question by conducting experiments with </w:t>
        </w:r>
        <w:r w:rsidR="002C7D15">
          <w:rPr>
            <w:rFonts w:ascii="Times New Roman" w:hAnsi="Times New Roman" w:cs="Times New Roman"/>
            <w:i/>
            <w:iCs/>
            <w:sz w:val="24"/>
            <w:szCs w:val="24"/>
          </w:rPr>
          <w:t xml:space="preserve">C. </w:t>
        </w:r>
        <w:proofErr w:type="spellStart"/>
        <w:r w:rsidR="002C7D15" w:rsidRPr="002C7D15">
          <w:rPr>
            <w:rFonts w:ascii="Times New Roman" w:hAnsi="Times New Roman" w:cs="Times New Roman"/>
            <w:i/>
            <w:iCs/>
            <w:sz w:val="24"/>
            <w:szCs w:val="24"/>
          </w:rPr>
          <w:t>socialis</w:t>
        </w:r>
        <w:proofErr w:type="spellEnd"/>
        <w:r w:rsidR="002C7D15">
          <w:rPr>
            <w:rFonts w:ascii="Times New Roman" w:hAnsi="Times New Roman" w:cs="Times New Roman"/>
            <w:sz w:val="24"/>
            <w:szCs w:val="24"/>
          </w:rPr>
          <w:t xml:space="preserve"> </w:t>
        </w:r>
      </w:ins>
      <w:ins w:id="190" w:author="Daniel Muratore" w:date="2021-07-02T12:55:00Z">
        <w:r w:rsidR="002C7D15">
          <w:rPr>
            <w:rFonts w:ascii="Times New Roman" w:hAnsi="Times New Roman" w:cs="Times New Roman"/>
            <w:sz w:val="24"/>
            <w:szCs w:val="24"/>
          </w:rPr>
          <w:t xml:space="preserve">strains from </w:t>
        </w:r>
      </w:ins>
      <w:r w:rsidR="002860CB" w:rsidRPr="002C7D15">
        <w:rPr>
          <w:rFonts w:ascii="Times New Roman" w:hAnsi="Times New Roman" w:cs="Times New Roman"/>
          <w:sz w:val="24"/>
          <w:szCs w:val="24"/>
        </w:rPr>
        <w:t>Japan</w:t>
      </w:r>
      <w:r w:rsidR="002860CB" w:rsidRPr="002860CB">
        <w:rPr>
          <w:rFonts w:ascii="Times New Roman" w:hAnsi="Times New Roman" w:cs="Times New Roman"/>
          <w:sz w:val="24"/>
          <w:szCs w:val="24"/>
        </w:rPr>
        <w:t xml:space="preserve"> (L-4) and Italy (APC12)</w:t>
      </w:r>
      <w:del w:id="191" w:author="Microsoft Office User" w:date="2021-06-22T16:27:00Z">
        <w:r w:rsidR="002860CB" w:rsidRPr="002860CB" w:rsidDel="00E42CAF">
          <w:rPr>
            <w:rFonts w:ascii="Times New Roman" w:hAnsi="Times New Roman" w:cs="Times New Roman"/>
            <w:sz w:val="24"/>
            <w:szCs w:val="24"/>
          </w:rPr>
          <w:delText xml:space="preserve"> and infecting them, elucidating this mechanism and what advantages it may carry</w:delText>
        </w:r>
      </w:del>
      <w:r w:rsidR="002860CB" w:rsidRPr="002860CB">
        <w:rPr>
          <w:rFonts w:ascii="Times New Roman" w:hAnsi="Times New Roman" w:cs="Times New Roman"/>
          <w:sz w:val="24"/>
          <w:szCs w:val="24"/>
        </w:rPr>
        <w:t>.</w:t>
      </w:r>
    </w:p>
    <w:p w14:paraId="6B4B1183" w14:textId="08B5255A" w:rsidR="002860CB" w:rsidRDefault="002860CB" w:rsidP="00691976">
      <w:pPr>
        <w:rPr>
          <w:ins w:id="192" w:author="Daniel Muratore" w:date="2021-07-02T12:59:00Z"/>
          <w:rFonts w:ascii="Times New Roman" w:hAnsi="Times New Roman" w:cs="Times New Roman"/>
          <w:sz w:val="24"/>
          <w:szCs w:val="24"/>
        </w:rPr>
      </w:pPr>
      <w:del w:id="193" w:author="Microsoft Office User" w:date="2021-06-23T14:11:00Z">
        <w:r w:rsidRPr="002860CB" w:rsidDel="00691976">
          <w:rPr>
            <w:rFonts w:ascii="Times New Roman" w:hAnsi="Times New Roman" w:cs="Times New Roman"/>
            <w:sz w:val="24"/>
            <w:szCs w:val="24"/>
          </w:rPr>
          <w:delText xml:space="preserve">Diatom viruses are known </w:delText>
        </w:r>
      </w:del>
      <w:ins w:id="194" w:author="isimeme udu" w:date="2021-06-23T08:39:00Z">
        <w:del w:id="195" w:author="Microsoft Office User" w:date="2021-06-23T14:11:00Z">
          <w:r w:rsidR="00804084" w:rsidDel="00691976">
            <w:rPr>
              <w:rFonts w:ascii="Times New Roman" w:hAnsi="Times New Roman" w:cs="Times New Roman"/>
              <w:sz w:val="24"/>
              <w:szCs w:val="24"/>
            </w:rPr>
            <w:delText xml:space="preserve">for their host </w:delText>
          </w:r>
        </w:del>
      </w:ins>
      <w:ins w:id="196" w:author="isimeme udu" w:date="2021-06-23T08:40:00Z">
        <w:del w:id="197" w:author="Microsoft Office User" w:date="2021-06-23T14:11:00Z">
          <w:r w:rsidR="00804084" w:rsidDel="00691976">
            <w:rPr>
              <w:rFonts w:ascii="Times New Roman" w:hAnsi="Times New Roman" w:cs="Times New Roman"/>
              <w:sz w:val="24"/>
              <w:szCs w:val="24"/>
            </w:rPr>
            <w:delText>specificity</w:delText>
          </w:r>
        </w:del>
      </w:ins>
      <w:del w:id="198" w:author="Microsoft Office User" w:date="2021-06-23T14:11:00Z">
        <w:r w:rsidRPr="002860CB" w:rsidDel="00691976">
          <w:rPr>
            <w:rFonts w:ascii="Times New Roman" w:hAnsi="Times New Roman" w:cs="Times New Roman"/>
            <w:sz w:val="24"/>
            <w:szCs w:val="24"/>
          </w:rPr>
          <w:delText>for their</w:delText>
        </w:r>
      </w:del>
      <w:ins w:id="199" w:author="isimeme udu" w:date="2021-06-23T08:26:00Z">
        <w:del w:id="200" w:author="Microsoft Office User" w:date="2021-06-23T14:11:00Z">
          <w:r w:rsidR="00BE5213" w:rsidDel="00691976">
            <w:rPr>
              <w:rFonts w:ascii="Times New Roman" w:hAnsi="Times New Roman" w:cs="Times New Roman"/>
              <w:sz w:val="24"/>
              <w:szCs w:val="24"/>
            </w:rPr>
            <w:delText xml:space="preserve">. </w:delText>
          </w:r>
        </w:del>
      </w:ins>
      <w:ins w:id="201" w:author="Microsoft Office User" w:date="2021-06-23T14:11:00Z">
        <w:r w:rsidR="00691976">
          <w:rPr>
            <w:rFonts w:ascii="Times New Roman" w:hAnsi="Times New Roman" w:cs="Times New Roman"/>
            <w:sz w:val="24"/>
            <w:szCs w:val="24"/>
          </w:rPr>
          <w:t>The</w:t>
        </w:r>
      </w:ins>
      <w:ins w:id="202" w:author="Microsoft Office User" w:date="2021-06-23T14:10:00Z">
        <w:r w:rsidR="00691976">
          <w:rPr>
            <w:rFonts w:ascii="Times New Roman" w:hAnsi="Times New Roman" w:cs="Times New Roman"/>
            <w:sz w:val="24"/>
            <w:szCs w:val="24"/>
          </w:rPr>
          <w:t xml:space="preserve"> authors were able to successfully infect both the L-4 str</w:t>
        </w:r>
      </w:ins>
      <w:ins w:id="203" w:author="Microsoft Office User" w:date="2021-06-23T14:11:00Z">
        <w:r w:rsidR="00691976">
          <w:rPr>
            <w:rFonts w:ascii="Times New Roman" w:hAnsi="Times New Roman" w:cs="Times New Roman"/>
            <w:sz w:val="24"/>
            <w:szCs w:val="24"/>
          </w:rPr>
          <w:t>ain,</w:t>
        </w:r>
      </w:ins>
      <w:ins w:id="204" w:author="isimeme udu" w:date="2021-06-24T09:06:00Z">
        <w:r w:rsidR="007949B1" w:rsidRPr="007949B1">
          <w:rPr>
            <w:rFonts w:ascii="Times New Roman" w:hAnsi="Times New Roman" w:cs="Times New Roman"/>
            <w:sz w:val="24"/>
            <w:szCs w:val="24"/>
          </w:rPr>
          <w:t xml:space="preserve"> </w:t>
        </w:r>
        <w:r w:rsidR="007949B1">
          <w:rPr>
            <w:rFonts w:ascii="Times New Roman" w:hAnsi="Times New Roman" w:cs="Times New Roman"/>
            <w:sz w:val="24"/>
            <w:szCs w:val="24"/>
          </w:rPr>
          <w:t>isolated from Hiroshima Bay in Japan</w:t>
        </w:r>
      </w:ins>
      <w:ins w:id="205" w:author="Microsoft Office User" w:date="2021-06-23T14:11:00Z">
        <w:r w:rsidR="00691976">
          <w:rPr>
            <w:rFonts w:ascii="Times New Roman" w:hAnsi="Times New Roman" w:cs="Times New Roman"/>
            <w:sz w:val="24"/>
            <w:szCs w:val="24"/>
          </w:rPr>
          <w:t xml:space="preserve"> </w:t>
        </w:r>
        <w:del w:id="206" w:author="isimeme udu" w:date="2021-06-24T09:06:00Z">
          <w:r w:rsidR="00691976" w:rsidDel="007949B1">
            <w:rPr>
              <w:rFonts w:ascii="Times New Roman" w:hAnsi="Times New Roman" w:cs="Times New Roman"/>
              <w:sz w:val="24"/>
              <w:szCs w:val="24"/>
            </w:rPr>
            <w:delText xml:space="preserve">isolated from the Mediterranean sea by Italy, </w:delText>
          </w:r>
        </w:del>
      </w:ins>
      <w:ins w:id="207" w:author="Microsoft Office User" w:date="2021-06-23T14:10:00Z">
        <w:r w:rsidR="00691976">
          <w:rPr>
            <w:rFonts w:ascii="Times New Roman" w:hAnsi="Times New Roman" w:cs="Times New Roman"/>
            <w:sz w:val="24"/>
            <w:szCs w:val="24"/>
          </w:rPr>
          <w:t>and APC12</w:t>
        </w:r>
      </w:ins>
      <w:ins w:id="208" w:author="Microsoft Office User" w:date="2021-06-23T14:11:00Z">
        <w:r w:rsidR="00691976">
          <w:rPr>
            <w:rFonts w:ascii="Times New Roman" w:hAnsi="Times New Roman" w:cs="Times New Roman"/>
            <w:sz w:val="24"/>
            <w:szCs w:val="24"/>
          </w:rPr>
          <w:t>,</w:t>
        </w:r>
      </w:ins>
      <w:ins w:id="209" w:author="isimeme udu" w:date="2021-06-24T09:06:00Z">
        <w:r w:rsidR="007949B1">
          <w:rPr>
            <w:rFonts w:ascii="Times New Roman" w:hAnsi="Times New Roman" w:cs="Times New Roman"/>
            <w:sz w:val="24"/>
            <w:szCs w:val="24"/>
          </w:rPr>
          <w:t xml:space="preserve"> isolated from the Mediterranean sea by Italy,</w:t>
        </w:r>
      </w:ins>
      <w:ins w:id="210" w:author="Microsoft Office User" w:date="2021-06-23T14:11:00Z">
        <w:r w:rsidR="00691976">
          <w:rPr>
            <w:rFonts w:ascii="Times New Roman" w:hAnsi="Times New Roman" w:cs="Times New Roman"/>
            <w:sz w:val="24"/>
            <w:szCs w:val="24"/>
          </w:rPr>
          <w:t xml:space="preserve"> </w:t>
        </w:r>
        <w:del w:id="211" w:author="isimeme udu" w:date="2021-06-24T09:06:00Z">
          <w:r w:rsidR="00691976" w:rsidDel="007949B1">
            <w:rPr>
              <w:rFonts w:ascii="Times New Roman" w:hAnsi="Times New Roman" w:cs="Times New Roman"/>
              <w:sz w:val="24"/>
              <w:szCs w:val="24"/>
            </w:rPr>
            <w:delText xml:space="preserve">isolated from </w:delText>
          </w:r>
        </w:del>
        <w:del w:id="212" w:author="isimeme udu" w:date="2021-06-24T09:05:00Z">
          <w:r w:rsidR="00691976" w:rsidDel="007949B1">
            <w:rPr>
              <w:rFonts w:ascii="Times New Roman" w:hAnsi="Times New Roman" w:cs="Times New Roman"/>
              <w:sz w:val="24"/>
              <w:szCs w:val="24"/>
            </w:rPr>
            <w:delText xml:space="preserve">[place] </w:delText>
          </w:r>
        </w:del>
        <w:del w:id="213" w:author="isimeme udu" w:date="2021-06-24T09:06:00Z">
          <w:r w:rsidR="00691976" w:rsidDel="007949B1">
            <w:rPr>
              <w:rFonts w:ascii="Times New Roman" w:hAnsi="Times New Roman" w:cs="Times New Roman"/>
              <w:sz w:val="24"/>
              <w:szCs w:val="24"/>
            </w:rPr>
            <w:delText>Japan,</w:delText>
          </w:r>
        </w:del>
      </w:ins>
      <w:ins w:id="214" w:author="Microsoft Office User" w:date="2021-06-23T14:10:00Z">
        <w:del w:id="215" w:author="isimeme udu" w:date="2021-06-24T09:06:00Z">
          <w:r w:rsidR="00691976" w:rsidDel="007949B1">
            <w:rPr>
              <w:rFonts w:ascii="Times New Roman" w:hAnsi="Times New Roman" w:cs="Times New Roman"/>
              <w:sz w:val="24"/>
              <w:szCs w:val="24"/>
            </w:rPr>
            <w:delText xml:space="preserve"> </w:delText>
          </w:r>
        </w:del>
        <w:r w:rsidR="00691976">
          <w:rPr>
            <w:rFonts w:ascii="Times New Roman" w:hAnsi="Times New Roman" w:cs="Times New Roman"/>
            <w:sz w:val="24"/>
            <w:szCs w:val="24"/>
          </w:rPr>
          <w:t>with the same diatom virus (CsfrRNAV).</w:t>
        </w:r>
      </w:ins>
      <w:ins w:id="216" w:author="Microsoft Office User" w:date="2021-06-23T14:12:00Z">
        <w:r w:rsidR="00691976">
          <w:rPr>
            <w:rFonts w:ascii="Times New Roman" w:hAnsi="Times New Roman" w:cs="Times New Roman"/>
            <w:sz w:val="24"/>
            <w:szCs w:val="24"/>
          </w:rPr>
          <w:t xml:space="preserve"> This result </w:t>
        </w:r>
        <w:del w:id="217" w:author="Daniel Muratore" w:date="2021-07-02T12:58:00Z">
          <w:r w:rsidR="00691976" w:rsidDel="002729B0">
            <w:rPr>
              <w:rFonts w:ascii="Times New Roman" w:hAnsi="Times New Roman" w:cs="Times New Roman"/>
              <w:sz w:val="24"/>
              <w:szCs w:val="24"/>
            </w:rPr>
            <w:delText>came as somewhat of a surprise</w:delText>
          </w:r>
        </w:del>
      </w:ins>
      <w:ins w:id="218" w:author="Daniel Muratore" w:date="2021-07-02T12:58:00Z">
        <w:r w:rsidR="002729B0">
          <w:rPr>
            <w:rFonts w:ascii="Times New Roman" w:hAnsi="Times New Roman" w:cs="Times New Roman"/>
            <w:sz w:val="24"/>
            <w:szCs w:val="24"/>
          </w:rPr>
          <w:t>was surprising</w:t>
        </w:r>
      </w:ins>
      <w:ins w:id="219" w:author="Microsoft Office User" w:date="2021-06-23T14:12:00Z">
        <w:r w:rsidR="00691976">
          <w:rPr>
            <w:rFonts w:ascii="Times New Roman" w:hAnsi="Times New Roman" w:cs="Times New Roman"/>
            <w:sz w:val="24"/>
            <w:szCs w:val="24"/>
          </w:rPr>
          <w:t xml:space="preserve"> because diatom viruses </w:t>
        </w:r>
        <w:del w:id="220" w:author="Daniel Muratore" w:date="2021-07-02T12:58:00Z">
          <w:r w:rsidR="00691976" w:rsidDel="002729B0">
            <w:rPr>
              <w:rFonts w:ascii="Times New Roman" w:hAnsi="Times New Roman" w:cs="Times New Roman"/>
              <w:sz w:val="24"/>
              <w:szCs w:val="24"/>
            </w:rPr>
            <w:delText>are usually very specific to</w:delText>
          </w:r>
        </w:del>
      </w:ins>
      <w:ins w:id="221" w:author="Daniel Muratore" w:date="2021-07-02T12:58:00Z">
        <w:r w:rsidR="002729B0">
          <w:rPr>
            <w:rFonts w:ascii="Times New Roman" w:hAnsi="Times New Roman" w:cs="Times New Roman"/>
            <w:sz w:val="24"/>
            <w:szCs w:val="24"/>
          </w:rPr>
          <w:t>usually specifically infect only one</w:t>
        </w:r>
      </w:ins>
      <w:ins w:id="222" w:author="Microsoft Office User" w:date="2021-06-23T14:12:00Z">
        <w:r w:rsidR="00691976">
          <w:rPr>
            <w:rFonts w:ascii="Times New Roman" w:hAnsi="Times New Roman" w:cs="Times New Roman"/>
            <w:sz w:val="24"/>
            <w:szCs w:val="24"/>
          </w:rPr>
          <w:t xml:space="preserve"> </w:t>
        </w:r>
        <w:del w:id="223" w:author="Daniel Muratore" w:date="2021-07-02T12:59:00Z">
          <w:r w:rsidR="00691976" w:rsidDel="002729B0">
            <w:rPr>
              <w:rFonts w:ascii="Times New Roman" w:hAnsi="Times New Roman" w:cs="Times New Roman"/>
              <w:sz w:val="24"/>
              <w:szCs w:val="24"/>
            </w:rPr>
            <w:delText xml:space="preserve">infecting a particular </w:delText>
          </w:r>
        </w:del>
        <w:r w:rsidR="00691976">
          <w:rPr>
            <w:rFonts w:ascii="Times New Roman" w:hAnsi="Times New Roman" w:cs="Times New Roman"/>
            <w:sz w:val="24"/>
            <w:szCs w:val="24"/>
          </w:rPr>
          <w:t xml:space="preserve">host strain. </w:t>
        </w:r>
      </w:ins>
      <w:commentRangeStart w:id="224"/>
      <w:ins w:id="225" w:author="Microsoft Office User" w:date="2021-06-23T14:14:00Z">
        <w:del w:id="226" w:author="Daniel Muratore" w:date="2021-07-02T12:56:00Z">
          <w:r w:rsidR="00691976" w:rsidDel="002729B0">
            <w:rPr>
              <w:rFonts w:ascii="Times New Roman" w:hAnsi="Times New Roman" w:cs="Times New Roman"/>
              <w:sz w:val="24"/>
              <w:szCs w:val="24"/>
            </w:rPr>
            <w:delText>D</w:delText>
          </w:r>
        </w:del>
      </w:ins>
      <w:ins w:id="227" w:author="Microsoft Office User" w:date="2021-06-23T14:13:00Z">
        <w:del w:id="228" w:author="Daniel Muratore" w:date="2021-07-02T12:56:00Z">
          <w:r w:rsidR="00691976" w:rsidDel="002729B0">
            <w:rPr>
              <w:rFonts w:ascii="Times New Roman" w:hAnsi="Times New Roman" w:cs="Times New Roman"/>
              <w:sz w:val="24"/>
              <w:szCs w:val="24"/>
            </w:rPr>
            <w:delText>espite their geographic distance, the L-4 and APC12 diatoms are very closely related genetically, which could explain how the</w:delText>
          </w:r>
        </w:del>
      </w:ins>
      <w:ins w:id="229" w:author="Microsoft Office User" w:date="2021-06-23T14:14:00Z">
        <w:del w:id="230" w:author="Daniel Muratore" w:date="2021-07-02T12:56:00Z">
          <w:r w:rsidR="00691976" w:rsidDel="002729B0">
            <w:rPr>
              <w:rFonts w:ascii="Times New Roman" w:hAnsi="Times New Roman" w:cs="Times New Roman"/>
              <w:sz w:val="24"/>
              <w:szCs w:val="24"/>
            </w:rPr>
            <w:delText>y can share a virus</w:delText>
          </w:r>
        </w:del>
      </w:ins>
      <w:ins w:id="231" w:author="Daniel Muratore" w:date="2021-07-02T12:56:00Z">
        <w:r w:rsidR="002729B0">
          <w:rPr>
            <w:rFonts w:ascii="Times New Roman" w:hAnsi="Times New Roman" w:cs="Times New Roman"/>
            <w:sz w:val="24"/>
            <w:szCs w:val="24"/>
          </w:rPr>
          <w:t>The virus may be able to infect both host strains despite their geographic distance because both h</w:t>
        </w:r>
      </w:ins>
      <w:ins w:id="232" w:author="Daniel Muratore" w:date="2021-07-02T12:57:00Z">
        <w:r w:rsidR="002729B0">
          <w:rPr>
            <w:rFonts w:ascii="Times New Roman" w:hAnsi="Times New Roman" w:cs="Times New Roman"/>
            <w:sz w:val="24"/>
            <w:szCs w:val="24"/>
          </w:rPr>
          <w:t>osts are very closely related genetically</w:t>
        </w:r>
        <w:commentRangeEnd w:id="224"/>
        <w:r w:rsidR="002729B0">
          <w:rPr>
            <w:rStyle w:val="CommentReference"/>
          </w:rPr>
          <w:commentReference w:id="224"/>
        </w:r>
        <w:r w:rsidR="002729B0">
          <w:rPr>
            <w:rFonts w:ascii="Times New Roman" w:hAnsi="Times New Roman" w:cs="Times New Roman"/>
            <w:sz w:val="24"/>
            <w:szCs w:val="24"/>
          </w:rPr>
          <w:t>.</w:t>
        </w:r>
      </w:ins>
      <w:ins w:id="233" w:author="Microsoft Office User" w:date="2021-06-23T14:13:00Z">
        <w:del w:id="234" w:author="Daniel Muratore" w:date="2021-07-02T12:57:00Z">
          <w:r w:rsidR="00691976" w:rsidDel="002729B0">
            <w:rPr>
              <w:rFonts w:ascii="Times New Roman" w:hAnsi="Times New Roman" w:cs="Times New Roman"/>
              <w:sz w:val="24"/>
              <w:szCs w:val="24"/>
            </w:rPr>
            <w:delText>.</w:delText>
          </w:r>
        </w:del>
        <w:r w:rsidR="00691976">
          <w:rPr>
            <w:rFonts w:ascii="Times New Roman" w:hAnsi="Times New Roman" w:cs="Times New Roman"/>
            <w:sz w:val="24"/>
            <w:szCs w:val="24"/>
          </w:rPr>
          <w:t xml:space="preserve"> </w:t>
        </w:r>
      </w:ins>
      <w:del w:id="235" w:author="Microsoft Office User" w:date="2021-06-23T14:13:00Z">
        <w:r w:rsidRPr="002860CB" w:rsidDel="00691976">
          <w:rPr>
            <w:rFonts w:ascii="Times New Roman" w:hAnsi="Times New Roman" w:cs="Times New Roman"/>
            <w:sz w:val="24"/>
            <w:szCs w:val="24"/>
          </w:rPr>
          <w:delText xml:space="preserve"> host specificity </w:delText>
        </w:r>
        <w:commentRangeStart w:id="236"/>
        <w:r w:rsidRPr="002860CB" w:rsidDel="00691976">
          <w:rPr>
            <w:rFonts w:ascii="Times New Roman" w:hAnsi="Times New Roman" w:cs="Times New Roman"/>
            <w:sz w:val="24"/>
            <w:szCs w:val="24"/>
          </w:rPr>
          <w:delText xml:space="preserve">(i.e., only infecting a particular host). </w:delText>
        </w:r>
        <w:commentRangeEnd w:id="236"/>
        <w:r w:rsidR="00E42CAF" w:rsidDel="00691976">
          <w:rPr>
            <w:rStyle w:val="CommentReference"/>
          </w:rPr>
          <w:commentReference w:id="236"/>
        </w:r>
        <w:r w:rsidRPr="002860CB" w:rsidDel="00691976">
          <w:rPr>
            <w:rFonts w:ascii="Times New Roman" w:hAnsi="Times New Roman" w:cs="Times New Roman"/>
            <w:sz w:val="24"/>
            <w:szCs w:val="24"/>
          </w:rPr>
          <w:delText xml:space="preserve">However, when L-4 and APC12 strains were infected by a virus strain (CsfrRNAV) originally isolated from the L-4 strain, the infection was successful, </w:delText>
        </w:r>
        <w:commentRangeStart w:id="237"/>
        <w:r w:rsidRPr="002860CB" w:rsidDel="00691976">
          <w:rPr>
            <w:rFonts w:ascii="Times New Roman" w:hAnsi="Times New Roman" w:cs="Times New Roman"/>
            <w:sz w:val="24"/>
            <w:szCs w:val="24"/>
          </w:rPr>
          <w:delText xml:space="preserve">despite being </w:delText>
        </w:r>
        <w:r w:rsidRPr="00804084" w:rsidDel="00691976">
          <w:rPr>
            <w:rFonts w:ascii="Times New Roman" w:hAnsi="Times New Roman" w:cs="Times New Roman"/>
            <w:sz w:val="24"/>
            <w:szCs w:val="24"/>
          </w:rPr>
          <w:delText xml:space="preserve">from different geographical locations. </w:delText>
        </w:r>
      </w:del>
      <w:ins w:id="238" w:author="isimeme udu" w:date="2021-06-23T08:41:00Z">
        <w:del w:id="239" w:author="Microsoft Office User" w:date="2021-06-23T14:13:00Z">
          <w:r w:rsidR="00804084" w:rsidRPr="00804084" w:rsidDel="00691976">
            <w:rPr>
              <w:rFonts w:ascii="Times New Roman" w:hAnsi="Times New Roman" w:cs="Times New Roman"/>
              <w:sz w:val="24"/>
              <w:szCs w:val="24"/>
              <w:rPrChange w:id="240" w:author="isimeme udu" w:date="2021-06-23T08:42:00Z">
                <w:rPr>
                  <w:rFonts w:ascii="Times New Roman" w:hAnsi="Times New Roman" w:cs="Times New Roman"/>
                  <w:sz w:val="24"/>
                  <w:szCs w:val="24"/>
                  <w:highlight w:val="yellow"/>
                </w:rPr>
              </w:rPrChange>
            </w:rPr>
            <w:delText>A reaso</w:delText>
          </w:r>
        </w:del>
      </w:ins>
      <w:ins w:id="241" w:author="isimeme udu" w:date="2021-06-23T08:42:00Z">
        <w:del w:id="242" w:author="Microsoft Office User" w:date="2021-06-23T14:13:00Z">
          <w:r w:rsidR="00804084" w:rsidRPr="00804084" w:rsidDel="00691976">
            <w:rPr>
              <w:rFonts w:ascii="Times New Roman" w:hAnsi="Times New Roman" w:cs="Times New Roman"/>
              <w:sz w:val="24"/>
              <w:szCs w:val="24"/>
              <w:rPrChange w:id="243" w:author="isimeme udu" w:date="2021-06-23T08:42:00Z">
                <w:rPr>
                  <w:rFonts w:ascii="Times New Roman" w:hAnsi="Times New Roman" w:cs="Times New Roman"/>
                  <w:sz w:val="24"/>
                  <w:szCs w:val="24"/>
                  <w:highlight w:val="yellow"/>
                </w:rPr>
              </w:rPrChange>
            </w:rPr>
            <w:delText xml:space="preserve">n for the successful infection could be that </w:delText>
          </w:r>
        </w:del>
      </w:ins>
      <w:del w:id="244" w:author="Microsoft Office User" w:date="2021-06-23T14:13:00Z">
        <w:r w:rsidRPr="00804084" w:rsidDel="00691976">
          <w:rPr>
            <w:rFonts w:ascii="Times New Roman" w:hAnsi="Times New Roman" w:cs="Times New Roman"/>
            <w:sz w:val="24"/>
            <w:szCs w:val="24"/>
          </w:rPr>
          <w:delText>Despite their locations</w:delText>
        </w:r>
        <w:commentRangeEnd w:id="237"/>
        <w:r w:rsidR="00E42CAF" w:rsidRPr="00804084" w:rsidDel="00691976">
          <w:rPr>
            <w:rStyle w:val="CommentReference"/>
          </w:rPr>
          <w:commentReference w:id="237"/>
        </w:r>
        <w:r w:rsidRPr="00804084" w:rsidDel="00691976">
          <w:rPr>
            <w:rFonts w:ascii="Times New Roman" w:hAnsi="Times New Roman" w:cs="Times New Roman"/>
            <w:sz w:val="24"/>
            <w:szCs w:val="24"/>
          </w:rPr>
          <w:delText xml:space="preserve">, </w:delText>
        </w:r>
        <w:commentRangeStart w:id="245"/>
        <w:r w:rsidRPr="00804084" w:rsidDel="00691976">
          <w:rPr>
            <w:rFonts w:ascii="Times New Roman" w:hAnsi="Times New Roman" w:cs="Times New Roman"/>
            <w:sz w:val="24"/>
            <w:szCs w:val="24"/>
          </w:rPr>
          <w:delText>the two host isolates were very genetically similar to one another</w:delText>
        </w:r>
        <w:commentRangeEnd w:id="245"/>
        <w:r w:rsidR="00E42CAF" w:rsidRPr="00804084" w:rsidDel="00691976">
          <w:rPr>
            <w:rStyle w:val="CommentReference"/>
          </w:rPr>
          <w:commentReference w:id="245"/>
        </w:r>
        <w:r w:rsidRPr="00804084" w:rsidDel="00691976">
          <w:rPr>
            <w:rFonts w:ascii="Times New Roman" w:hAnsi="Times New Roman" w:cs="Times New Roman"/>
            <w:sz w:val="24"/>
            <w:szCs w:val="24"/>
          </w:rPr>
          <w:delText>.</w:delText>
        </w:r>
        <w:r w:rsidRPr="002860CB" w:rsidDel="00691976">
          <w:rPr>
            <w:rFonts w:ascii="Times New Roman" w:hAnsi="Times New Roman" w:cs="Times New Roman"/>
            <w:sz w:val="24"/>
            <w:szCs w:val="24"/>
          </w:rPr>
          <w:delText xml:space="preserve"> </w:delText>
        </w:r>
      </w:del>
      <w:r w:rsidRPr="002860CB">
        <w:rPr>
          <w:rFonts w:ascii="Times New Roman" w:hAnsi="Times New Roman" w:cs="Times New Roman"/>
          <w:sz w:val="24"/>
          <w:szCs w:val="24"/>
        </w:rPr>
        <w:t xml:space="preserve">Interestingly, the CsfrRNAV </w:t>
      </w:r>
      <w:del w:id="246" w:author="Microsoft Office User" w:date="2021-06-22T16:30:00Z">
        <w:r w:rsidRPr="002860CB" w:rsidDel="00E42CAF">
          <w:rPr>
            <w:rFonts w:ascii="Times New Roman" w:hAnsi="Times New Roman" w:cs="Times New Roman"/>
            <w:sz w:val="24"/>
            <w:szCs w:val="24"/>
          </w:rPr>
          <w:delText>virus infected APC12 host more,</w:delText>
        </w:r>
      </w:del>
      <w:ins w:id="247" w:author="Microsoft Office User" w:date="2021-06-22T16:31:00Z">
        <w:r w:rsidR="00E42CAF">
          <w:rPr>
            <w:rFonts w:ascii="Times New Roman" w:hAnsi="Times New Roman" w:cs="Times New Roman"/>
            <w:sz w:val="24"/>
            <w:szCs w:val="24"/>
          </w:rPr>
          <w:t>created more new viruses per infection while infect</w:t>
        </w:r>
      </w:ins>
      <w:ins w:id="248" w:author="isimeme udu" w:date="2021-06-23T08:50:00Z">
        <w:r w:rsidR="003B408C">
          <w:rPr>
            <w:rFonts w:ascii="Times New Roman" w:hAnsi="Times New Roman" w:cs="Times New Roman"/>
            <w:sz w:val="24"/>
            <w:szCs w:val="24"/>
          </w:rPr>
          <w:t>ing</w:t>
        </w:r>
      </w:ins>
      <w:ins w:id="249" w:author="Microsoft Office User" w:date="2021-06-22T16:31:00Z">
        <w:del w:id="250" w:author="isimeme udu" w:date="2021-06-23T08:50:00Z">
          <w:r w:rsidR="00E42CAF" w:rsidDel="003B408C">
            <w:rPr>
              <w:rFonts w:ascii="Times New Roman" w:hAnsi="Times New Roman" w:cs="Times New Roman"/>
              <w:sz w:val="24"/>
              <w:szCs w:val="24"/>
            </w:rPr>
            <w:delText>ed</w:delText>
          </w:r>
        </w:del>
        <w:r w:rsidR="00E42CAF">
          <w:rPr>
            <w:rFonts w:ascii="Times New Roman" w:hAnsi="Times New Roman" w:cs="Times New Roman"/>
            <w:sz w:val="24"/>
            <w:szCs w:val="24"/>
          </w:rPr>
          <w:t xml:space="preserve"> APC12 than its original host, L-4.</w:t>
        </w:r>
      </w:ins>
      <w:ins w:id="251" w:author="isimeme udu" w:date="2021-06-23T08:43:00Z">
        <w:r w:rsidR="00804084" w:rsidRPr="002860CB" w:rsidDel="00804084">
          <w:rPr>
            <w:rFonts w:ascii="Times New Roman" w:hAnsi="Times New Roman" w:cs="Times New Roman"/>
            <w:sz w:val="24"/>
            <w:szCs w:val="24"/>
          </w:rPr>
          <w:t xml:space="preserve"> </w:t>
        </w:r>
      </w:ins>
      <w:del w:id="252" w:author="isimeme udu" w:date="2021-06-23T08:43:00Z">
        <w:r w:rsidRPr="002860CB" w:rsidDel="00804084">
          <w:rPr>
            <w:rFonts w:ascii="Times New Roman" w:hAnsi="Times New Roman" w:cs="Times New Roman"/>
            <w:sz w:val="24"/>
            <w:szCs w:val="24"/>
          </w:rPr>
          <w:delText xml:space="preserve"> </w:delText>
        </w:r>
        <w:commentRangeStart w:id="253"/>
        <w:r w:rsidRPr="002860CB" w:rsidDel="00804084">
          <w:rPr>
            <w:rFonts w:ascii="Times New Roman" w:hAnsi="Times New Roman" w:cs="Times New Roman"/>
            <w:sz w:val="24"/>
            <w:szCs w:val="24"/>
          </w:rPr>
          <w:delText>containing more viral copies than the original host. The APC12 strain also formed more spores than the L-4 host strain, with almost 80% of the culture forming spores.</w:delText>
        </w:r>
        <w:commentRangeEnd w:id="253"/>
        <w:r w:rsidR="002B62B5" w:rsidDel="00804084">
          <w:rPr>
            <w:rStyle w:val="CommentReference"/>
          </w:rPr>
          <w:commentReference w:id="253"/>
        </w:r>
      </w:del>
    </w:p>
    <w:p w14:paraId="2866A1FF" w14:textId="6C2F726E" w:rsidR="002729B0" w:rsidRPr="002860CB" w:rsidDel="002729B0" w:rsidRDefault="002729B0">
      <w:pPr>
        <w:rPr>
          <w:del w:id="254" w:author="Daniel Muratore" w:date="2021-07-02T13:04:00Z"/>
          <w:rFonts w:ascii="Times New Roman" w:hAnsi="Times New Roman" w:cs="Times New Roman"/>
          <w:sz w:val="24"/>
          <w:szCs w:val="24"/>
        </w:rPr>
      </w:pPr>
      <w:commentRangeStart w:id="255"/>
      <w:ins w:id="256" w:author="Daniel Muratore" w:date="2021-07-02T12:59:00Z">
        <w:r>
          <w:rPr>
            <w:rFonts w:ascii="Times New Roman" w:hAnsi="Times New Roman" w:cs="Times New Roman"/>
            <w:sz w:val="24"/>
            <w:szCs w:val="24"/>
          </w:rPr>
          <w:t xml:space="preserve">The authors monitored </w:t>
        </w:r>
      </w:ins>
      <w:commentRangeEnd w:id="255"/>
      <w:ins w:id="257" w:author="Daniel Muratore" w:date="2021-07-02T13:05:00Z">
        <w:r>
          <w:rPr>
            <w:rStyle w:val="CommentReference"/>
          </w:rPr>
          <w:commentReference w:id="255"/>
        </w:r>
      </w:ins>
      <w:ins w:id="258" w:author="Daniel Muratore" w:date="2021-07-02T12:59:00Z">
        <w:r>
          <w:rPr>
            <w:rFonts w:ascii="Times New Roman" w:hAnsi="Times New Roman" w:cs="Times New Roman"/>
            <w:sz w:val="24"/>
            <w:szCs w:val="24"/>
          </w:rPr>
          <w:t xml:space="preserve">the </w:t>
        </w:r>
      </w:ins>
      <w:ins w:id="259" w:author="Daniel Muratore" w:date="2021-07-02T13:00:00Z">
        <w:r>
          <w:rPr>
            <w:rFonts w:ascii="Times New Roman" w:hAnsi="Times New Roman" w:cs="Times New Roman"/>
            <w:sz w:val="24"/>
            <w:szCs w:val="24"/>
          </w:rPr>
          <w:t xml:space="preserve">how many diatoms formed spores and the </w:t>
        </w:r>
      </w:ins>
      <w:ins w:id="260" w:author="Daniel Muratore" w:date="2021-07-02T12:59:00Z">
        <w:r>
          <w:rPr>
            <w:rFonts w:ascii="Times New Roman" w:hAnsi="Times New Roman" w:cs="Times New Roman"/>
            <w:sz w:val="24"/>
            <w:szCs w:val="24"/>
          </w:rPr>
          <w:t>number of viral particles inside of individual diatoms over the course of their infection experiment</w:t>
        </w:r>
      </w:ins>
      <w:ins w:id="261" w:author="Daniel Muratore" w:date="2021-07-02T13:00:00Z">
        <w:r>
          <w:rPr>
            <w:rFonts w:ascii="Times New Roman" w:hAnsi="Times New Roman" w:cs="Times New Roman"/>
            <w:sz w:val="24"/>
            <w:szCs w:val="24"/>
          </w:rPr>
          <w:t>. They found both strains did form spores, alth</w:t>
        </w:r>
      </w:ins>
      <w:ins w:id="262" w:author="Daniel Muratore" w:date="2021-07-02T13:01:00Z">
        <w:r>
          <w:rPr>
            <w:rFonts w:ascii="Times New Roman" w:hAnsi="Times New Roman" w:cs="Times New Roman"/>
            <w:sz w:val="24"/>
            <w:szCs w:val="24"/>
          </w:rPr>
          <w:t xml:space="preserve">ough the APC12 strain formed more than the L-4 strain. They also were able to see that dormant cells and spores had viruses replicating inside them, suggesting </w:t>
        </w:r>
      </w:ins>
      <w:ins w:id="263" w:author="Daniel Muratore" w:date="2021-07-02T13:02:00Z">
        <w:r>
          <w:rPr>
            <w:rFonts w:ascii="Times New Roman" w:hAnsi="Times New Roman" w:cs="Times New Roman"/>
            <w:sz w:val="24"/>
            <w:szCs w:val="24"/>
          </w:rPr>
          <w:t>the cells began to form spores once they were already infected. Viruses normally take over a host cell and replicate until they destroy the</w:t>
        </w:r>
      </w:ins>
      <w:ins w:id="264" w:author="Daniel Muratore" w:date="2021-07-02T13:03:00Z">
        <w:r>
          <w:rPr>
            <w:rFonts w:ascii="Times New Roman" w:hAnsi="Times New Roman" w:cs="Times New Roman"/>
            <w:sz w:val="24"/>
            <w:szCs w:val="24"/>
          </w:rPr>
          <w:t xml:space="preserve"> cell, allowing the viruses inside the cell to leak out into the environment. However, the authors found that viruses inside the spores were unable to break through the spore’s outer shell, preventing them from entering the water and infect</w:t>
        </w:r>
      </w:ins>
      <w:ins w:id="265" w:author="Daniel Muratore" w:date="2021-07-02T13:04:00Z">
        <w:r>
          <w:rPr>
            <w:rFonts w:ascii="Times New Roman" w:hAnsi="Times New Roman" w:cs="Times New Roman"/>
            <w:sz w:val="24"/>
            <w:szCs w:val="24"/>
          </w:rPr>
          <w:t xml:space="preserve">ing new hosts. </w:t>
        </w:r>
      </w:ins>
    </w:p>
    <w:p w14:paraId="721E1808" w14:textId="25413229" w:rsidR="006F64AF" w:rsidRDefault="00BE5213" w:rsidP="002729B0">
      <w:pPr>
        <w:rPr>
          <w:ins w:id="266" w:author="Microsoft Office User" w:date="2021-06-23T14:17:00Z"/>
          <w:rFonts w:ascii="Times New Roman" w:hAnsi="Times New Roman" w:cs="Times New Roman"/>
          <w:sz w:val="24"/>
          <w:szCs w:val="24"/>
        </w:rPr>
      </w:pPr>
      <w:moveToRangeStart w:id="267" w:author="isimeme udu" w:date="2021-06-23T08:27:00Z" w:name="move75329273"/>
      <w:commentRangeStart w:id="268"/>
      <w:commentRangeStart w:id="269"/>
      <w:moveTo w:id="270" w:author="isimeme udu" w:date="2021-06-23T08:27:00Z">
        <w:del w:id="271" w:author="Daniel Muratore" w:date="2021-07-02T13:04:00Z">
          <w:r w:rsidRPr="002860CB" w:rsidDel="002729B0">
            <w:rPr>
              <w:rFonts w:ascii="Times New Roman" w:hAnsi="Times New Roman" w:cs="Times New Roman"/>
              <w:sz w:val="24"/>
              <w:szCs w:val="24"/>
            </w:rPr>
            <w:delText>Despite</w:delText>
          </w:r>
        </w:del>
      </w:moveTo>
      <w:commentRangeEnd w:id="268"/>
      <w:del w:id="272" w:author="Daniel Muratore" w:date="2021-07-02T13:04:00Z">
        <w:r w:rsidR="002C7D15" w:rsidDel="002729B0">
          <w:rPr>
            <w:rStyle w:val="CommentReference"/>
          </w:rPr>
          <w:commentReference w:id="268"/>
        </w:r>
      </w:del>
      <w:moveTo w:id="273" w:author="isimeme udu" w:date="2021-06-23T08:27:00Z">
        <w:del w:id="274" w:author="Daniel Muratore" w:date="2021-07-02T13:04:00Z">
          <w:r w:rsidRPr="002860CB" w:rsidDel="002729B0">
            <w:rPr>
              <w:rFonts w:ascii="Times New Roman" w:hAnsi="Times New Roman" w:cs="Times New Roman"/>
              <w:sz w:val="24"/>
              <w:szCs w:val="24"/>
            </w:rPr>
            <w:delText xml:space="preserve"> infected cells forming spores, viruses were able to replicate inside host cells. </w:delText>
          </w:r>
        </w:del>
      </w:moveTo>
      <w:ins w:id="275" w:author="isimeme udu" w:date="2021-06-23T13:38:00Z">
        <w:del w:id="276" w:author="Daniel Muratore" w:date="2021-07-02T13:04:00Z">
          <w:r w:rsidR="008D74CE" w:rsidDel="002729B0">
            <w:rPr>
              <w:rFonts w:ascii="Times New Roman" w:hAnsi="Times New Roman" w:cs="Times New Roman"/>
              <w:sz w:val="24"/>
              <w:szCs w:val="24"/>
            </w:rPr>
            <w:delText xml:space="preserve">However, </w:delText>
          </w:r>
        </w:del>
      </w:ins>
      <w:moveTo w:id="277" w:author="isimeme udu" w:date="2021-06-23T08:27:00Z">
        <w:del w:id="278" w:author="Daniel Muratore" w:date="2021-07-02T13:04:00Z">
          <w:r w:rsidRPr="002860CB" w:rsidDel="002729B0">
            <w:rPr>
              <w:rFonts w:ascii="Times New Roman" w:hAnsi="Times New Roman" w:cs="Times New Roman"/>
              <w:sz w:val="24"/>
              <w:szCs w:val="24"/>
            </w:rPr>
            <w:delText>However, the vir</w:delText>
          </w:r>
        </w:del>
      </w:moveTo>
      <w:ins w:id="279" w:author="Microsoft Office User" w:date="2021-06-23T14:15:00Z">
        <w:del w:id="280" w:author="Daniel Muratore" w:date="2021-07-02T13:04:00Z">
          <w:r w:rsidR="00691976" w:rsidDel="002729B0">
            <w:rPr>
              <w:rFonts w:ascii="Times New Roman" w:hAnsi="Times New Roman" w:cs="Times New Roman"/>
              <w:sz w:val="24"/>
              <w:szCs w:val="24"/>
            </w:rPr>
            <w:delText>uses</w:delText>
          </w:r>
        </w:del>
      </w:ins>
      <w:moveTo w:id="281" w:author="isimeme udu" w:date="2021-06-23T08:27:00Z">
        <w:del w:id="282" w:author="Daniel Muratore" w:date="2021-07-02T13:04:00Z">
          <w:r w:rsidRPr="002860CB" w:rsidDel="002729B0">
            <w:rPr>
              <w:rFonts w:ascii="Times New Roman" w:hAnsi="Times New Roman" w:cs="Times New Roman"/>
              <w:sz w:val="24"/>
              <w:szCs w:val="24"/>
            </w:rPr>
            <w:delText>al copies could not get out of the host cell, making them unable to do further infections</w:delText>
          </w:r>
        </w:del>
      </w:moveTo>
      <w:ins w:id="283" w:author="Microsoft Office User" w:date="2021-06-23T14:15:00Z">
        <w:del w:id="284" w:author="Daniel Muratore" w:date="2021-07-02T13:04:00Z">
          <w:r w:rsidR="00691976" w:rsidDel="002729B0">
            <w:rPr>
              <w:rFonts w:ascii="Times New Roman" w:hAnsi="Times New Roman" w:cs="Times New Roman"/>
              <w:sz w:val="24"/>
              <w:szCs w:val="24"/>
            </w:rPr>
            <w:delText>neither escape from nor kill their hosts, preventing the spread of infection</w:delText>
          </w:r>
        </w:del>
      </w:ins>
      <w:moveTo w:id="285" w:author="isimeme udu" w:date="2021-06-23T08:27:00Z">
        <w:del w:id="286" w:author="Daniel Muratore" w:date="2021-07-02T13:04:00Z">
          <w:r w:rsidRPr="002860CB" w:rsidDel="002729B0">
            <w:rPr>
              <w:rFonts w:ascii="Times New Roman" w:hAnsi="Times New Roman" w:cs="Times New Roman"/>
              <w:sz w:val="24"/>
              <w:szCs w:val="24"/>
            </w:rPr>
            <w:delText>.</w:delText>
          </w:r>
        </w:del>
      </w:moveTo>
      <w:ins w:id="287" w:author="isimeme udu" w:date="2021-06-23T13:39:00Z">
        <w:del w:id="288" w:author="Daniel Muratore" w:date="2021-07-02T13:04:00Z">
          <w:r w:rsidR="008D74CE" w:rsidDel="002729B0">
            <w:rPr>
              <w:rFonts w:ascii="Times New Roman" w:hAnsi="Times New Roman" w:cs="Times New Roman"/>
              <w:sz w:val="24"/>
              <w:szCs w:val="24"/>
            </w:rPr>
            <w:delText xml:space="preserve"> </w:delText>
          </w:r>
        </w:del>
      </w:ins>
      <w:ins w:id="289" w:author="Microsoft Office User" w:date="2021-06-23T14:16:00Z">
        <w:r w:rsidR="006F64AF">
          <w:rPr>
            <w:rFonts w:ascii="Times New Roman" w:hAnsi="Times New Roman" w:cs="Times New Roman"/>
            <w:sz w:val="24"/>
            <w:szCs w:val="24"/>
          </w:rPr>
          <w:t xml:space="preserve">The authors also demonstrated that the infected spores could be revived as healthy diatoms </w:t>
        </w:r>
      </w:ins>
      <w:ins w:id="290" w:author="Microsoft Office User" w:date="2021-06-23T14:17:00Z">
        <w:r w:rsidR="006F64AF">
          <w:rPr>
            <w:rFonts w:ascii="Times New Roman" w:hAnsi="Times New Roman" w:cs="Times New Roman"/>
            <w:sz w:val="24"/>
            <w:szCs w:val="24"/>
          </w:rPr>
          <w:t>once they were moved to a virus-free environment, indicating spore formation is a defense strategy against viral infection.</w:t>
        </w:r>
      </w:ins>
    </w:p>
    <w:p w14:paraId="39EBB11F" w14:textId="20B8587E" w:rsidR="002860CB" w:rsidRDefault="008D74CE" w:rsidP="002860CB">
      <w:pPr>
        <w:rPr>
          <w:ins w:id="291" w:author="Microsoft Office User" w:date="2021-06-23T14:22:00Z"/>
          <w:rFonts w:ascii="Times New Roman" w:hAnsi="Times New Roman" w:cs="Times New Roman"/>
          <w:sz w:val="24"/>
          <w:szCs w:val="24"/>
        </w:rPr>
      </w:pPr>
      <w:ins w:id="292" w:author="isimeme udu" w:date="2021-06-23T13:39:00Z">
        <w:del w:id="293" w:author="Microsoft Office User" w:date="2021-06-23T14:16:00Z">
          <w:r w:rsidDel="006F64AF">
            <w:rPr>
              <w:rFonts w:ascii="Times New Roman" w:hAnsi="Times New Roman" w:cs="Times New Roman"/>
              <w:sz w:val="24"/>
              <w:szCs w:val="24"/>
            </w:rPr>
            <w:delText>Furthermore, d</w:delText>
          </w:r>
        </w:del>
      </w:ins>
      <w:ins w:id="294" w:author="isimeme udu" w:date="2021-06-23T08:51:00Z">
        <w:del w:id="295" w:author="Microsoft Office User" w:date="2021-06-23T14:16:00Z">
          <w:r w:rsidR="003B408C" w:rsidDel="006F64AF">
            <w:rPr>
              <w:rFonts w:ascii="Times New Roman" w:hAnsi="Times New Roman" w:cs="Times New Roman"/>
              <w:sz w:val="24"/>
              <w:szCs w:val="24"/>
            </w:rPr>
            <w:delText xml:space="preserve">iatoms were able to survive infection and start </w:delText>
          </w:r>
        </w:del>
      </w:ins>
      <w:ins w:id="296" w:author="isimeme udu" w:date="2021-06-23T08:52:00Z">
        <w:del w:id="297" w:author="Microsoft Office User" w:date="2021-06-23T14:16:00Z">
          <w:r w:rsidR="003B408C" w:rsidDel="006F64AF">
            <w:rPr>
              <w:rFonts w:ascii="Times New Roman" w:hAnsi="Times New Roman" w:cs="Times New Roman"/>
              <w:sz w:val="24"/>
              <w:szCs w:val="24"/>
            </w:rPr>
            <w:delText>prepar</w:delText>
          </w:r>
        </w:del>
      </w:ins>
      <w:ins w:id="298" w:author="isimeme udu" w:date="2021-06-23T13:38:00Z">
        <w:del w:id="299" w:author="Microsoft Office User" w:date="2021-06-23T14:16:00Z">
          <w:r w:rsidDel="006F64AF">
            <w:rPr>
              <w:rFonts w:ascii="Times New Roman" w:hAnsi="Times New Roman" w:cs="Times New Roman"/>
              <w:sz w:val="24"/>
              <w:szCs w:val="24"/>
            </w:rPr>
            <w:delText>ation</w:delText>
          </w:r>
        </w:del>
      </w:ins>
      <w:ins w:id="300" w:author="isimeme udu" w:date="2021-06-23T08:52:00Z">
        <w:del w:id="301" w:author="Microsoft Office User" w:date="2021-06-23T14:16:00Z">
          <w:r w:rsidR="003B408C" w:rsidDel="006F64AF">
            <w:rPr>
              <w:rFonts w:ascii="Times New Roman" w:hAnsi="Times New Roman" w:cs="Times New Roman"/>
              <w:sz w:val="24"/>
              <w:szCs w:val="24"/>
            </w:rPr>
            <w:delText xml:space="preserve"> for future blooms. </w:delText>
          </w:r>
        </w:del>
      </w:ins>
      <w:moveTo w:id="302" w:author="isimeme udu" w:date="2021-06-23T08:27:00Z">
        <w:del w:id="303" w:author="Microsoft Office User" w:date="2021-06-23T14:16:00Z">
          <w:r w:rsidR="00BE5213" w:rsidRPr="002860CB" w:rsidDel="006F64AF">
            <w:rPr>
              <w:rFonts w:ascii="Times New Roman" w:hAnsi="Times New Roman" w:cs="Times New Roman"/>
              <w:sz w:val="24"/>
              <w:szCs w:val="24"/>
            </w:rPr>
            <w:delText xml:space="preserve"> </w:delText>
          </w:r>
        </w:del>
        <w:del w:id="304" w:author="Microsoft Office User" w:date="2021-06-23T14:17:00Z">
          <w:r w:rsidR="00BE5213" w:rsidRPr="002860CB" w:rsidDel="006F64AF">
            <w:rPr>
              <w:rFonts w:ascii="Times New Roman" w:hAnsi="Times New Roman" w:cs="Times New Roman"/>
              <w:sz w:val="24"/>
              <w:szCs w:val="24"/>
            </w:rPr>
            <w:delText>This</w:delText>
          </w:r>
          <w:r w:rsidR="00BE5213" w:rsidDel="006F64AF">
            <w:rPr>
              <w:rFonts w:ascii="Times New Roman" w:hAnsi="Times New Roman" w:cs="Times New Roman"/>
              <w:sz w:val="24"/>
              <w:szCs w:val="24"/>
            </w:rPr>
            <w:delText xml:space="preserve"> </w:delText>
          </w:r>
          <w:r w:rsidR="00BE5213" w:rsidRPr="002860CB" w:rsidDel="006F64AF">
            <w:rPr>
              <w:rFonts w:ascii="Times New Roman" w:hAnsi="Times New Roman" w:cs="Times New Roman"/>
              <w:sz w:val="24"/>
              <w:szCs w:val="24"/>
            </w:rPr>
            <w:delText>observation indicates spore formation is a defense strategy against viruses for infection.</w:delText>
          </w:r>
          <w:commentRangeEnd w:id="269"/>
          <w:r w:rsidR="00BE5213" w:rsidDel="006F64AF">
            <w:rPr>
              <w:rStyle w:val="CommentReference"/>
            </w:rPr>
            <w:commentReference w:id="269"/>
          </w:r>
        </w:del>
      </w:moveTo>
      <w:moveToRangeEnd w:id="267"/>
      <w:ins w:id="305" w:author="isimeme udu" w:date="2021-06-23T08:27:00Z">
        <w:del w:id="306" w:author="Microsoft Office User" w:date="2021-06-23T14:17:00Z">
          <w:r w:rsidR="00BE5213" w:rsidDel="006F64AF">
            <w:rPr>
              <w:rFonts w:ascii="Times New Roman" w:hAnsi="Times New Roman" w:cs="Times New Roman"/>
              <w:sz w:val="24"/>
              <w:szCs w:val="24"/>
            </w:rPr>
            <w:delText xml:space="preserve"> </w:delText>
          </w:r>
        </w:del>
      </w:ins>
      <w:del w:id="307" w:author="Microsoft Office User" w:date="2021-06-22T16:34:00Z">
        <w:r w:rsidR="002860CB" w:rsidRPr="002860CB" w:rsidDel="002B62B5">
          <w:rPr>
            <w:rFonts w:ascii="Times New Roman" w:hAnsi="Times New Roman" w:cs="Times New Roman"/>
            <w:sz w:val="24"/>
            <w:szCs w:val="24"/>
          </w:rPr>
          <w:delText>Pelusi et al</w:delText>
        </w:r>
      </w:del>
      <w:ins w:id="308" w:author="Microsoft Office User" w:date="2021-06-22T16:34:00Z">
        <w:r w:rsidR="002B62B5">
          <w:rPr>
            <w:rFonts w:ascii="Times New Roman" w:hAnsi="Times New Roman" w:cs="Times New Roman"/>
            <w:sz w:val="24"/>
            <w:szCs w:val="24"/>
          </w:rPr>
          <w:t>The authors</w:t>
        </w:r>
      </w:ins>
      <w:r w:rsidR="002860CB" w:rsidRPr="002860CB">
        <w:rPr>
          <w:rFonts w:ascii="Times New Roman" w:hAnsi="Times New Roman" w:cs="Times New Roman"/>
          <w:sz w:val="24"/>
          <w:szCs w:val="24"/>
        </w:rPr>
        <w:t xml:space="preserve"> </w:t>
      </w:r>
      <w:del w:id="309" w:author="Microsoft Office User" w:date="2021-06-22T16:34:00Z">
        <w:r w:rsidR="002860CB" w:rsidRPr="002860CB" w:rsidDel="002B62B5">
          <w:rPr>
            <w:rFonts w:ascii="Times New Roman" w:hAnsi="Times New Roman" w:cs="Times New Roman"/>
            <w:sz w:val="24"/>
            <w:szCs w:val="24"/>
          </w:rPr>
          <w:delText xml:space="preserve">placed host and viral strains in </w:delText>
        </w:r>
      </w:del>
      <w:ins w:id="310" w:author="Microsoft Office User" w:date="2021-06-22T16:34:00Z">
        <w:del w:id="311" w:author="Daniel Muratore" w:date="2021-07-02T13:08:00Z">
          <w:r w:rsidR="002B62B5" w:rsidDel="003E7D8B">
            <w:rPr>
              <w:rFonts w:ascii="Times New Roman" w:hAnsi="Times New Roman" w:cs="Times New Roman"/>
              <w:sz w:val="24"/>
              <w:szCs w:val="24"/>
            </w:rPr>
            <w:delText xml:space="preserve">also subjected the diatoms to </w:delText>
          </w:r>
        </w:del>
      </w:ins>
      <w:del w:id="312" w:author="Daniel Muratore" w:date="2021-07-02T13:08:00Z">
        <w:r w:rsidR="002860CB" w:rsidRPr="002860CB" w:rsidDel="003E7D8B">
          <w:rPr>
            <w:rFonts w:ascii="Times New Roman" w:hAnsi="Times New Roman" w:cs="Times New Roman"/>
            <w:sz w:val="24"/>
            <w:szCs w:val="24"/>
          </w:rPr>
          <w:delText xml:space="preserve">nitrogen limited environments, </w:delText>
        </w:r>
      </w:del>
      <w:ins w:id="313" w:author="Microsoft Office User" w:date="2021-06-22T16:34:00Z">
        <w:del w:id="314" w:author="Daniel Muratore" w:date="2021-07-02T13:08:00Z">
          <w:r w:rsidR="002B62B5" w:rsidDel="003E7D8B">
            <w:rPr>
              <w:rFonts w:ascii="Times New Roman" w:hAnsi="Times New Roman" w:cs="Times New Roman"/>
              <w:sz w:val="24"/>
              <w:szCs w:val="24"/>
            </w:rPr>
            <w:delText>ation</w:delText>
          </w:r>
        </w:del>
      </w:ins>
      <w:ins w:id="315" w:author="Daniel Muratore" w:date="2021-07-02T13:08:00Z">
        <w:r w:rsidR="003E7D8B">
          <w:rPr>
            <w:rFonts w:ascii="Times New Roman" w:hAnsi="Times New Roman" w:cs="Times New Roman"/>
            <w:sz w:val="24"/>
            <w:szCs w:val="24"/>
          </w:rPr>
          <w:t>compared the spore formation response</w:t>
        </w:r>
      </w:ins>
      <w:ins w:id="316" w:author="Daniel Muratore" w:date="2021-07-02T13:09:00Z">
        <w:r w:rsidR="003E7D8B">
          <w:rPr>
            <w:rFonts w:ascii="Times New Roman" w:hAnsi="Times New Roman" w:cs="Times New Roman"/>
            <w:sz w:val="24"/>
            <w:szCs w:val="24"/>
          </w:rPr>
          <w:t xml:space="preserve"> of diatoms infected by viruses to the response of </w:t>
        </w:r>
      </w:ins>
      <w:ins w:id="317" w:author="Daniel Muratore" w:date="2021-07-02T13:10:00Z">
        <w:r w:rsidR="003E7D8B">
          <w:rPr>
            <w:rFonts w:ascii="Times New Roman" w:hAnsi="Times New Roman" w:cs="Times New Roman"/>
            <w:sz w:val="24"/>
            <w:szCs w:val="24"/>
          </w:rPr>
          <w:t>nitrogen stress, which is known to induce spore formation</w:t>
        </w:r>
      </w:ins>
      <w:ins w:id="318" w:author="Microsoft Office User" w:date="2021-06-22T16:34:00Z">
        <w:r w:rsidR="002B62B5">
          <w:rPr>
            <w:rFonts w:ascii="Times New Roman" w:hAnsi="Times New Roman" w:cs="Times New Roman"/>
            <w:sz w:val="24"/>
            <w:szCs w:val="24"/>
          </w:rPr>
          <w:t>.</w:t>
        </w:r>
      </w:ins>
      <w:ins w:id="319" w:author="Daniel Muratore" w:date="2021-07-02T13:09:00Z">
        <w:r w:rsidR="003E7D8B">
          <w:rPr>
            <w:rFonts w:ascii="Times New Roman" w:hAnsi="Times New Roman" w:cs="Times New Roman"/>
            <w:sz w:val="24"/>
            <w:szCs w:val="24"/>
          </w:rPr>
          <w:t xml:space="preserve"> </w:t>
        </w:r>
      </w:ins>
      <w:ins w:id="320" w:author="Microsoft Office User" w:date="2021-06-22T16:34:00Z">
        <w:del w:id="321" w:author="Daniel Muratore" w:date="2021-07-02T13:09:00Z">
          <w:r w:rsidR="002B62B5" w:rsidDel="003E7D8B">
            <w:rPr>
              <w:rFonts w:ascii="Times New Roman" w:hAnsi="Times New Roman" w:cs="Times New Roman"/>
              <w:sz w:val="24"/>
              <w:szCs w:val="24"/>
            </w:rPr>
            <w:delText xml:space="preserve"> Nitrogen limitation is </w:delText>
          </w:r>
        </w:del>
      </w:ins>
      <w:del w:id="322" w:author="Daniel Muratore" w:date="2021-07-02T13:09:00Z">
        <w:r w:rsidR="002860CB" w:rsidRPr="002860CB" w:rsidDel="003E7D8B">
          <w:rPr>
            <w:rFonts w:ascii="Times New Roman" w:hAnsi="Times New Roman" w:cs="Times New Roman"/>
            <w:sz w:val="24"/>
            <w:szCs w:val="24"/>
          </w:rPr>
          <w:delText xml:space="preserve">a condition known to cause spore formation., </w:delText>
        </w:r>
      </w:del>
      <w:ins w:id="323" w:author="Microsoft Office User" w:date="2021-06-23T14:18:00Z">
        <w:del w:id="324" w:author="Daniel Muratore" w:date="2021-07-02T13:09:00Z">
          <w:r w:rsidR="006F64AF" w:rsidDel="003E7D8B">
            <w:rPr>
              <w:rFonts w:ascii="Times New Roman" w:hAnsi="Times New Roman" w:cs="Times New Roman"/>
              <w:sz w:val="24"/>
              <w:szCs w:val="24"/>
            </w:rPr>
            <w:delText>allowing the authors to compare a</w:delText>
          </w:r>
        </w:del>
      </w:ins>
      <w:ins w:id="325" w:author="isimeme udu" w:date="2021-06-23T13:42:00Z">
        <w:del w:id="326" w:author="Daniel Muratore" w:date="2021-07-02T13:09:00Z">
          <w:r w:rsidR="00D04173" w:rsidDel="003E7D8B">
            <w:rPr>
              <w:rFonts w:ascii="Times New Roman" w:hAnsi="Times New Roman" w:cs="Times New Roman"/>
              <w:sz w:val="24"/>
              <w:szCs w:val="24"/>
            </w:rPr>
            <w:delText xml:space="preserve">ompared </w:delText>
          </w:r>
        </w:del>
      </w:ins>
      <w:del w:id="327" w:author="Daniel Muratore" w:date="2021-07-02T13:09:00Z">
        <w:r w:rsidR="002860CB" w:rsidRPr="002860CB" w:rsidDel="003E7D8B">
          <w:rPr>
            <w:rFonts w:ascii="Times New Roman" w:hAnsi="Times New Roman" w:cs="Times New Roman"/>
            <w:sz w:val="24"/>
            <w:szCs w:val="24"/>
          </w:rPr>
          <w:delText>to verify spore formation was due to infection and another factor</w:delText>
        </w:r>
      </w:del>
      <w:ins w:id="328" w:author="Microsoft Office User" w:date="2021-06-22T16:33:00Z">
        <w:del w:id="329" w:author="Daniel Muratore" w:date="2021-07-02T13:09:00Z">
          <w:r w:rsidR="002B62B5" w:rsidDel="003E7D8B">
            <w:rPr>
              <w:rFonts w:ascii="Times New Roman" w:hAnsi="Times New Roman" w:cs="Times New Roman"/>
              <w:sz w:val="24"/>
              <w:szCs w:val="24"/>
            </w:rPr>
            <w:delText xml:space="preserve"> type of stre</w:delText>
          </w:r>
        </w:del>
      </w:ins>
      <w:ins w:id="330" w:author="Microsoft Office User" w:date="2021-06-22T16:34:00Z">
        <w:del w:id="331" w:author="Daniel Muratore" w:date="2021-07-02T13:09:00Z">
          <w:r w:rsidR="002B62B5" w:rsidDel="003E7D8B">
            <w:rPr>
              <w:rFonts w:ascii="Times New Roman" w:hAnsi="Times New Roman" w:cs="Times New Roman"/>
              <w:sz w:val="24"/>
              <w:szCs w:val="24"/>
            </w:rPr>
            <w:delText>ss known to induce spore formation to spore formation under viral infection</w:delText>
          </w:r>
        </w:del>
      </w:ins>
      <w:del w:id="332" w:author="Daniel Muratore" w:date="2021-07-02T13:09:00Z">
        <w:r w:rsidR="002860CB" w:rsidRPr="002860CB" w:rsidDel="003E7D8B">
          <w:rPr>
            <w:rFonts w:ascii="Times New Roman" w:hAnsi="Times New Roman" w:cs="Times New Roman"/>
            <w:sz w:val="24"/>
            <w:szCs w:val="24"/>
          </w:rPr>
          <w:delText xml:space="preserve">.  </w:delText>
        </w:r>
      </w:del>
      <w:r w:rsidR="002860CB" w:rsidRPr="002860CB">
        <w:rPr>
          <w:rFonts w:ascii="Times New Roman" w:hAnsi="Times New Roman" w:cs="Times New Roman"/>
          <w:sz w:val="24"/>
          <w:szCs w:val="24"/>
        </w:rPr>
        <w:t>In th</w:t>
      </w:r>
      <w:ins w:id="333" w:author="Microsoft Office User" w:date="2021-06-23T14:18:00Z">
        <w:r w:rsidR="006F64AF">
          <w:rPr>
            <w:rFonts w:ascii="Times New Roman" w:hAnsi="Times New Roman" w:cs="Times New Roman"/>
            <w:sz w:val="24"/>
            <w:szCs w:val="24"/>
          </w:rPr>
          <w:t>e nitrogen-limited</w:t>
        </w:r>
      </w:ins>
      <w:del w:id="334" w:author="Microsoft Office User" w:date="2021-06-23T14:18:00Z">
        <w:r w:rsidR="002860CB" w:rsidRPr="002860CB" w:rsidDel="006F64AF">
          <w:rPr>
            <w:rFonts w:ascii="Times New Roman" w:hAnsi="Times New Roman" w:cs="Times New Roman"/>
            <w:sz w:val="24"/>
            <w:szCs w:val="24"/>
          </w:rPr>
          <w:delText>is</w:delText>
        </w:r>
      </w:del>
      <w:r w:rsidR="002860CB" w:rsidRPr="002860CB">
        <w:rPr>
          <w:rFonts w:ascii="Times New Roman" w:hAnsi="Times New Roman" w:cs="Times New Roman"/>
          <w:sz w:val="24"/>
          <w:szCs w:val="24"/>
        </w:rPr>
        <w:t xml:space="preserve"> environment, 99% of the APC12 strains formed spores compared to the 1% for L-4, indicating that L-4 are less likely to form spores even in harsh environments. </w:t>
      </w:r>
      <w:ins w:id="335" w:author="Microsoft Office User" w:date="2021-06-23T14:19:00Z">
        <w:r w:rsidR="006F64AF">
          <w:rPr>
            <w:rFonts w:ascii="Times New Roman" w:hAnsi="Times New Roman" w:cs="Times New Roman"/>
            <w:sz w:val="24"/>
            <w:szCs w:val="24"/>
          </w:rPr>
          <w:t xml:space="preserve">The authors also found that spores formed under nitrogen limitation revived faster than spores formed via exposure to viruses, showing that the </w:t>
        </w:r>
      </w:ins>
      <w:ins w:id="336" w:author="Microsoft Office User" w:date="2021-06-23T14:20:00Z">
        <w:r w:rsidR="006F64AF">
          <w:rPr>
            <w:rFonts w:ascii="Times New Roman" w:hAnsi="Times New Roman" w:cs="Times New Roman"/>
            <w:sz w:val="24"/>
            <w:szCs w:val="24"/>
          </w:rPr>
          <w:t>diatom spores react differently to different stresses.</w:t>
        </w:r>
      </w:ins>
      <w:moveFromRangeStart w:id="337" w:author="isimeme udu" w:date="2021-06-23T08:27:00Z" w:name="move75329273"/>
      <w:commentRangeStart w:id="338"/>
      <w:moveFrom w:id="339" w:author="isimeme udu" w:date="2021-06-23T08:27:00Z">
        <w:r w:rsidR="002860CB" w:rsidRPr="002860CB" w:rsidDel="00BE5213">
          <w:rPr>
            <w:rFonts w:ascii="Times New Roman" w:hAnsi="Times New Roman" w:cs="Times New Roman"/>
            <w:sz w:val="24"/>
            <w:szCs w:val="24"/>
          </w:rPr>
          <w:t>Despite infected cells forming spores, viruses were able to replicate inside host cells. However, the viral copies could not get out of the host cell, making them unable to do further infections. This</w:t>
        </w:r>
        <w:r w:rsidR="004F34C9" w:rsidDel="00BE5213">
          <w:rPr>
            <w:rFonts w:ascii="Times New Roman" w:hAnsi="Times New Roman" w:cs="Times New Roman"/>
            <w:sz w:val="24"/>
            <w:szCs w:val="24"/>
          </w:rPr>
          <w:t xml:space="preserve"> </w:t>
        </w:r>
        <w:r w:rsidR="002860CB" w:rsidRPr="002860CB" w:rsidDel="00BE5213">
          <w:rPr>
            <w:rFonts w:ascii="Times New Roman" w:hAnsi="Times New Roman" w:cs="Times New Roman"/>
            <w:sz w:val="24"/>
            <w:szCs w:val="24"/>
          </w:rPr>
          <w:t>observation indicates spore formation is a defense strategy against viruses for infection.</w:t>
        </w:r>
        <w:commentRangeEnd w:id="338"/>
        <w:r w:rsidR="002B62B5" w:rsidDel="00BE5213">
          <w:rPr>
            <w:rStyle w:val="CommentReference"/>
          </w:rPr>
          <w:commentReference w:id="338"/>
        </w:r>
      </w:moveFrom>
      <w:moveFromRangeEnd w:id="337"/>
    </w:p>
    <w:p w14:paraId="103CCE8C" w14:textId="109F9339" w:rsidR="006F64AF" w:rsidRPr="002860CB" w:rsidRDefault="006F64AF" w:rsidP="002860CB">
      <w:pPr>
        <w:rPr>
          <w:rFonts w:ascii="Times New Roman" w:hAnsi="Times New Roman" w:cs="Times New Roman"/>
          <w:sz w:val="24"/>
          <w:szCs w:val="24"/>
        </w:rPr>
      </w:pPr>
      <w:commentRangeStart w:id="340"/>
      <w:ins w:id="341" w:author="Microsoft Office User" w:date="2021-06-23T14:22:00Z">
        <w:r>
          <w:rPr>
            <w:rFonts w:ascii="Times New Roman" w:hAnsi="Times New Roman" w:cs="Times New Roman"/>
            <w:sz w:val="24"/>
            <w:szCs w:val="24"/>
          </w:rPr>
          <w:lastRenderedPageBreak/>
          <w:t>Diatoms ar</w:t>
        </w:r>
      </w:ins>
      <w:ins w:id="342" w:author="Microsoft Office User" w:date="2021-06-23T14:23:00Z">
        <w:r>
          <w:rPr>
            <w:rFonts w:ascii="Times New Roman" w:hAnsi="Times New Roman" w:cs="Times New Roman"/>
            <w:sz w:val="24"/>
            <w:szCs w:val="24"/>
          </w:rPr>
          <w:t xml:space="preserve">e </w:t>
        </w:r>
      </w:ins>
      <w:commentRangeEnd w:id="340"/>
      <w:ins w:id="343" w:author="Microsoft Office User" w:date="2021-06-23T14:29:00Z">
        <w:r w:rsidR="00643B7B">
          <w:rPr>
            <w:rStyle w:val="CommentReference"/>
          </w:rPr>
          <w:commentReference w:id="340"/>
        </w:r>
      </w:ins>
      <w:ins w:id="344" w:author="Microsoft Office User" w:date="2021-06-23T14:23:00Z">
        <w:r>
          <w:rPr>
            <w:rFonts w:ascii="Times New Roman" w:hAnsi="Times New Roman" w:cs="Times New Roman"/>
            <w:sz w:val="24"/>
            <w:szCs w:val="24"/>
          </w:rPr>
          <w:t>a common type of phytoplankton around the world</w:t>
        </w:r>
      </w:ins>
      <w:ins w:id="345" w:author="Microsoft Office User" w:date="2021-06-23T14:24:00Z">
        <w:r>
          <w:rPr>
            <w:rFonts w:ascii="Times New Roman" w:hAnsi="Times New Roman" w:cs="Times New Roman"/>
            <w:sz w:val="24"/>
            <w:szCs w:val="24"/>
          </w:rPr>
          <w:t>.</w:t>
        </w:r>
      </w:ins>
      <w:ins w:id="346" w:author="Microsoft Office User" w:date="2021-06-23T14:23:00Z">
        <w:r>
          <w:rPr>
            <w:rFonts w:ascii="Times New Roman" w:hAnsi="Times New Roman" w:cs="Times New Roman"/>
            <w:sz w:val="24"/>
            <w:szCs w:val="24"/>
          </w:rPr>
          <w:t xml:space="preserve"> </w:t>
        </w:r>
      </w:ins>
      <w:ins w:id="347" w:author="Microsoft Office User" w:date="2021-06-23T14:24:00Z">
        <w:r>
          <w:rPr>
            <w:rFonts w:ascii="Times New Roman" w:hAnsi="Times New Roman" w:cs="Times New Roman"/>
            <w:sz w:val="24"/>
            <w:szCs w:val="24"/>
          </w:rPr>
          <w:t>T</w:t>
        </w:r>
      </w:ins>
      <w:ins w:id="348" w:author="Microsoft Office User" w:date="2021-06-23T14:23:00Z">
        <w:r>
          <w:rPr>
            <w:rFonts w:ascii="Times New Roman" w:hAnsi="Times New Roman" w:cs="Times New Roman"/>
            <w:sz w:val="24"/>
            <w:szCs w:val="24"/>
          </w:rPr>
          <w:t>hey si</w:t>
        </w:r>
      </w:ins>
      <w:ins w:id="349" w:author="Microsoft Office User" w:date="2021-06-23T14:24:00Z">
        <w:r>
          <w:rPr>
            <w:rFonts w:ascii="Times New Roman" w:hAnsi="Times New Roman" w:cs="Times New Roman"/>
            <w:sz w:val="24"/>
            <w:szCs w:val="24"/>
          </w:rPr>
          <w:t xml:space="preserve">nk very effectively due to their heavy silica shells, </w:t>
        </w:r>
      </w:ins>
      <w:ins w:id="350" w:author="Microsoft Office User" w:date="2021-06-23T14:23:00Z">
        <w:r>
          <w:rPr>
            <w:rFonts w:ascii="Times New Roman" w:hAnsi="Times New Roman" w:cs="Times New Roman"/>
            <w:sz w:val="24"/>
            <w:szCs w:val="24"/>
          </w:rPr>
          <w:t>play</w:t>
        </w:r>
      </w:ins>
      <w:ins w:id="351" w:author="Microsoft Office User" w:date="2021-06-23T14:24:00Z">
        <w:r>
          <w:rPr>
            <w:rFonts w:ascii="Times New Roman" w:hAnsi="Times New Roman" w:cs="Times New Roman"/>
            <w:sz w:val="24"/>
            <w:szCs w:val="24"/>
          </w:rPr>
          <w:t>ing</w:t>
        </w:r>
      </w:ins>
      <w:ins w:id="352" w:author="Microsoft Office User" w:date="2021-06-23T14:23:00Z">
        <w:r>
          <w:rPr>
            <w:rFonts w:ascii="Times New Roman" w:hAnsi="Times New Roman" w:cs="Times New Roman"/>
            <w:sz w:val="24"/>
            <w:szCs w:val="24"/>
          </w:rPr>
          <w:t xml:space="preserve"> an important role in exporting carbon from the ocean surface to the deep. </w:t>
        </w:r>
      </w:ins>
      <w:ins w:id="353" w:author="Microsoft Office User" w:date="2021-06-23T14:25:00Z">
        <w:r>
          <w:rPr>
            <w:rFonts w:ascii="Times New Roman" w:hAnsi="Times New Roman" w:cs="Times New Roman"/>
            <w:sz w:val="24"/>
            <w:szCs w:val="24"/>
          </w:rPr>
          <w:t>When they form spores, diatoms become even denser and sink even faster. Therefore, understandi</w:t>
        </w:r>
      </w:ins>
      <w:ins w:id="354" w:author="Microsoft Office User" w:date="2021-06-23T14:26:00Z">
        <w:r>
          <w:rPr>
            <w:rFonts w:ascii="Times New Roman" w:hAnsi="Times New Roman" w:cs="Times New Roman"/>
            <w:sz w:val="24"/>
            <w:szCs w:val="24"/>
          </w:rPr>
          <w:t xml:space="preserve">ng what causes spore formation </w:t>
        </w:r>
        <w:r w:rsidR="00643B7B">
          <w:rPr>
            <w:rFonts w:ascii="Times New Roman" w:hAnsi="Times New Roman" w:cs="Times New Roman"/>
            <w:sz w:val="24"/>
            <w:szCs w:val="24"/>
          </w:rPr>
          <w:t xml:space="preserve">bears relevance to how the ocean carbon cycle operates. </w:t>
        </w:r>
      </w:ins>
      <w:ins w:id="355" w:author="Microsoft Office User" w:date="2021-06-23T14:27:00Z">
        <w:r w:rsidR="00643B7B">
          <w:rPr>
            <w:rFonts w:ascii="Times New Roman" w:hAnsi="Times New Roman" w:cs="Times New Roman"/>
            <w:sz w:val="24"/>
            <w:szCs w:val="24"/>
          </w:rPr>
          <w:t xml:space="preserve">We usually think of viruses as infecting cells, killing them, and then bursting out of the cell, leaving tiny shreds of phytoplankton remains in the ocean surface. </w:t>
        </w:r>
      </w:ins>
      <w:ins w:id="356" w:author="Microsoft Office User" w:date="2021-06-23T14:28:00Z">
        <w:r w:rsidR="00643B7B">
          <w:rPr>
            <w:rFonts w:ascii="Times New Roman" w:hAnsi="Times New Roman" w:cs="Times New Roman"/>
            <w:sz w:val="24"/>
            <w:szCs w:val="24"/>
          </w:rPr>
          <w:t xml:space="preserve">However, this study shows that viral infection can cause </w:t>
        </w:r>
      </w:ins>
      <w:ins w:id="357" w:author="Microsoft Office User" w:date="2021-06-23T14:29:00Z">
        <w:r w:rsidR="00643B7B">
          <w:rPr>
            <w:rFonts w:ascii="Times New Roman" w:hAnsi="Times New Roman" w:cs="Times New Roman"/>
            <w:sz w:val="24"/>
            <w:szCs w:val="24"/>
          </w:rPr>
          <w:t xml:space="preserve">diatoms to form heavy spores, which can sink out of the ocean surface instead. </w:t>
        </w:r>
      </w:ins>
      <w:ins w:id="358" w:author="Microsoft Office User" w:date="2021-06-23T14:30:00Z">
        <w:r w:rsidR="00643B7B">
          <w:rPr>
            <w:rFonts w:ascii="Times New Roman" w:hAnsi="Times New Roman" w:cs="Times New Roman"/>
            <w:sz w:val="24"/>
            <w:szCs w:val="24"/>
          </w:rPr>
          <w:t>Further understanding the physiological response of phytoplankton to viral infection will help us clarify the role that ocean viruses play in controlling the transport of carbon from the o</w:t>
        </w:r>
      </w:ins>
      <w:ins w:id="359" w:author="Microsoft Office User" w:date="2021-06-23T14:31:00Z">
        <w:r w:rsidR="00643B7B">
          <w:rPr>
            <w:rFonts w:ascii="Times New Roman" w:hAnsi="Times New Roman" w:cs="Times New Roman"/>
            <w:sz w:val="24"/>
            <w:szCs w:val="24"/>
          </w:rPr>
          <w:t>cean surface to the deep.</w:t>
        </w:r>
      </w:ins>
    </w:p>
    <w:p w14:paraId="21F6C6B5" w14:textId="3352E897" w:rsidR="002860CB" w:rsidRPr="002860CB" w:rsidDel="00643B7B" w:rsidRDefault="00D04173">
      <w:pPr>
        <w:rPr>
          <w:del w:id="360" w:author="Microsoft Office User" w:date="2021-06-23T14:29:00Z"/>
          <w:rFonts w:ascii="Times New Roman" w:hAnsi="Times New Roman" w:cs="Times New Roman"/>
          <w:sz w:val="24"/>
          <w:szCs w:val="24"/>
        </w:rPr>
      </w:pPr>
      <w:ins w:id="361" w:author="isimeme udu" w:date="2021-06-23T13:46:00Z">
        <w:del w:id="362" w:author="Microsoft Office User" w:date="2021-06-23T14:29:00Z">
          <w:r w:rsidDel="00643B7B">
            <w:rPr>
              <w:rFonts w:ascii="Times New Roman" w:hAnsi="Times New Roman" w:cs="Times New Roman"/>
              <w:sz w:val="24"/>
              <w:szCs w:val="24"/>
            </w:rPr>
            <w:delText>Phytoplankton have different elemental content depending on the life stage they are in. F</w:delText>
          </w:r>
        </w:del>
      </w:ins>
      <w:commentRangeStart w:id="363"/>
      <w:del w:id="364" w:author="Microsoft Office User" w:date="2021-06-23T14:29:00Z">
        <w:r w:rsidR="002860CB" w:rsidRPr="002860CB" w:rsidDel="00643B7B">
          <w:rPr>
            <w:rFonts w:ascii="Times New Roman" w:hAnsi="Times New Roman" w:cs="Times New Roman"/>
            <w:sz w:val="24"/>
            <w:szCs w:val="24"/>
          </w:rPr>
          <w:delText xml:space="preserve">The life stage phytoplankton cells are in can affect their relative elemental content. For example, spore formation comes with many traits, such as host cells carrying high lipids and carbohydrate concentrations. Lipids and carbohydrates are mainly composed of carbon, so spore formation could be a significant factor in shutting carbon in the ocean. This shuttling mechanism would be essential to consider in studying biogeochemical cycles such as the carbon cycle. </w:delText>
        </w:r>
        <w:commentRangeEnd w:id="363"/>
        <w:r w:rsidR="002B62B5" w:rsidDel="00643B7B">
          <w:rPr>
            <w:rStyle w:val="CommentReference"/>
          </w:rPr>
          <w:commentReference w:id="363"/>
        </w:r>
      </w:del>
    </w:p>
    <w:p w14:paraId="4A81D378" w14:textId="324F6E6B" w:rsidR="00C63A71" w:rsidRPr="00632450" w:rsidDel="00643B7B" w:rsidRDefault="003B408C">
      <w:pPr>
        <w:rPr>
          <w:del w:id="365" w:author="Microsoft Office User" w:date="2021-06-23T14:29:00Z"/>
          <w:rFonts w:ascii="Times New Roman" w:hAnsi="Times New Roman" w:cs="Times New Roman"/>
          <w:sz w:val="24"/>
          <w:szCs w:val="24"/>
        </w:rPr>
      </w:pPr>
      <w:ins w:id="366" w:author="isimeme udu" w:date="2021-06-23T08:53:00Z">
        <w:del w:id="367" w:author="Microsoft Office User" w:date="2021-06-23T14:29:00Z">
          <w:r w:rsidDel="00643B7B">
            <w:rPr>
              <w:rFonts w:ascii="Times New Roman" w:hAnsi="Times New Roman" w:cs="Times New Roman"/>
              <w:sz w:val="24"/>
              <w:szCs w:val="24"/>
            </w:rPr>
            <w:delText xml:space="preserve">or example, </w:delText>
          </w:r>
        </w:del>
      </w:ins>
      <w:ins w:id="368" w:author="isimeme udu" w:date="2021-06-23T13:48:00Z">
        <w:del w:id="369" w:author="Microsoft Office User" w:date="2021-06-23T14:29:00Z">
          <w:r w:rsidR="00D04173" w:rsidDel="00643B7B">
            <w:rPr>
              <w:rFonts w:ascii="Times New Roman" w:hAnsi="Times New Roman" w:cs="Times New Roman"/>
              <w:sz w:val="24"/>
              <w:szCs w:val="24"/>
            </w:rPr>
            <w:delText xml:space="preserve">phytoplankton </w:delText>
          </w:r>
        </w:del>
      </w:ins>
      <w:ins w:id="370" w:author="isimeme udu" w:date="2021-06-23T08:53:00Z">
        <w:del w:id="371" w:author="Microsoft Office User" w:date="2021-06-23T14:29:00Z">
          <w:r w:rsidDel="00643B7B">
            <w:rPr>
              <w:rFonts w:ascii="Times New Roman" w:hAnsi="Times New Roman" w:cs="Times New Roman"/>
              <w:sz w:val="24"/>
              <w:szCs w:val="24"/>
            </w:rPr>
            <w:delText>spores have high lipid and carbohydrate concentrations. Lipids and carbohydrates are</w:delText>
          </w:r>
        </w:del>
      </w:ins>
      <w:ins w:id="372" w:author="isimeme udu" w:date="2021-06-23T08:54:00Z">
        <w:del w:id="373" w:author="Microsoft Office User" w:date="2021-06-23T14:29:00Z">
          <w:r w:rsidDel="00643B7B">
            <w:rPr>
              <w:rFonts w:ascii="Times New Roman" w:hAnsi="Times New Roman" w:cs="Times New Roman"/>
              <w:sz w:val="24"/>
              <w:szCs w:val="24"/>
            </w:rPr>
            <w:delText xml:space="preserve"> mainly composed of carbon, so spore formation could be a significant </w:delText>
          </w:r>
        </w:del>
      </w:ins>
      <w:ins w:id="374" w:author="isimeme udu" w:date="2021-06-23T08:55:00Z">
        <w:del w:id="375" w:author="Microsoft Office User" w:date="2021-06-23T14:29:00Z">
          <w:r w:rsidDel="00643B7B">
            <w:rPr>
              <w:rFonts w:ascii="Times New Roman" w:hAnsi="Times New Roman" w:cs="Times New Roman"/>
              <w:sz w:val="24"/>
              <w:szCs w:val="24"/>
            </w:rPr>
            <w:delText>factor</w:delText>
          </w:r>
        </w:del>
      </w:ins>
      <w:ins w:id="376" w:author="isimeme udu" w:date="2021-06-23T08:54:00Z">
        <w:del w:id="377" w:author="Microsoft Office User" w:date="2021-06-23T14:29:00Z">
          <w:r w:rsidDel="00643B7B">
            <w:rPr>
              <w:rFonts w:ascii="Times New Roman" w:hAnsi="Times New Roman" w:cs="Times New Roman"/>
              <w:sz w:val="24"/>
              <w:szCs w:val="24"/>
            </w:rPr>
            <w:delText xml:space="preserve"> in shuttling </w:delText>
          </w:r>
        </w:del>
      </w:ins>
      <w:ins w:id="378" w:author="isimeme udu" w:date="2021-06-23T08:55:00Z">
        <w:del w:id="379" w:author="Microsoft Office User" w:date="2021-06-23T14:29:00Z">
          <w:r w:rsidDel="00643B7B">
            <w:rPr>
              <w:rFonts w:ascii="Times New Roman" w:hAnsi="Times New Roman" w:cs="Times New Roman"/>
              <w:sz w:val="24"/>
              <w:szCs w:val="24"/>
            </w:rPr>
            <w:delText>carbon</w:delText>
          </w:r>
        </w:del>
      </w:ins>
      <w:ins w:id="380" w:author="isimeme udu" w:date="2021-06-23T08:54:00Z">
        <w:del w:id="381" w:author="Microsoft Office User" w:date="2021-06-23T14:29:00Z">
          <w:r w:rsidDel="00643B7B">
            <w:rPr>
              <w:rFonts w:ascii="Times New Roman" w:hAnsi="Times New Roman" w:cs="Times New Roman"/>
              <w:sz w:val="24"/>
              <w:szCs w:val="24"/>
            </w:rPr>
            <w:delText xml:space="preserve"> in the ocean.</w:delText>
          </w:r>
        </w:del>
      </w:ins>
      <w:ins w:id="382" w:author="isimeme udu" w:date="2021-06-23T13:56:00Z">
        <w:del w:id="383" w:author="Microsoft Office User" w:date="2021-06-23T14:29:00Z">
          <w:r w:rsidR="008A703B" w:rsidDel="00643B7B">
            <w:rPr>
              <w:rFonts w:ascii="Times New Roman" w:hAnsi="Times New Roman" w:cs="Times New Roman"/>
              <w:sz w:val="24"/>
              <w:szCs w:val="24"/>
            </w:rPr>
            <w:delText xml:space="preserve"> </w:delText>
          </w:r>
        </w:del>
      </w:ins>
      <w:ins w:id="384" w:author="isimeme udu" w:date="2021-06-23T08:54:00Z">
        <w:del w:id="385" w:author="Microsoft Office User" w:date="2021-06-23T14:29:00Z">
          <w:r w:rsidDel="00643B7B">
            <w:rPr>
              <w:rFonts w:ascii="Times New Roman" w:hAnsi="Times New Roman" w:cs="Times New Roman"/>
              <w:sz w:val="24"/>
              <w:szCs w:val="24"/>
            </w:rPr>
            <w:delText>Shut</w:delText>
          </w:r>
        </w:del>
      </w:ins>
      <w:ins w:id="386" w:author="isimeme udu" w:date="2021-06-23T13:49:00Z">
        <w:del w:id="387" w:author="Microsoft Office User" w:date="2021-06-23T14:29:00Z">
          <w:r w:rsidR="00D04173" w:rsidDel="00643B7B">
            <w:rPr>
              <w:rFonts w:ascii="Times New Roman" w:hAnsi="Times New Roman" w:cs="Times New Roman"/>
              <w:sz w:val="24"/>
              <w:szCs w:val="24"/>
            </w:rPr>
            <w:delText xml:space="preserve">tling carbon should be </w:delText>
          </w:r>
          <w:r w:rsidR="0083647C" w:rsidDel="00643B7B">
            <w:rPr>
              <w:rFonts w:ascii="Times New Roman" w:hAnsi="Times New Roman" w:cs="Times New Roman"/>
              <w:sz w:val="24"/>
              <w:szCs w:val="24"/>
            </w:rPr>
            <w:delText>taken into consi</w:delText>
          </w:r>
          <w:r w:rsidR="00D04173" w:rsidDel="00643B7B">
            <w:rPr>
              <w:rFonts w:ascii="Times New Roman" w:hAnsi="Times New Roman" w:cs="Times New Roman"/>
              <w:sz w:val="24"/>
              <w:szCs w:val="24"/>
            </w:rPr>
            <w:delText>d</w:delText>
          </w:r>
          <w:r w:rsidR="0083647C" w:rsidDel="00643B7B">
            <w:rPr>
              <w:rFonts w:ascii="Times New Roman" w:hAnsi="Times New Roman" w:cs="Times New Roman"/>
              <w:sz w:val="24"/>
              <w:szCs w:val="24"/>
            </w:rPr>
            <w:delText>eration</w:delText>
          </w:r>
          <w:r w:rsidR="00D04173" w:rsidDel="00643B7B">
            <w:rPr>
              <w:rFonts w:ascii="Times New Roman" w:hAnsi="Times New Roman" w:cs="Times New Roman"/>
              <w:sz w:val="24"/>
              <w:szCs w:val="24"/>
            </w:rPr>
            <w:delText xml:space="preserve"> in</w:delText>
          </w:r>
        </w:del>
      </w:ins>
      <w:ins w:id="388" w:author="isimeme udu" w:date="2021-06-23T13:47:00Z">
        <w:del w:id="389" w:author="Microsoft Office User" w:date="2021-06-23T14:29:00Z">
          <w:r w:rsidR="00D04173" w:rsidDel="00643B7B">
            <w:rPr>
              <w:rFonts w:ascii="Times New Roman" w:hAnsi="Times New Roman" w:cs="Times New Roman"/>
              <w:sz w:val="24"/>
              <w:szCs w:val="24"/>
            </w:rPr>
            <w:delText xml:space="preserve"> </w:delText>
          </w:r>
        </w:del>
      </w:ins>
      <w:ins w:id="390" w:author="isimeme udu" w:date="2021-06-23T08:54:00Z">
        <w:del w:id="391" w:author="Microsoft Office User" w:date="2021-06-23T14:29:00Z">
          <w:r w:rsidDel="00643B7B">
            <w:rPr>
              <w:rFonts w:ascii="Times New Roman" w:hAnsi="Times New Roman" w:cs="Times New Roman"/>
              <w:sz w:val="24"/>
              <w:szCs w:val="24"/>
            </w:rPr>
            <w:delText>biogeochemical cycles</w:delText>
          </w:r>
        </w:del>
      </w:ins>
      <w:ins w:id="392" w:author="isimeme udu" w:date="2021-06-23T13:47:00Z">
        <w:del w:id="393" w:author="Microsoft Office User" w:date="2021-06-23T14:29:00Z">
          <w:r w:rsidR="00D04173" w:rsidDel="00643B7B">
            <w:rPr>
              <w:rFonts w:ascii="Times New Roman" w:hAnsi="Times New Roman" w:cs="Times New Roman"/>
              <w:sz w:val="24"/>
              <w:szCs w:val="24"/>
            </w:rPr>
            <w:delText xml:space="preserve"> </w:delText>
          </w:r>
        </w:del>
      </w:ins>
      <w:ins w:id="394" w:author="isimeme udu" w:date="2021-06-23T08:54:00Z">
        <w:del w:id="395" w:author="Microsoft Office User" w:date="2021-06-23T14:29:00Z">
          <w:r w:rsidDel="00643B7B">
            <w:rPr>
              <w:rFonts w:ascii="Times New Roman" w:hAnsi="Times New Roman" w:cs="Times New Roman"/>
              <w:sz w:val="24"/>
              <w:szCs w:val="24"/>
            </w:rPr>
            <w:delText>such as the carbon cy</w:delText>
          </w:r>
        </w:del>
      </w:ins>
      <w:ins w:id="396" w:author="isimeme udu" w:date="2021-06-23T08:55:00Z">
        <w:del w:id="397" w:author="Microsoft Office User" w:date="2021-06-23T14:29:00Z">
          <w:r w:rsidDel="00643B7B">
            <w:rPr>
              <w:rFonts w:ascii="Times New Roman" w:hAnsi="Times New Roman" w:cs="Times New Roman"/>
              <w:sz w:val="24"/>
              <w:szCs w:val="24"/>
            </w:rPr>
            <w:delText xml:space="preserve">cle. </w:delText>
          </w:r>
        </w:del>
      </w:ins>
    </w:p>
    <w:p w14:paraId="4F92ED09" w14:textId="42271649" w:rsidR="0004200B" w:rsidDel="00D04173" w:rsidRDefault="0004200B" w:rsidP="0004200B">
      <w:pPr>
        <w:rPr>
          <w:del w:id="398" w:author="isimeme udu" w:date="2021-06-23T08:26:00Z"/>
          <w:rFonts w:ascii="Times New Roman" w:hAnsi="Times New Roman" w:cs="Times New Roman"/>
          <w:sz w:val="24"/>
          <w:szCs w:val="24"/>
        </w:rPr>
      </w:pPr>
    </w:p>
    <w:p w14:paraId="5245D2A7" w14:textId="257010EF" w:rsidR="0004200B" w:rsidDel="00BE5213" w:rsidRDefault="0004200B" w:rsidP="0004200B">
      <w:pPr>
        <w:rPr>
          <w:del w:id="399" w:author="isimeme udu" w:date="2021-06-23T08:26:00Z"/>
          <w:rFonts w:ascii="Times New Roman" w:hAnsi="Times New Roman" w:cs="Times New Roman"/>
          <w:sz w:val="24"/>
          <w:szCs w:val="24"/>
        </w:rPr>
      </w:pPr>
    </w:p>
    <w:p w14:paraId="6A2C8CD4" w14:textId="5EF4D388" w:rsidR="0004200B" w:rsidDel="009776A0" w:rsidRDefault="0004200B" w:rsidP="0004200B">
      <w:pPr>
        <w:rPr>
          <w:del w:id="400" w:author="isimeme udu" w:date="2021-06-24T08:47:00Z"/>
          <w:rFonts w:ascii="Times New Roman" w:hAnsi="Times New Roman" w:cs="Times New Roman"/>
          <w:sz w:val="24"/>
          <w:szCs w:val="24"/>
        </w:rPr>
      </w:pPr>
    </w:p>
    <w:p w14:paraId="7163F367" w14:textId="227D9EF2" w:rsidR="00AE6E62" w:rsidDel="009776A0" w:rsidRDefault="00AE6E62" w:rsidP="0004200B">
      <w:pPr>
        <w:rPr>
          <w:del w:id="401" w:author="isimeme udu" w:date="2021-06-24T08:47:00Z"/>
          <w:rFonts w:ascii="Times New Roman" w:hAnsi="Times New Roman" w:cs="Times New Roman"/>
          <w:sz w:val="24"/>
          <w:szCs w:val="24"/>
        </w:rPr>
      </w:pPr>
    </w:p>
    <w:p w14:paraId="48476C60" w14:textId="77777777" w:rsidR="00AE6E62" w:rsidDel="009776A0" w:rsidRDefault="00AE6E62" w:rsidP="0004200B">
      <w:pPr>
        <w:rPr>
          <w:del w:id="402" w:author="isimeme udu" w:date="2021-06-24T08:47:00Z"/>
          <w:rFonts w:ascii="Times New Roman" w:hAnsi="Times New Roman" w:cs="Times New Roman"/>
          <w:sz w:val="24"/>
          <w:szCs w:val="24"/>
        </w:rPr>
      </w:pPr>
    </w:p>
    <w:p w14:paraId="58B60DC2" w14:textId="5B3AB067" w:rsidR="0004200B" w:rsidRDefault="0004200B" w:rsidP="0004200B">
      <w:pPr>
        <w:rPr>
          <w:rFonts w:ascii="Times New Roman" w:hAnsi="Times New Roman" w:cs="Times New Roman"/>
          <w:sz w:val="24"/>
          <w:szCs w:val="24"/>
        </w:rPr>
      </w:pPr>
    </w:p>
    <w:p w14:paraId="758E52F4" w14:textId="77777777" w:rsidR="0004200B" w:rsidRPr="0004200B" w:rsidRDefault="0004200B" w:rsidP="0004200B">
      <w:pPr>
        <w:rPr>
          <w:rFonts w:ascii="Times New Roman" w:hAnsi="Times New Roman" w:cs="Times New Roman"/>
          <w:sz w:val="24"/>
          <w:szCs w:val="24"/>
        </w:rPr>
      </w:pPr>
    </w:p>
    <w:p w14:paraId="59762FC8" w14:textId="35BB0B92" w:rsidR="00A54989" w:rsidRDefault="00A54989" w:rsidP="00A54989">
      <w:pPr>
        <w:tabs>
          <w:tab w:val="left" w:pos="1410"/>
        </w:tabs>
        <w:rPr>
          <w:ins w:id="403" w:author="isimeme udu" w:date="2021-06-24T08:34:00Z"/>
          <w:rFonts w:ascii="Times New Roman" w:hAnsi="Times New Roman" w:cs="Times New Roman"/>
          <w:b/>
          <w:bCs/>
          <w:sz w:val="24"/>
          <w:szCs w:val="24"/>
        </w:rPr>
      </w:pPr>
      <w:r w:rsidRPr="00696364">
        <w:rPr>
          <w:rFonts w:ascii="Times New Roman" w:hAnsi="Times New Roman" w:cs="Times New Roman"/>
          <w:b/>
          <w:bCs/>
          <w:sz w:val="24"/>
          <w:szCs w:val="24"/>
        </w:rPr>
        <w:t>Main Bullet Points:</w:t>
      </w:r>
    </w:p>
    <w:p w14:paraId="1276F7BE" w14:textId="04A6B474" w:rsidR="001A79E3" w:rsidRPr="00025316" w:rsidRDefault="009776A0">
      <w:pPr>
        <w:pStyle w:val="ListParagraph"/>
        <w:numPr>
          <w:ilvl w:val="0"/>
          <w:numId w:val="11"/>
        </w:numPr>
        <w:tabs>
          <w:tab w:val="left" w:pos="1410"/>
        </w:tabs>
        <w:rPr>
          <w:ins w:id="404" w:author="isimeme udu" w:date="2021-06-24T08:34:00Z"/>
          <w:rFonts w:ascii="Times New Roman" w:hAnsi="Times New Roman" w:cs="Times New Roman"/>
          <w:sz w:val="24"/>
          <w:szCs w:val="24"/>
          <w:rPrChange w:id="405" w:author="isimeme udu" w:date="2021-06-24T09:16:00Z">
            <w:rPr>
              <w:ins w:id="406" w:author="isimeme udu" w:date="2021-06-24T08:34:00Z"/>
            </w:rPr>
          </w:rPrChange>
        </w:rPr>
      </w:pPr>
      <w:ins w:id="407" w:author="isimeme udu" w:date="2021-06-24T08:48:00Z">
        <w:r>
          <w:rPr>
            <w:rFonts w:ascii="Times New Roman" w:hAnsi="Times New Roman" w:cs="Times New Roman"/>
            <w:sz w:val="24"/>
            <w:szCs w:val="24"/>
          </w:rPr>
          <w:t xml:space="preserve">Some phytoplankton have different life stages that are </w:t>
        </w:r>
      </w:ins>
      <w:ins w:id="408" w:author="isimeme udu" w:date="2021-06-24T08:49:00Z">
        <w:r>
          <w:rPr>
            <w:rFonts w:ascii="Times New Roman" w:hAnsi="Times New Roman" w:cs="Times New Roman"/>
            <w:sz w:val="24"/>
            <w:szCs w:val="24"/>
          </w:rPr>
          <w:t>thought to increase their survival in harsh environmental conditions.</w:t>
        </w:r>
      </w:ins>
    </w:p>
    <w:p w14:paraId="7C1232B0" w14:textId="7F082E23" w:rsidR="00D7435D" w:rsidRDefault="00CE1336" w:rsidP="00D7435D">
      <w:pPr>
        <w:pStyle w:val="ListParagraph"/>
        <w:numPr>
          <w:ilvl w:val="0"/>
          <w:numId w:val="11"/>
        </w:numPr>
        <w:tabs>
          <w:tab w:val="left" w:pos="1410"/>
        </w:tabs>
        <w:rPr>
          <w:ins w:id="409" w:author="isimeme udu" w:date="2021-06-24T09:16:00Z"/>
          <w:rFonts w:ascii="Times New Roman" w:hAnsi="Times New Roman" w:cs="Times New Roman"/>
          <w:sz w:val="24"/>
          <w:szCs w:val="24"/>
        </w:rPr>
      </w:pPr>
      <w:ins w:id="410" w:author="isimeme udu" w:date="2021-06-24T08:54:00Z">
        <w:r w:rsidRPr="00CE1336">
          <w:rPr>
            <w:rFonts w:ascii="Times New Roman" w:hAnsi="Times New Roman" w:cs="Times New Roman"/>
            <w:sz w:val="24"/>
            <w:szCs w:val="24"/>
          </w:rPr>
          <w:t>Though diatom viruses are known to be specific to their host, t</w:t>
        </w:r>
      </w:ins>
      <w:ins w:id="411" w:author="isimeme udu" w:date="2021-06-24T08:51:00Z">
        <w:r w:rsidR="009776A0" w:rsidRPr="00CE1336">
          <w:rPr>
            <w:rFonts w:ascii="Times New Roman" w:hAnsi="Times New Roman" w:cs="Times New Roman"/>
            <w:sz w:val="24"/>
            <w:szCs w:val="24"/>
          </w:rPr>
          <w:t xml:space="preserve">wo </w:t>
        </w:r>
      </w:ins>
      <w:ins w:id="412" w:author="isimeme udu" w:date="2021-06-24T08:55:00Z">
        <w:r w:rsidRPr="00CE1336">
          <w:rPr>
            <w:rFonts w:ascii="Times New Roman" w:hAnsi="Times New Roman" w:cs="Times New Roman"/>
            <w:sz w:val="24"/>
            <w:szCs w:val="24"/>
          </w:rPr>
          <w:t xml:space="preserve">genetically similar but geographically distanced host strains </w:t>
        </w:r>
      </w:ins>
      <w:ins w:id="413" w:author="isimeme udu" w:date="2021-06-24T08:52:00Z">
        <w:r w:rsidR="009776A0" w:rsidRPr="00CE1336">
          <w:rPr>
            <w:rFonts w:ascii="Times New Roman" w:hAnsi="Times New Roman" w:cs="Times New Roman"/>
            <w:sz w:val="24"/>
            <w:szCs w:val="24"/>
          </w:rPr>
          <w:t>could be infected by the same virus strain.</w:t>
        </w:r>
      </w:ins>
    </w:p>
    <w:p w14:paraId="0CA34AF7" w14:textId="77777777" w:rsidR="00CD163A" w:rsidRDefault="00EB2F1C" w:rsidP="00D7435D">
      <w:pPr>
        <w:pStyle w:val="ListParagraph"/>
        <w:numPr>
          <w:ilvl w:val="0"/>
          <w:numId w:val="11"/>
        </w:numPr>
        <w:tabs>
          <w:tab w:val="left" w:pos="1410"/>
        </w:tabs>
        <w:rPr>
          <w:ins w:id="414" w:author="isimeme udu" w:date="2021-06-24T09:19:00Z"/>
          <w:rFonts w:ascii="Times New Roman" w:hAnsi="Times New Roman" w:cs="Times New Roman"/>
          <w:sz w:val="24"/>
          <w:szCs w:val="24"/>
        </w:rPr>
      </w:pPr>
      <w:ins w:id="415" w:author="isimeme udu" w:date="2021-06-24T09:16:00Z">
        <w:r>
          <w:rPr>
            <w:rFonts w:ascii="Times New Roman" w:hAnsi="Times New Roman" w:cs="Times New Roman"/>
            <w:sz w:val="24"/>
            <w:szCs w:val="24"/>
          </w:rPr>
          <w:t xml:space="preserve">Infected host </w:t>
        </w:r>
      </w:ins>
      <w:ins w:id="416" w:author="isimeme udu" w:date="2021-06-24T09:17:00Z">
        <w:r>
          <w:rPr>
            <w:rFonts w:ascii="Times New Roman" w:hAnsi="Times New Roman" w:cs="Times New Roman"/>
            <w:sz w:val="24"/>
            <w:szCs w:val="24"/>
          </w:rPr>
          <w:t>diatom cells which formed spores could survive post-infection</w:t>
        </w:r>
      </w:ins>
      <w:ins w:id="417" w:author="isimeme udu" w:date="2021-06-24T09:19:00Z">
        <w:r w:rsidR="00CD163A">
          <w:rPr>
            <w:rFonts w:ascii="Times New Roman" w:hAnsi="Times New Roman" w:cs="Times New Roman"/>
            <w:sz w:val="24"/>
            <w:szCs w:val="24"/>
          </w:rPr>
          <w:t>.</w:t>
        </w:r>
      </w:ins>
    </w:p>
    <w:p w14:paraId="77DEE075" w14:textId="16E5CC6D" w:rsidR="00EB2F1C" w:rsidRPr="00CE1336" w:rsidRDefault="00CD163A" w:rsidP="00D7435D">
      <w:pPr>
        <w:pStyle w:val="ListParagraph"/>
        <w:numPr>
          <w:ilvl w:val="0"/>
          <w:numId w:val="11"/>
        </w:numPr>
        <w:tabs>
          <w:tab w:val="left" w:pos="1410"/>
        </w:tabs>
        <w:rPr>
          <w:ins w:id="418" w:author="isimeme udu" w:date="2021-06-24T08:34:00Z"/>
          <w:rFonts w:ascii="Times New Roman" w:hAnsi="Times New Roman" w:cs="Times New Roman"/>
          <w:sz w:val="24"/>
          <w:szCs w:val="24"/>
        </w:rPr>
      </w:pPr>
      <w:ins w:id="419" w:author="isimeme udu" w:date="2021-06-24T09:19:00Z">
        <w:r>
          <w:rPr>
            <w:rFonts w:ascii="Times New Roman" w:hAnsi="Times New Roman" w:cs="Times New Roman"/>
            <w:sz w:val="24"/>
            <w:szCs w:val="24"/>
          </w:rPr>
          <w:t>Vi</w:t>
        </w:r>
      </w:ins>
      <w:ins w:id="420" w:author="isimeme udu" w:date="2021-06-24T09:17:00Z">
        <w:r w:rsidR="00EB2F1C">
          <w:rPr>
            <w:rFonts w:ascii="Times New Roman" w:hAnsi="Times New Roman" w:cs="Times New Roman"/>
            <w:sz w:val="24"/>
            <w:szCs w:val="24"/>
          </w:rPr>
          <w:t xml:space="preserve">ruses </w:t>
        </w:r>
      </w:ins>
      <w:ins w:id="421" w:author="isimeme udu" w:date="2021-06-24T09:19:00Z">
        <w:r>
          <w:rPr>
            <w:rFonts w:ascii="Times New Roman" w:hAnsi="Times New Roman" w:cs="Times New Roman"/>
            <w:sz w:val="24"/>
            <w:szCs w:val="24"/>
          </w:rPr>
          <w:t>replicate</w:t>
        </w:r>
      </w:ins>
      <w:ins w:id="422" w:author="isimeme udu" w:date="2021-06-24T09:20:00Z">
        <w:r w:rsidR="00E63627">
          <w:rPr>
            <w:rFonts w:ascii="Times New Roman" w:hAnsi="Times New Roman" w:cs="Times New Roman"/>
            <w:sz w:val="24"/>
            <w:szCs w:val="24"/>
          </w:rPr>
          <w:t>d</w:t>
        </w:r>
      </w:ins>
      <w:ins w:id="423" w:author="isimeme udu" w:date="2021-06-24T09:19:00Z">
        <w:r>
          <w:rPr>
            <w:rFonts w:ascii="Times New Roman" w:hAnsi="Times New Roman" w:cs="Times New Roman"/>
            <w:sz w:val="24"/>
            <w:szCs w:val="24"/>
          </w:rPr>
          <w:t xml:space="preserve"> </w:t>
        </w:r>
      </w:ins>
      <w:ins w:id="424" w:author="isimeme udu" w:date="2021-06-24T09:17:00Z">
        <w:r w:rsidR="00EB2F1C">
          <w:rPr>
            <w:rFonts w:ascii="Times New Roman" w:hAnsi="Times New Roman" w:cs="Times New Roman"/>
            <w:sz w:val="24"/>
            <w:szCs w:val="24"/>
          </w:rPr>
          <w:t xml:space="preserve">inside </w:t>
        </w:r>
      </w:ins>
      <w:ins w:id="425" w:author="isimeme udu" w:date="2021-06-24T09:19:00Z">
        <w:r>
          <w:rPr>
            <w:rFonts w:ascii="Times New Roman" w:hAnsi="Times New Roman" w:cs="Times New Roman"/>
            <w:sz w:val="24"/>
            <w:szCs w:val="24"/>
          </w:rPr>
          <w:t>infected spore</w:t>
        </w:r>
      </w:ins>
      <w:ins w:id="426" w:author="Daniel Muratore" w:date="2021-07-02T13:11:00Z">
        <w:r w:rsidR="003E7D8B">
          <w:rPr>
            <w:rFonts w:ascii="Times New Roman" w:hAnsi="Times New Roman" w:cs="Times New Roman"/>
            <w:sz w:val="24"/>
            <w:szCs w:val="24"/>
          </w:rPr>
          <w:t>s</w:t>
        </w:r>
      </w:ins>
      <w:ins w:id="427" w:author="isimeme udu" w:date="2021-06-24T09:19:00Z">
        <w:del w:id="428" w:author="Daniel Muratore" w:date="2021-07-02T13:11:00Z">
          <w:r w:rsidDel="003E7D8B">
            <w:rPr>
              <w:rFonts w:ascii="Times New Roman" w:hAnsi="Times New Roman" w:cs="Times New Roman"/>
              <w:sz w:val="24"/>
              <w:szCs w:val="24"/>
            </w:rPr>
            <w:delText>d</w:delText>
          </w:r>
        </w:del>
        <w:r>
          <w:rPr>
            <w:rFonts w:ascii="Times New Roman" w:hAnsi="Times New Roman" w:cs="Times New Roman"/>
            <w:sz w:val="24"/>
            <w:szCs w:val="24"/>
          </w:rPr>
          <w:t xml:space="preserve"> but </w:t>
        </w:r>
      </w:ins>
      <w:ins w:id="429" w:author="isimeme udu" w:date="2021-06-24T09:18:00Z">
        <w:r w:rsidR="00EB2F1C">
          <w:rPr>
            <w:rFonts w:ascii="Times New Roman" w:hAnsi="Times New Roman" w:cs="Times New Roman"/>
            <w:sz w:val="24"/>
            <w:szCs w:val="24"/>
          </w:rPr>
          <w:t>could not escape the</w:t>
        </w:r>
      </w:ins>
      <w:ins w:id="430" w:author="isimeme udu" w:date="2021-06-24T09:19:00Z">
        <w:r>
          <w:rPr>
            <w:rFonts w:ascii="Times New Roman" w:hAnsi="Times New Roman" w:cs="Times New Roman"/>
            <w:sz w:val="24"/>
            <w:szCs w:val="24"/>
          </w:rPr>
          <w:t>ir host</w:t>
        </w:r>
      </w:ins>
      <w:ins w:id="431" w:author="isimeme udu" w:date="2021-06-24T09:20:00Z">
        <w:r>
          <w:rPr>
            <w:rFonts w:ascii="Times New Roman" w:hAnsi="Times New Roman" w:cs="Times New Roman"/>
            <w:sz w:val="24"/>
            <w:szCs w:val="24"/>
          </w:rPr>
          <w:t xml:space="preserve"> </w:t>
        </w:r>
        <w:r w:rsidR="007E4602">
          <w:rPr>
            <w:rFonts w:ascii="Times New Roman" w:hAnsi="Times New Roman" w:cs="Times New Roman"/>
            <w:sz w:val="24"/>
            <w:szCs w:val="24"/>
          </w:rPr>
          <w:t xml:space="preserve">cells, </w:t>
        </w:r>
      </w:ins>
      <w:ins w:id="432" w:author="isimeme udu" w:date="2021-06-24T09:18:00Z">
        <w:r w:rsidR="00EB2F1C">
          <w:rPr>
            <w:rFonts w:ascii="Times New Roman" w:hAnsi="Times New Roman" w:cs="Times New Roman"/>
            <w:sz w:val="24"/>
            <w:szCs w:val="24"/>
          </w:rPr>
          <w:t>kill the</w:t>
        </w:r>
      </w:ins>
      <w:ins w:id="433" w:author="isimeme udu" w:date="2021-06-24T09:19:00Z">
        <w:r>
          <w:rPr>
            <w:rFonts w:ascii="Times New Roman" w:hAnsi="Times New Roman" w:cs="Times New Roman"/>
            <w:sz w:val="24"/>
            <w:szCs w:val="24"/>
          </w:rPr>
          <w:t>ir host</w:t>
        </w:r>
      </w:ins>
      <w:ins w:id="434" w:author="isimeme udu" w:date="2021-06-24T09:20:00Z">
        <w:r w:rsidR="007E4602">
          <w:rPr>
            <w:rFonts w:ascii="Times New Roman" w:hAnsi="Times New Roman" w:cs="Times New Roman"/>
            <w:sz w:val="24"/>
            <w:szCs w:val="24"/>
          </w:rPr>
          <w:t>, or infect other hosts.</w:t>
        </w:r>
      </w:ins>
    </w:p>
    <w:p w14:paraId="5965BCAD" w14:textId="24E8A0EF" w:rsidR="009776A0" w:rsidRDefault="00D7435D">
      <w:pPr>
        <w:pStyle w:val="ListParagraph"/>
        <w:numPr>
          <w:ilvl w:val="0"/>
          <w:numId w:val="11"/>
        </w:numPr>
        <w:tabs>
          <w:tab w:val="left" w:pos="1410"/>
        </w:tabs>
        <w:rPr>
          <w:ins w:id="435" w:author="Daniel Muratore" w:date="2021-07-02T13:11:00Z"/>
          <w:rFonts w:ascii="Times New Roman" w:hAnsi="Times New Roman" w:cs="Times New Roman"/>
          <w:sz w:val="24"/>
          <w:szCs w:val="24"/>
        </w:rPr>
      </w:pPr>
      <w:ins w:id="436" w:author="isimeme udu" w:date="2021-06-24T08:34:00Z">
        <w:r>
          <w:rPr>
            <w:rFonts w:ascii="Times New Roman" w:hAnsi="Times New Roman" w:cs="Times New Roman"/>
            <w:sz w:val="24"/>
            <w:szCs w:val="24"/>
          </w:rPr>
          <w:t>S</w:t>
        </w:r>
      </w:ins>
      <w:ins w:id="437" w:author="isimeme udu" w:date="2021-06-24T08:49:00Z">
        <w:r w:rsidR="009776A0">
          <w:rPr>
            <w:rFonts w:ascii="Times New Roman" w:hAnsi="Times New Roman" w:cs="Times New Roman"/>
            <w:sz w:val="24"/>
            <w:szCs w:val="24"/>
          </w:rPr>
          <w:t>pore formation may be a defense mechanism against viral infection</w:t>
        </w:r>
      </w:ins>
      <w:ins w:id="438" w:author="Daniel Muratore" w:date="2021-07-02T13:11:00Z">
        <w:r w:rsidR="003E7D8B">
          <w:rPr>
            <w:rFonts w:ascii="Times New Roman" w:hAnsi="Times New Roman" w:cs="Times New Roman"/>
            <w:sz w:val="24"/>
            <w:szCs w:val="24"/>
          </w:rPr>
          <w:t xml:space="preserve"> for </w:t>
        </w:r>
        <w:r w:rsidR="003E7D8B">
          <w:rPr>
            <w:rFonts w:ascii="Times New Roman" w:hAnsi="Times New Roman" w:cs="Times New Roman"/>
            <w:i/>
            <w:iCs/>
            <w:sz w:val="24"/>
            <w:szCs w:val="24"/>
          </w:rPr>
          <w:t xml:space="preserve">C </w:t>
        </w:r>
        <w:proofErr w:type="spellStart"/>
        <w:r w:rsidR="003E7D8B">
          <w:rPr>
            <w:rFonts w:ascii="Times New Roman" w:hAnsi="Times New Roman" w:cs="Times New Roman"/>
            <w:i/>
            <w:iCs/>
            <w:sz w:val="24"/>
            <w:szCs w:val="24"/>
          </w:rPr>
          <w:t>socialis</w:t>
        </w:r>
      </w:ins>
      <w:proofErr w:type="spellEnd"/>
      <w:ins w:id="439" w:author="isimeme udu" w:date="2021-06-24T08:49:00Z">
        <w:r w:rsidR="009776A0">
          <w:rPr>
            <w:rFonts w:ascii="Times New Roman" w:hAnsi="Times New Roman" w:cs="Times New Roman"/>
            <w:sz w:val="24"/>
            <w:szCs w:val="24"/>
          </w:rPr>
          <w:t>.</w:t>
        </w:r>
      </w:ins>
    </w:p>
    <w:p w14:paraId="0B72BC5B" w14:textId="65AB563D" w:rsidR="003E7D8B" w:rsidRPr="00A34935" w:rsidRDefault="003E7D8B">
      <w:pPr>
        <w:pStyle w:val="ListParagraph"/>
        <w:numPr>
          <w:ilvl w:val="0"/>
          <w:numId w:val="11"/>
        </w:numPr>
        <w:tabs>
          <w:tab w:val="left" w:pos="1410"/>
        </w:tabs>
        <w:rPr>
          <w:rFonts w:ascii="Times New Roman" w:hAnsi="Times New Roman" w:cs="Times New Roman"/>
          <w:sz w:val="24"/>
          <w:szCs w:val="24"/>
          <w:rPrChange w:id="440" w:author="isimeme udu" w:date="2021-06-24T09:13:00Z">
            <w:rPr>
              <w:rFonts w:ascii="Times New Roman" w:hAnsi="Times New Roman" w:cs="Times New Roman"/>
              <w:b/>
              <w:bCs/>
              <w:sz w:val="24"/>
              <w:szCs w:val="24"/>
            </w:rPr>
          </w:rPrChange>
        </w:rPr>
        <w:pPrChange w:id="441" w:author="isimeme udu" w:date="2021-06-24T09:13:00Z">
          <w:pPr>
            <w:tabs>
              <w:tab w:val="left" w:pos="1410"/>
            </w:tabs>
          </w:pPr>
        </w:pPrChange>
      </w:pPr>
      <w:ins w:id="442" w:author="Daniel Muratore" w:date="2021-07-02T13:11:00Z">
        <w:r>
          <w:rPr>
            <w:rFonts w:ascii="Times New Roman" w:hAnsi="Times New Roman" w:cs="Times New Roman"/>
            <w:sz w:val="24"/>
            <w:szCs w:val="24"/>
          </w:rPr>
          <w:t>The spores f</w:t>
        </w:r>
      </w:ins>
      <w:ins w:id="443" w:author="Daniel Muratore" w:date="2021-07-02T13:12:00Z">
        <w:r>
          <w:rPr>
            <w:rFonts w:ascii="Times New Roman" w:hAnsi="Times New Roman" w:cs="Times New Roman"/>
            <w:sz w:val="24"/>
            <w:szCs w:val="24"/>
          </w:rPr>
          <w:t xml:space="preserve">ormed by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socialis</w:t>
        </w:r>
        <w:proofErr w:type="spellEnd"/>
        <w:r>
          <w:rPr>
            <w:rFonts w:ascii="Times New Roman" w:hAnsi="Times New Roman" w:cs="Times New Roman"/>
            <w:sz w:val="24"/>
            <w:szCs w:val="24"/>
          </w:rPr>
          <w:t xml:space="preserve"> from viral infection had different properties than spores induced by a different stressor. This suggests the spore-formation response is different for the same diatom experiencing different types of stress. </w:t>
        </w:r>
      </w:ins>
    </w:p>
    <w:p w14:paraId="717228D5" w14:textId="32E48DE1" w:rsidR="00E73DDE" w:rsidRPr="00B80E06" w:rsidDel="00A12EAA" w:rsidRDefault="00E73DDE" w:rsidP="00E73DDE">
      <w:pPr>
        <w:tabs>
          <w:tab w:val="left" w:pos="1410"/>
        </w:tabs>
        <w:rPr>
          <w:del w:id="444" w:author="isimeme udu" w:date="2021-07-06T09:17:00Z"/>
          <w:rFonts w:ascii="Times New Roman" w:hAnsi="Times New Roman" w:cs="Times New Roman"/>
          <w:sz w:val="24"/>
          <w:szCs w:val="24"/>
        </w:rPr>
      </w:pPr>
      <w:del w:id="445" w:author="isimeme udu" w:date="2021-07-06T09:17:00Z">
        <w:r w:rsidRPr="00B80E06" w:rsidDel="00A12EAA">
          <w:rPr>
            <w:rFonts w:ascii="Times New Roman" w:hAnsi="Times New Roman" w:cs="Times New Roman"/>
            <w:b/>
            <w:bCs/>
            <w:sz w:val="24"/>
            <w:szCs w:val="24"/>
          </w:rPr>
          <w:delText>Glossary:</w:delText>
        </w:r>
      </w:del>
    </w:p>
    <w:p w14:paraId="53527CB6" w14:textId="47D810CC" w:rsidR="00F522E5" w:rsidRPr="00A34935" w:rsidRDefault="00F522E5">
      <w:pPr>
        <w:rPr>
          <w:rFonts w:ascii="Times New Roman" w:hAnsi="Times New Roman" w:cs="Times New Roman"/>
          <w:sz w:val="24"/>
          <w:szCs w:val="24"/>
          <w:rPrChange w:id="446" w:author="isimeme udu" w:date="2021-06-24T09:12:00Z">
            <w:rPr/>
          </w:rPrChange>
        </w:rPr>
      </w:pPr>
    </w:p>
    <w:sectPr w:rsidR="00F522E5" w:rsidRPr="00A349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0" w:author="Microsoft Office User" w:date="2021-06-23T14:05:00Z" w:initials="MOU">
    <w:p w14:paraId="13974EE1" w14:textId="3E34564A" w:rsidR="00691976" w:rsidRDefault="00691976">
      <w:pPr>
        <w:pStyle w:val="CommentText"/>
      </w:pPr>
      <w:r>
        <w:rPr>
          <w:rStyle w:val="CommentReference"/>
        </w:rPr>
        <w:annotationRef/>
      </w:r>
      <w:r>
        <w:t xml:space="preserve">Careful, this is too close to directly quoting from the paper without attributing it </w:t>
      </w:r>
      <w:r w:rsidR="00643B7B">
        <w:rPr>
          <w:noProof/>
        </w:rPr>
        <w:t>for comfort. I would just describe the ehux haploid/diploid thing (</w:t>
      </w:r>
      <w:r w:rsidRPr="00691976">
        <w:rPr>
          <w:noProof/>
        </w:rPr>
        <w:t>https://www.mdpi.com/1999-4915/9/3/51</w:t>
      </w:r>
      <w:r w:rsidR="00643B7B">
        <w:rPr>
          <w:noProof/>
        </w:rPr>
        <w:t xml:space="preserve">) as a concrete and specific example. </w:t>
      </w:r>
    </w:p>
  </w:comment>
  <w:comment w:id="2" w:author="Microsoft Office User" w:date="2021-06-22T16:22:00Z" w:initials="MOU">
    <w:p w14:paraId="7C523ADF" w14:textId="624228AD" w:rsidR="00E42CAF" w:rsidRDefault="00E42CAF">
      <w:pPr>
        <w:pStyle w:val="CommentText"/>
      </w:pPr>
      <w:r>
        <w:rPr>
          <w:rStyle w:val="CommentReference"/>
        </w:rPr>
        <w:annotationRef/>
      </w:r>
      <w:r>
        <w:t>This opening is sudden and also too broad - *some* phytoplankton do this and others *may*, also you need to open with some reason for why that’s interesting. Try like “Some phytoplankton can change between different life stages in order to endure tough times in the ocean environment. For example, (give one of the examples the authors list in their introduction).”</w:t>
      </w:r>
    </w:p>
  </w:comment>
  <w:comment w:id="3" w:author="isimeme udu" w:date="2021-06-23T08:39:00Z" w:initials="iu">
    <w:p w14:paraId="3CD3E85B" w14:textId="2885B3F7" w:rsidR="00804084" w:rsidRDefault="00804084">
      <w:pPr>
        <w:pStyle w:val="CommentText"/>
      </w:pPr>
      <w:r>
        <w:rPr>
          <w:rStyle w:val="CommentReference"/>
        </w:rPr>
        <w:annotationRef/>
      </w:r>
    </w:p>
  </w:comment>
  <w:comment w:id="137" w:author="Microsoft Office User" w:date="2021-06-22T16:27:00Z" w:initials="MOU">
    <w:p w14:paraId="52877CFE" w14:textId="59B18803" w:rsidR="00E42CAF" w:rsidRDefault="00E42CAF">
      <w:pPr>
        <w:pStyle w:val="CommentText"/>
      </w:pPr>
      <w:r>
        <w:rPr>
          <w:rStyle w:val="CommentReference"/>
        </w:rPr>
        <w:annotationRef/>
      </w:r>
      <w:r>
        <w:t>We don’t know this yet until we get to the results</w:t>
      </w:r>
    </w:p>
  </w:comment>
  <w:comment w:id="138" w:author="Microsoft Office User" w:date="2021-06-23T14:09:00Z" w:initials="MOU">
    <w:p w14:paraId="17F0652B" w14:textId="566D454D" w:rsidR="00691976" w:rsidRDefault="00691976">
      <w:pPr>
        <w:pStyle w:val="CommentText"/>
      </w:pPr>
      <w:r>
        <w:rPr>
          <w:rStyle w:val="CommentReference"/>
        </w:rPr>
        <w:annotationRef/>
      </w:r>
      <w:r>
        <w:t xml:space="preserve">Much </w:t>
      </w:r>
      <w:proofErr w:type="spellStart"/>
      <w:r>
        <w:t>much</w:t>
      </w:r>
      <w:proofErr w:type="spellEnd"/>
      <w:r>
        <w:t xml:space="preserve"> better</w:t>
      </w:r>
    </w:p>
  </w:comment>
  <w:comment w:id="224" w:author="Daniel Muratore" w:date="2021-07-02T12:57:00Z" w:initials="DM">
    <w:p w14:paraId="369C36EC" w14:textId="7000E1E0" w:rsidR="002729B0" w:rsidRDefault="002729B0">
      <w:pPr>
        <w:pStyle w:val="CommentText"/>
      </w:pPr>
      <w:r>
        <w:rPr>
          <w:rStyle w:val="CommentReference"/>
        </w:rPr>
        <w:annotationRef/>
      </w:r>
      <w:r>
        <w:t>See how I made this sentence be j</w:t>
      </w:r>
      <w:r w:rsidR="003E7D8B">
        <w:rPr>
          <w:noProof/>
        </w:rPr>
        <w:t xml:space="preserve">ust subject -&gt; verb -&gt; object? I don't practice as I preach but ideally sentences shouldn't have dependent clauses separated by commas unless super necessary. </w:t>
      </w:r>
    </w:p>
  </w:comment>
  <w:comment w:id="236" w:author="Microsoft Office User" w:date="2021-06-22T16:28:00Z" w:initials="MOU">
    <w:p w14:paraId="765E6D43" w14:textId="543087BF" w:rsidR="00E42CAF" w:rsidRDefault="00E42CAF">
      <w:pPr>
        <w:pStyle w:val="CommentText"/>
      </w:pPr>
      <w:r>
        <w:rPr>
          <w:rStyle w:val="CommentReference"/>
        </w:rPr>
        <w:annotationRef/>
      </w:r>
      <w:r>
        <w:t>Should move to a glossary term to preserve sentence flow</w:t>
      </w:r>
    </w:p>
  </w:comment>
  <w:comment w:id="237" w:author="Microsoft Office User" w:date="2021-06-22T16:28:00Z" w:initials="MOU">
    <w:p w14:paraId="64D47D8E" w14:textId="140DE333" w:rsidR="00E42CAF" w:rsidRDefault="00E42CAF">
      <w:pPr>
        <w:pStyle w:val="CommentText"/>
      </w:pPr>
      <w:r>
        <w:rPr>
          <w:rStyle w:val="CommentReference"/>
        </w:rPr>
        <w:annotationRef/>
      </w:r>
      <w:r>
        <w:t>This is the same clause 2x in a row rephrase to only use once</w:t>
      </w:r>
    </w:p>
  </w:comment>
  <w:comment w:id="245" w:author="Microsoft Office User" w:date="2021-06-22T16:28:00Z" w:initials="MOU">
    <w:p w14:paraId="73D1EACC" w14:textId="10BF448E" w:rsidR="00E42CAF" w:rsidRDefault="00E42CAF">
      <w:pPr>
        <w:pStyle w:val="CommentText"/>
      </w:pPr>
      <w:r>
        <w:rPr>
          <w:rStyle w:val="CommentReference"/>
        </w:rPr>
        <w:annotationRef/>
      </w:r>
      <w:r>
        <w:t xml:space="preserve">This takes away from the punch of the initial assertion that it’s weird that the virus could infect both hosts. I’d either cite it as a reason, or mention it when you first introduce the diatoms like “two very genetically similar diatoms, one isolated from the Mediterranean sea by Italy, and the other from [whatever the body of water was – bay of Hokkaido maybe] from </w:t>
      </w:r>
      <w:proofErr w:type="gramStart"/>
      <w:r>
        <w:t>Japan</w:t>
      </w:r>
      <w:proofErr w:type="gramEnd"/>
      <w:r>
        <w:t xml:space="preserve">” </w:t>
      </w:r>
    </w:p>
  </w:comment>
  <w:comment w:id="253" w:author="Microsoft Office User" w:date="2021-06-22T16:32:00Z" w:initials="MOU">
    <w:p w14:paraId="115E4635" w14:textId="25B0661E" w:rsidR="002B62B5" w:rsidRDefault="002B62B5">
      <w:pPr>
        <w:pStyle w:val="CommentText"/>
      </w:pPr>
      <w:r>
        <w:rPr>
          <w:rStyle w:val="CommentReference"/>
        </w:rPr>
        <w:annotationRef/>
      </w:r>
      <w:r>
        <w:t>The way that the argument is currently lined up rhetorically here doesn’t really make sense, you’re saying “The virus was better at infecting the one that’s making spores, says the paper claiming that spores prevent viral infection” so either leave out the burst size part or move it around</w:t>
      </w:r>
    </w:p>
  </w:comment>
  <w:comment w:id="255" w:author="Daniel Muratore" w:date="2021-07-02T13:05:00Z" w:initials="DM">
    <w:p w14:paraId="20AB7552" w14:textId="5D1F7971" w:rsidR="002729B0" w:rsidRDefault="002729B0">
      <w:pPr>
        <w:pStyle w:val="CommentText"/>
      </w:pPr>
      <w:r>
        <w:rPr>
          <w:rStyle w:val="CommentReference"/>
        </w:rPr>
        <w:annotationRef/>
      </w:r>
      <w:r>
        <w:t xml:space="preserve">Lol see do as I say not as I do all of these </w:t>
      </w:r>
      <w:r w:rsidR="003E7D8B">
        <w:rPr>
          <w:noProof/>
        </w:rPr>
        <w:t>setnences have dependent clauses in them</w:t>
      </w:r>
    </w:p>
  </w:comment>
  <w:comment w:id="268" w:author="Daniel Muratore" w:date="2021-07-02T12:55:00Z" w:initials="DM">
    <w:p w14:paraId="28D2775B" w14:textId="46DD18F7" w:rsidR="002C7D15" w:rsidRDefault="002C7D15">
      <w:pPr>
        <w:pStyle w:val="CommentText"/>
      </w:pPr>
      <w:r>
        <w:rPr>
          <w:rStyle w:val="CommentReference"/>
        </w:rPr>
        <w:annotationRef/>
      </w:r>
      <w:r>
        <w:t>Don’t overuse ‘despite’, ‘however’, ‘yet’</w:t>
      </w:r>
      <w:r w:rsidR="003E7D8B">
        <w:rPr>
          <w:noProof/>
        </w:rPr>
        <w:t>... If you do this for multiple sentences in a row or near each other it becomes confusing to tell what you are actually arguing for.</w:t>
      </w:r>
    </w:p>
  </w:comment>
  <w:comment w:id="269" w:author="Microsoft Office User" w:date="2021-06-22T16:36:00Z" w:initials="MOU">
    <w:p w14:paraId="7C3E4E78" w14:textId="77777777" w:rsidR="00BE5213" w:rsidRDefault="00BE5213" w:rsidP="00BE5213">
      <w:pPr>
        <w:pStyle w:val="CommentText"/>
      </w:pPr>
      <w:r>
        <w:rPr>
          <w:rStyle w:val="CommentReference"/>
        </w:rPr>
        <w:annotationRef/>
      </w:r>
      <w:r>
        <w:t xml:space="preserve">I think this should go before the N limitation part so all the virus stuff is together. You also have to say somewhere in the summary that the diatoms survived being infected when they became spores, because that’s the answer to the question you pose in the first paragraph. </w:t>
      </w:r>
    </w:p>
  </w:comment>
  <w:comment w:id="338" w:author="Microsoft Office User" w:date="2021-06-22T16:36:00Z" w:initials="MOU">
    <w:p w14:paraId="7B7B62E6" w14:textId="63F6C0A2" w:rsidR="002B62B5" w:rsidRDefault="002B62B5">
      <w:pPr>
        <w:pStyle w:val="CommentText"/>
      </w:pPr>
      <w:r>
        <w:rPr>
          <w:rStyle w:val="CommentReference"/>
        </w:rPr>
        <w:annotationRef/>
      </w:r>
      <w:r>
        <w:t xml:space="preserve">I think this should go before the N limitation part so all the virus stuff is together. You also have to say somewhere in the summary that the diatoms survived being infected when they became spores, because that’s the answer to the question you pose in the first paragraph. </w:t>
      </w:r>
    </w:p>
  </w:comment>
  <w:comment w:id="340" w:author="Microsoft Office User" w:date="2021-06-23T14:29:00Z" w:initials="MOU">
    <w:p w14:paraId="0CA6A3A1" w14:textId="28E006FD" w:rsidR="00643B7B" w:rsidRDefault="00643B7B">
      <w:pPr>
        <w:pStyle w:val="CommentText"/>
      </w:pPr>
      <w:r>
        <w:rPr>
          <w:rStyle w:val="CommentReference"/>
        </w:rPr>
        <w:annotationRef/>
      </w:r>
      <w:r>
        <w:t>I think this explanation is a little friendlier to a non-technical audience</w:t>
      </w:r>
    </w:p>
  </w:comment>
  <w:comment w:id="363" w:author="Microsoft Office User" w:date="2021-06-22T16:37:00Z" w:initials="MOU">
    <w:p w14:paraId="68081C9C" w14:textId="2742A071" w:rsidR="002B62B5" w:rsidRDefault="002B62B5">
      <w:pPr>
        <w:pStyle w:val="CommentText"/>
      </w:pPr>
      <w:r>
        <w:rPr>
          <w:rStyle w:val="CommentReference"/>
        </w:rPr>
        <w:annotationRef/>
      </w:r>
      <w:r>
        <w:t xml:space="preserve">Try to rework this so the sentences are more subject-verb-object.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974EE1" w15:done="1"/>
  <w15:commentEx w15:paraId="7C523ADF" w15:done="1"/>
  <w15:commentEx w15:paraId="3CD3E85B" w15:paraIdParent="7C523ADF" w15:done="1"/>
  <w15:commentEx w15:paraId="52877CFE" w15:done="1"/>
  <w15:commentEx w15:paraId="17F0652B" w15:paraIdParent="52877CFE" w15:done="1"/>
  <w15:commentEx w15:paraId="369C36EC" w15:done="1"/>
  <w15:commentEx w15:paraId="765E6D43" w15:done="0"/>
  <w15:commentEx w15:paraId="64D47D8E" w15:done="0"/>
  <w15:commentEx w15:paraId="73D1EACC" w15:done="0"/>
  <w15:commentEx w15:paraId="115E4635" w15:done="0"/>
  <w15:commentEx w15:paraId="20AB7552" w15:done="1"/>
  <w15:commentEx w15:paraId="28D2775B" w15:done="0"/>
  <w15:commentEx w15:paraId="7C3E4E78" w15:done="1"/>
  <w15:commentEx w15:paraId="7B7B62E6" w15:done="0"/>
  <w15:commentEx w15:paraId="0CA6A3A1" w15:done="1"/>
  <w15:commentEx w15:paraId="68081C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DBE3B" w16cex:dateUtc="2021-06-23T18:05:00Z"/>
  <w16cex:commentExtensible w16cex:durableId="247C8CC7" w16cex:dateUtc="2021-06-22T20:22:00Z"/>
  <w16cex:commentExtensible w16cex:durableId="247D71B4" w16cex:dateUtc="2021-06-23T12:39:00Z"/>
  <w16cex:commentExtensible w16cex:durableId="247C8DE1" w16cex:dateUtc="2021-06-22T20:27:00Z"/>
  <w16cex:commentExtensible w16cex:durableId="247DBF1E" w16cex:dateUtc="2021-06-23T18:09:00Z"/>
  <w16cex:commentExtensible w16cex:durableId="24898BAA" w16cex:dateUtc="2021-07-02T16:57:00Z"/>
  <w16cex:commentExtensible w16cex:durableId="247C8E18" w16cex:dateUtc="2021-06-22T20:28:00Z"/>
  <w16cex:commentExtensible w16cex:durableId="247C8E2C" w16cex:dateUtc="2021-06-22T20:28:00Z"/>
  <w16cex:commentExtensible w16cex:durableId="247C8E48" w16cex:dateUtc="2021-06-22T20:28:00Z"/>
  <w16cex:commentExtensible w16cex:durableId="247C8F11" w16cex:dateUtc="2021-06-22T20:32:00Z"/>
  <w16cex:commentExtensible w16cex:durableId="24898DB0" w16cex:dateUtc="2021-07-02T17:05:00Z"/>
  <w16cex:commentExtensible w16cex:durableId="24898B58" w16cex:dateUtc="2021-07-02T16:55:00Z"/>
  <w16cex:commentExtensible w16cex:durableId="247D6EF9" w16cex:dateUtc="2021-06-22T20:36:00Z"/>
  <w16cex:commentExtensible w16cex:durableId="247C8FF0" w16cex:dateUtc="2021-06-22T20:36:00Z"/>
  <w16cex:commentExtensible w16cex:durableId="247DC3CC" w16cex:dateUtc="2021-06-23T18:29:00Z"/>
  <w16cex:commentExtensible w16cex:durableId="247C9064" w16cex:dateUtc="2021-06-22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974EE1" w16cid:durableId="247DBE3B"/>
  <w16cid:commentId w16cid:paraId="7C523ADF" w16cid:durableId="247C8CC7"/>
  <w16cid:commentId w16cid:paraId="3CD3E85B" w16cid:durableId="247D71B4"/>
  <w16cid:commentId w16cid:paraId="52877CFE" w16cid:durableId="247C8DE1"/>
  <w16cid:commentId w16cid:paraId="17F0652B" w16cid:durableId="247DBF1E"/>
  <w16cid:commentId w16cid:paraId="369C36EC" w16cid:durableId="24898BAA"/>
  <w16cid:commentId w16cid:paraId="765E6D43" w16cid:durableId="247C8E18"/>
  <w16cid:commentId w16cid:paraId="64D47D8E" w16cid:durableId="247C8E2C"/>
  <w16cid:commentId w16cid:paraId="73D1EACC" w16cid:durableId="247C8E48"/>
  <w16cid:commentId w16cid:paraId="115E4635" w16cid:durableId="247C8F11"/>
  <w16cid:commentId w16cid:paraId="20AB7552" w16cid:durableId="24898DB0"/>
  <w16cid:commentId w16cid:paraId="28D2775B" w16cid:durableId="24898B58"/>
  <w16cid:commentId w16cid:paraId="7C3E4E78" w16cid:durableId="247D6EF9"/>
  <w16cid:commentId w16cid:paraId="7B7B62E6" w16cid:durableId="247C8FF0"/>
  <w16cid:commentId w16cid:paraId="0CA6A3A1" w16cid:durableId="247DC3CC"/>
  <w16cid:commentId w16cid:paraId="68081C9C" w16cid:durableId="247C90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B18"/>
    <w:multiLevelType w:val="hybridMultilevel"/>
    <w:tmpl w:val="D17C12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00D92"/>
    <w:multiLevelType w:val="hybridMultilevel"/>
    <w:tmpl w:val="B1EC5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F52D7"/>
    <w:multiLevelType w:val="hybridMultilevel"/>
    <w:tmpl w:val="5966F206"/>
    <w:lvl w:ilvl="0" w:tplc="27486E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C42FD"/>
    <w:multiLevelType w:val="hybridMultilevel"/>
    <w:tmpl w:val="9FAE5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76FCF"/>
    <w:multiLevelType w:val="hybridMultilevel"/>
    <w:tmpl w:val="E5D47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21D8C"/>
    <w:multiLevelType w:val="hybridMultilevel"/>
    <w:tmpl w:val="DEA61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E7AAA"/>
    <w:multiLevelType w:val="hybridMultilevel"/>
    <w:tmpl w:val="2E028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F7272"/>
    <w:multiLevelType w:val="hybridMultilevel"/>
    <w:tmpl w:val="938E4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7E31D3"/>
    <w:multiLevelType w:val="hybridMultilevel"/>
    <w:tmpl w:val="2E8C1A0E"/>
    <w:lvl w:ilvl="0" w:tplc="006A39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FD79F3"/>
    <w:multiLevelType w:val="hybridMultilevel"/>
    <w:tmpl w:val="5100D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F70B2C"/>
    <w:multiLevelType w:val="hybridMultilevel"/>
    <w:tmpl w:val="0A2C9EBC"/>
    <w:lvl w:ilvl="0" w:tplc="9C7231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7"/>
  </w:num>
  <w:num w:numId="6">
    <w:abstractNumId w:val="0"/>
  </w:num>
  <w:num w:numId="7">
    <w:abstractNumId w:val="9"/>
  </w:num>
  <w:num w:numId="8">
    <w:abstractNumId w:val="3"/>
  </w:num>
  <w:num w:numId="9">
    <w:abstractNumId w:val="10"/>
  </w:num>
  <w:num w:numId="10">
    <w:abstractNumId w:val="2"/>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imeme udu">
    <w15:presenceInfo w15:providerId="Windows Live" w15:userId="15919a691119b505"/>
  </w15:person>
  <w15:person w15:author="Daniel Muratore">
    <w15:presenceInfo w15:providerId="Windows Live" w15:userId="e3670287624d2a8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80"/>
    <w:rsid w:val="00025316"/>
    <w:rsid w:val="0003551B"/>
    <w:rsid w:val="0003558F"/>
    <w:rsid w:val="000356BE"/>
    <w:rsid w:val="0004200B"/>
    <w:rsid w:val="00042462"/>
    <w:rsid w:val="000822BD"/>
    <w:rsid w:val="000B31F7"/>
    <w:rsid w:val="000C1441"/>
    <w:rsid w:val="000E2CB2"/>
    <w:rsid w:val="000E4CB1"/>
    <w:rsid w:val="000F7A04"/>
    <w:rsid w:val="0015374A"/>
    <w:rsid w:val="0015711E"/>
    <w:rsid w:val="0016447D"/>
    <w:rsid w:val="001759AF"/>
    <w:rsid w:val="00186841"/>
    <w:rsid w:val="001A1E22"/>
    <w:rsid w:val="001A5EEC"/>
    <w:rsid w:val="001A79E3"/>
    <w:rsid w:val="001B063B"/>
    <w:rsid w:val="001B1B5B"/>
    <w:rsid w:val="001B4DFD"/>
    <w:rsid w:val="001C1DAF"/>
    <w:rsid w:val="001D2137"/>
    <w:rsid w:val="001E34A5"/>
    <w:rsid w:val="00211DD1"/>
    <w:rsid w:val="00231E2B"/>
    <w:rsid w:val="00235278"/>
    <w:rsid w:val="00236953"/>
    <w:rsid w:val="00254078"/>
    <w:rsid w:val="00263DBB"/>
    <w:rsid w:val="002729B0"/>
    <w:rsid w:val="00285A80"/>
    <w:rsid w:val="002860CB"/>
    <w:rsid w:val="002A720E"/>
    <w:rsid w:val="002B62B5"/>
    <w:rsid w:val="002C7D15"/>
    <w:rsid w:val="002C7FAB"/>
    <w:rsid w:val="0030326C"/>
    <w:rsid w:val="003064AC"/>
    <w:rsid w:val="00326F96"/>
    <w:rsid w:val="003478F8"/>
    <w:rsid w:val="00373F3B"/>
    <w:rsid w:val="00386EF7"/>
    <w:rsid w:val="003A36A3"/>
    <w:rsid w:val="003B408C"/>
    <w:rsid w:val="003B4988"/>
    <w:rsid w:val="003D2C68"/>
    <w:rsid w:val="003D3105"/>
    <w:rsid w:val="003D4948"/>
    <w:rsid w:val="003E7D8B"/>
    <w:rsid w:val="0043208F"/>
    <w:rsid w:val="00454E42"/>
    <w:rsid w:val="00466785"/>
    <w:rsid w:val="00470974"/>
    <w:rsid w:val="00471A2C"/>
    <w:rsid w:val="0049777D"/>
    <w:rsid w:val="004C6621"/>
    <w:rsid w:val="004F34C9"/>
    <w:rsid w:val="00504091"/>
    <w:rsid w:val="00504757"/>
    <w:rsid w:val="0052282C"/>
    <w:rsid w:val="00525DD5"/>
    <w:rsid w:val="0053143E"/>
    <w:rsid w:val="0055515F"/>
    <w:rsid w:val="00571B84"/>
    <w:rsid w:val="00586D7C"/>
    <w:rsid w:val="00594F53"/>
    <w:rsid w:val="005A5D3F"/>
    <w:rsid w:val="005C0767"/>
    <w:rsid w:val="005D4D95"/>
    <w:rsid w:val="005F510A"/>
    <w:rsid w:val="00632450"/>
    <w:rsid w:val="00643B7B"/>
    <w:rsid w:val="006450D4"/>
    <w:rsid w:val="006456AB"/>
    <w:rsid w:val="00662E32"/>
    <w:rsid w:val="006657C5"/>
    <w:rsid w:val="00667166"/>
    <w:rsid w:val="00673161"/>
    <w:rsid w:val="006914DE"/>
    <w:rsid w:val="00691976"/>
    <w:rsid w:val="006D7124"/>
    <w:rsid w:val="006F1F3C"/>
    <w:rsid w:val="006F64AF"/>
    <w:rsid w:val="006F6A2B"/>
    <w:rsid w:val="0070499D"/>
    <w:rsid w:val="00705223"/>
    <w:rsid w:val="00707F83"/>
    <w:rsid w:val="00711903"/>
    <w:rsid w:val="00727BEB"/>
    <w:rsid w:val="00752061"/>
    <w:rsid w:val="00752982"/>
    <w:rsid w:val="00761E5C"/>
    <w:rsid w:val="00771903"/>
    <w:rsid w:val="00775897"/>
    <w:rsid w:val="007829E2"/>
    <w:rsid w:val="007857CD"/>
    <w:rsid w:val="00792939"/>
    <w:rsid w:val="007949B1"/>
    <w:rsid w:val="0079655E"/>
    <w:rsid w:val="007B38B5"/>
    <w:rsid w:val="007E4602"/>
    <w:rsid w:val="007F1444"/>
    <w:rsid w:val="00804084"/>
    <w:rsid w:val="00812057"/>
    <w:rsid w:val="008145E0"/>
    <w:rsid w:val="008214DD"/>
    <w:rsid w:val="008230AA"/>
    <w:rsid w:val="0083647C"/>
    <w:rsid w:val="00837088"/>
    <w:rsid w:val="00840EC3"/>
    <w:rsid w:val="00883328"/>
    <w:rsid w:val="008A1904"/>
    <w:rsid w:val="008A703B"/>
    <w:rsid w:val="008B6F48"/>
    <w:rsid w:val="008C2062"/>
    <w:rsid w:val="008D0DCF"/>
    <w:rsid w:val="008D6994"/>
    <w:rsid w:val="008D74CE"/>
    <w:rsid w:val="008E1BC5"/>
    <w:rsid w:val="00900F26"/>
    <w:rsid w:val="00905193"/>
    <w:rsid w:val="00910E61"/>
    <w:rsid w:val="00915CCD"/>
    <w:rsid w:val="009165A4"/>
    <w:rsid w:val="00937123"/>
    <w:rsid w:val="009776A0"/>
    <w:rsid w:val="00982D5E"/>
    <w:rsid w:val="009E2329"/>
    <w:rsid w:val="00A01A09"/>
    <w:rsid w:val="00A021A3"/>
    <w:rsid w:val="00A02D89"/>
    <w:rsid w:val="00A042E1"/>
    <w:rsid w:val="00A12EAA"/>
    <w:rsid w:val="00A16BCC"/>
    <w:rsid w:val="00A23487"/>
    <w:rsid w:val="00A2560A"/>
    <w:rsid w:val="00A34935"/>
    <w:rsid w:val="00A42C68"/>
    <w:rsid w:val="00A43E26"/>
    <w:rsid w:val="00A444CA"/>
    <w:rsid w:val="00A54989"/>
    <w:rsid w:val="00A81480"/>
    <w:rsid w:val="00A96D78"/>
    <w:rsid w:val="00AA6C22"/>
    <w:rsid w:val="00AE6E62"/>
    <w:rsid w:val="00B05982"/>
    <w:rsid w:val="00B115E5"/>
    <w:rsid w:val="00B11D5B"/>
    <w:rsid w:val="00B16ABD"/>
    <w:rsid w:val="00B170F4"/>
    <w:rsid w:val="00BB539E"/>
    <w:rsid w:val="00BE301C"/>
    <w:rsid w:val="00BE4F4C"/>
    <w:rsid w:val="00BE5213"/>
    <w:rsid w:val="00BF41DA"/>
    <w:rsid w:val="00C63A71"/>
    <w:rsid w:val="00C64811"/>
    <w:rsid w:val="00C946B2"/>
    <w:rsid w:val="00CA215C"/>
    <w:rsid w:val="00CD163A"/>
    <w:rsid w:val="00CD3110"/>
    <w:rsid w:val="00CE1336"/>
    <w:rsid w:val="00CE4652"/>
    <w:rsid w:val="00CF792B"/>
    <w:rsid w:val="00CF7CA2"/>
    <w:rsid w:val="00D04173"/>
    <w:rsid w:val="00D55CA7"/>
    <w:rsid w:val="00D56CDB"/>
    <w:rsid w:val="00D73529"/>
    <w:rsid w:val="00D7435D"/>
    <w:rsid w:val="00DA3428"/>
    <w:rsid w:val="00DB0498"/>
    <w:rsid w:val="00DC707F"/>
    <w:rsid w:val="00DD2DD4"/>
    <w:rsid w:val="00E04C9D"/>
    <w:rsid w:val="00E1124F"/>
    <w:rsid w:val="00E169AF"/>
    <w:rsid w:val="00E35DEC"/>
    <w:rsid w:val="00E42CAF"/>
    <w:rsid w:val="00E50AE9"/>
    <w:rsid w:val="00E62CBD"/>
    <w:rsid w:val="00E63627"/>
    <w:rsid w:val="00E73DDE"/>
    <w:rsid w:val="00E82188"/>
    <w:rsid w:val="00E846AB"/>
    <w:rsid w:val="00E910C7"/>
    <w:rsid w:val="00EA3CBA"/>
    <w:rsid w:val="00EB2F1C"/>
    <w:rsid w:val="00ED4C21"/>
    <w:rsid w:val="00EE6859"/>
    <w:rsid w:val="00EF5969"/>
    <w:rsid w:val="00F229CB"/>
    <w:rsid w:val="00F522E5"/>
    <w:rsid w:val="00F52A59"/>
    <w:rsid w:val="00F63879"/>
    <w:rsid w:val="00F72418"/>
    <w:rsid w:val="00F83780"/>
    <w:rsid w:val="00F96D44"/>
    <w:rsid w:val="00FC3F5F"/>
    <w:rsid w:val="00FD0E54"/>
    <w:rsid w:val="00FE3C57"/>
    <w:rsid w:val="00FF3D2C"/>
    <w:rsid w:val="00FF5490"/>
    <w:rsid w:val="00FF58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61A6"/>
  <w15:chartTrackingRefBased/>
  <w15:docId w15:val="{B795B146-ACD5-4EFD-87E8-D7FB2D4B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F53"/>
    <w:rPr>
      <w:color w:val="0563C1" w:themeColor="hyperlink"/>
      <w:u w:val="single"/>
    </w:rPr>
  </w:style>
  <w:style w:type="character" w:styleId="UnresolvedMention">
    <w:name w:val="Unresolved Mention"/>
    <w:basedOn w:val="DefaultParagraphFont"/>
    <w:uiPriority w:val="99"/>
    <w:semiHidden/>
    <w:unhideWhenUsed/>
    <w:rsid w:val="00594F53"/>
    <w:rPr>
      <w:color w:val="605E5C"/>
      <w:shd w:val="clear" w:color="auto" w:fill="E1DFDD"/>
    </w:rPr>
  </w:style>
  <w:style w:type="paragraph" w:styleId="ListParagraph">
    <w:name w:val="List Paragraph"/>
    <w:basedOn w:val="Normal"/>
    <w:uiPriority w:val="34"/>
    <w:qFormat/>
    <w:rsid w:val="00900F26"/>
    <w:pPr>
      <w:ind w:left="720"/>
      <w:contextualSpacing/>
    </w:pPr>
  </w:style>
  <w:style w:type="character" w:styleId="CommentReference">
    <w:name w:val="annotation reference"/>
    <w:basedOn w:val="DefaultParagraphFont"/>
    <w:uiPriority w:val="99"/>
    <w:semiHidden/>
    <w:unhideWhenUsed/>
    <w:rsid w:val="00752982"/>
    <w:rPr>
      <w:sz w:val="16"/>
      <w:szCs w:val="16"/>
    </w:rPr>
  </w:style>
  <w:style w:type="paragraph" w:styleId="CommentText">
    <w:name w:val="annotation text"/>
    <w:basedOn w:val="Normal"/>
    <w:link w:val="CommentTextChar"/>
    <w:uiPriority w:val="99"/>
    <w:semiHidden/>
    <w:unhideWhenUsed/>
    <w:rsid w:val="00752982"/>
    <w:pPr>
      <w:spacing w:line="240" w:lineRule="auto"/>
    </w:pPr>
    <w:rPr>
      <w:sz w:val="20"/>
      <w:szCs w:val="20"/>
    </w:rPr>
  </w:style>
  <w:style w:type="character" w:customStyle="1" w:styleId="CommentTextChar">
    <w:name w:val="Comment Text Char"/>
    <w:basedOn w:val="DefaultParagraphFont"/>
    <w:link w:val="CommentText"/>
    <w:uiPriority w:val="99"/>
    <w:semiHidden/>
    <w:rsid w:val="00752982"/>
    <w:rPr>
      <w:sz w:val="20"/>
      <w:szCs w:val="20"/>
    </w:rPr>
  </w:style>
  <w:style w:type="paragraph" w:styleId="CommentSubject">
    <w:name w:val="annotation subject"/>
    <w:basedOn w:val="CommentText"/>
    <w:next w:val="CommentText"/>
    <w:link w:val="CommentSubjectChar"/>
    <w:uiPriority w:val="99"/>
    <w:semiHidden/>
    <w:unhideWhenUsed/>
    <w:rsid w:val="00752982"/>
    <w:rPr>
      <w:b/>
      <w:bCs/>
    </w:rPr>
  </w:style>
  <w:style w:type="character" w:customStyle="1" w:styleId="CommentSubjectChar">
    <w:name w:val="Comment Subject Char"/>
    <w:basedOn w:val="CommentTextChar"/>
    <w:link w:val="CommentSubject"/>
    <w:uiPriority w:val="99"/>
    <w:semiHidden/>
    <w:rsid w:val="00752982"/>
    <w:rPr>
      <w:b/>
      <w:bCs/>
      <w:sz w:val="20"/>
      <w:szCs w:val="20"/>
    </w:rPr>
  </w:style>
  <w:style w:type="paragraph" w:styleId="Revision">
    <w:name w:val="Revision"/>
    <w:hidden/>
    <w:uiPriority w:val="99"/>
    <w:semiHidden/>
    <w:rsid w:val="006919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ph.onlinelibrary.wiley.com/doi/pdf/10.1111/nph.16951?casa_token=9TOZFEMF9fIAAAAA:bRQ9bgY9x6tKyEPE-BSXwc8AqfH6u5lmGFluWoJkjYd3J8XN5hLhKRDmiHNEUx4g7aKHKQ5juZsPBn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isimeme udu</dc:creator>
  <cp:keywords/>
  <dc:description/>
  <cp:lastModifiedBy>isimeme udu</cp:lastModifiedBy>
  <cp:revision>3</cp:revision>
  <dcterms:created xsi:type="dcterms:W3CDTF">2021-07-02T17:13:00Z</dcterms:created>
  <dcterms:modified xsi:type="dcterms:W3CDTF">2021-07-06T13:18:00Z</dcterms:modified>
</cp:coreProperties>
</file>