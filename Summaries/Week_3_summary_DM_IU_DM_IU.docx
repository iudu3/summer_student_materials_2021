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0CBD" w14:textId="77777777" w:rsidR="009A1719" w:rsidRDefault="00ED0182" w:rsidP="009A1719">
      <w:pPr>
        <w:spacing w:line="240" w:lineRule="auto"/>
        <w:rPr>
          <w:rFonts w:ascii="Times New Roman" w:hAnsi="Times New Roman" w:cs="Times New Roman"/>
          <w:sz w:val="24"/>
          <w:szCs w:val="24"/>
        </w:rPr>
      </w:pPr>
      <w:r w:rsidRPr="00CD3498">
        <w:rPr>
          <w:rFonts w:ascii="Times New Roman" w:hAnsi="Times New Roman" w:cs="Times New Roman"/>
          <w:sz w:val="24"/>
          <w:szCs w:val="24"/>
        </w:rPr>
        <w:t>Viral Updates Week 3</w:t>
      </w:r>
    </w:p>
    <w:p w14:paraId="7F146533" w14:textId="61028DE2" w:rsidR="00ED16A6" w:rsidRDefault="00ED16A6" w:rsidP="009A1719">
      <w:pPr>
        <w:spacing w:line="240" w:lineRule="auto"/>
        <w:rPr>
          <w:rFonts w:ascii="Times New Roman" w:hAnsi="Times New Roman" w:cs="Times New Roman"/>
          <w:sz w:val="24"/>
          <w:szCs w:val="24"/>
        </w:rPr>
      </w:pPr>
      <w:r>
        <w:rPr>
          <w:rFonts w:ascii="Times New Roman" w:hAnsi="Times New Roman" w:cs="Times New Roman"/>
          <w:sz w:val="24"/>
          <w:szCs w:val="24"/>
        </w:rPr>
        <w:t xml:space="preserve">(summary of </w:t>
      </w:r>
      <w:r w:rsidR="009A1719">
        <w:rPr>
          <w:rFonts w:ascii="Times New Roman" w:hAnsi="Times New Roman" w:cs="Times New Roman"/>
          <w:sz w:val="24"/>
          <w:szCs w:val="24"/>
        </w:rPr>
        <w:t>Behrenfeld et al)</w:t>
      </w:r>
    </w:p>
    <w:p w14:paraId="74BE042C" w14:textId="6F5B88D0" w:rsidR="00E474A6" w:rsidRPr="00C87F67" w:rsidRDefault="00E474A6" w:rsidP="00C12D25">
      <w:pPr>
        <w:rPr>
          <w:rFonts w:ascii="Times New Roman" w:hAnsi="Times New Roman" w:cs="Times New Roman"/>
          <w:b/>
          <w:bCs/>
          <w:sz w:val="24"/>
          <w:szCs w:val="24"/>
        </w:rPr>
      </w:pPr>
      <w:r w:rsidRPr="00C87F67">
        <w:rPr>
          <w:rFonts w:ascii="Times New Roman" w:hAnsi="Times New Roman" w:cs="Times New Roman"/>
          <w:b/>
          <w:bCs/>
          <w:sz w:val="24"/>
          <w:szCs w:val="24"/>
        </w:rPr>
        <w:t>Context</w:t>
      </w:r>
    </w:p>
    <w:p w14:paraId="198C4D3A" w14:textId="5AAB2302" w:rsidR="00290836" w:rsidRDefault="009A1719" w:rsidP="00290836">
      <w:pPr>
        <w:spacing w:after="0" w:line="240" w:lineRule="auto"/>
        <w:rPr>
          <w:ins w:id="0" w:author="isimeme udu" w:date="2021-06-17T09:45:00Z"/>
          <w:rFonts w:ascii="Times New Roman" w:eastAsia="Times New Roman" w:hAnsi="Times New Roman" w:cs="Times New Roman"/>
          <w:sz w:val="24"/>
          <w:szCs w:val="24"/>
        </w:rPr>
      </w:pPr>
      <w:commentRangeStart w:id="1"/>
      <w:del w:id="2" w:author="isimeme udu" w:date="2021-06-16T14:39:00Z">
        <w:r w:rsidDel="007550B9">
          <w:rPr>
            <w:rFonts w:ascii="Times New Roman" w:eastAsia="Times New Roman" w:hAnsi="Times New Roman" w:cs="Times New Roman"/>
            <w:sz w:val="24"/>
            <w:szCs w:val="24"/>
          </w:rPr>
          <w:delText xml:space="preserve">In 1978, </w:delText>
        </w:r>
        <w:r w:rsidR="00BB7620" w:rsidDel="007550B9">
          <w:rPr>
            <w:rFonts w:ascii="Times New Roman" w:eastAsia="Times New Roman" w:hAnsi="Times New Roman" w:cs="Times New Roman"/>
            <w:sz w:val="24"/>
            <w:szCs w:val="24"/>
          </w:rPr>
          <w:delText xml:space="preserve">ecologist Ramon </w:delText>
        </w:r>
        <w:r w:rsidR="00A63EF3" w:rsidDel="007550B9">
          <w:rPr>
            <w:rFonts w:ascii="Times New Roman" w:eastAsia="Times New Roman" w:hAnsi="Times New Roman" w:cs="Times New Roman"/>
            <w:sz w:val="24"/>
            <w:szCs w:val="24"/>
          </w:rPr>
          <w:delText>Margalef</w:delText>
        </w:r>
        <w:r w:rsidR="00BB7620" w:rsidDel="007550B9">
          <w:rPr>
            <w:rFonts w:ascii="Times New Roman" w:eastAsia="Times New Roman" w:hAnsi="Times New Roman" w:cs="Times New Roman"/>
            <w:sz w:val="24"/>
            <w:szCs w:val="24"/>
          </w:rPr>
          <w:delText xml:space="preserve"> p</w:delText>
        </w:r>
        <w:r w:rsidR="0063180B" w:rsidDel="007550B9">
          <w:rPr>
            <w:rFonts w:ascii="Times New Roman" w:eastAsia="Times New Roman" w:hAnsi="Times New Roman" w:cs="Times New Roman"/>
            <w:sz w:val="24"/>
            <w:szCs w:val="24"/>
          </w:rPr>
          <w:delText xml:space="preserve">ublished </w:delText>
        </w:r>
        <w:commentRangeStart w:id="3"/>
        <w:r w:rsidR="00953193" w:rsidDel="007550B9">
          <w:rPr>
            <w:rFonts w:ascii="Times New Roman" w:eastAsia="Times New Roman" w:hAnsi="Times New Roman" w:cs="Times New Roman"/>
            <w:sz w:val="24"/>
            <w:szCs w:val="24"/>
          </w:rPr>
          <w:delText xml:space="preserve">a </w:delText>
        </w:r>
        <w:r w:rsidR="00A63EF3" w:rsidDel="007550B9">
          <w:rPr>
            <w:rFonts w:ascii="Times New Roman" w:eastAsia="Times New Roman" w:hAnsi="Times New Roman" w:cs="Times New Roman"/>
            <w:sz w:val="24"/>
            <w:szCs w:val="24"/>
          </w:rPr>
          <w:delText>mandala</w:delText>
        </w:r>
        <w:r w:rsidR="00AD0D4C" w:rsidDel="007550B9">
          <w:rPr>
            <w:rFonts w:ascii="Times New Roman" w:eastAsia="Times New Roman" w:hAnsi="Times New Roman" w:cs="Times New Roman"/>
            <w:sz w:val="24"/>
            <w:szCs w:val="24"/>
          </w:rPr>
          <w:delText xml:space="preserve"> </w:delText>
        </w:r>
        <w:commentRangeEnd w:id="3"/>
        <w:r w:rsidR="00FB1F5A" w:rsidDel="007550B9">
          <w:rPr>
            <w:rStyle w:val="CommentReference"/>
          </w:rPr>
          <w:commentReference w:id="3"/>
        </w:r>
        <w:r w:rsidR="00AD0D4C" w:rsidDel="007550B9">
          <w:rPr>
            <w:rFonts w:ascii="Times New Roman" w:eastAsia="Times New Roman" w:hAnsi="Times New Roman" w:cs="Times New Roman"/>
            <w:sz w:val="24"/>
            <w:szCs w:val="24"/>
          </w:rPr>
          <w:delText>(Margalef 1978)</w:delText>
        </w:r>
        <w:r w:rsidR="00512722" w:rsidDel="007550B9">
          <w:rPr>
            <w:rFonts w:ascii="Times New Roman" w:eastAsia="Times New Roman" w:hAnsi="Times New Roman" w:cs="Times New Roman"/>
            <w:sz w:val="24"/>
            <w:szCs w:val="24"/>
          </w:rPr>
          <w:delText xml:space="preserve"> </w:delText>
        </w:r>
      </w:del>
      <w:ins w:id="4" w:author="isimeme udu" w:date="2021-06-16T14:39:00Z">
        <w:r w:rsidR="007550B9">
          <w:rPr>
            <w:rFonts w:ascii="Times New Roman" w:eastAsia="Times New Roman" w:hAnsi="Times New Roman" w:cs="Times New Roman"/>
            <w:sz w:val="24"/>
            <w:szCs w:val="24"/>
          </w:rPr>
          <w:t>Past theory</w:t>
        </w:r>
      </w:ins>
      <w:del w:id="5" w:author="isimeme udu" w:date="2021-06-16T14:39:00Z">
        <w:r w:rsidR="00953193" w:rsidDel="007550B9">
          <w:rPr>
            <w:rFonts w:ascii="Times New Roman" w:eastAsia="Times New Roman" w:hAnsi="Times New Roman" w:cs="Times New Roman"/>
            <w:sz w:val="24"/>
            <w:szCs w:val="24"/>
          </w:rPr>
          <w:delText>that</w:delText>
        </w:r>
      </w:del>
      <w:r w:rsidR="00953193">
        <w:rPr>
          <w:rFonts w:ascii="Times New Roman" w:eastAsia="Times New Roman" w:hAnsi="Times New Roman" w:cs="Times New Roman"/>
          <w:sz w:val="24"/>
          <w:szCs w:val="24"/>
        </w:rPr>
        <w:t xml:space="preserve"> </w:t>
      </w:r>
      <w:ins w:id="6" w:author="isimeme udu" w:date="2021-06-16T14:40:00Z">
        <w:r w:rsidR="007550B9">
          <w:rPr>
            <w:rFonts w:ascii="Times New Roman" w:eastAsia="Times New Roman" w:hAnsi="Times New Roman" w:cs="Times New Roman"/>
            <w:sz w:val="24"/>
            <w:szCs w:val="24"/>
          </w:rPr>
          <w:t>proposed a way</w:t>
        </w:r>
      </w:ins>
      <w:del w:id="7" w:author="isimeme udu" w:date="2021-06-16T14:40:00Z">
        <w:r w:rsidR="00953193" w:rsidDel="007550B9">
          <w:rPr>
            <w:rFonts w:ascii="Times New Roman" w:eastAsia="Times New Roman" w:hAnsi="Times New Roman" w:cs="Times New Roman"/>
            <w:sz w:val="24"/>
            <w:szCs w:val="24"/>
          </w:rPr>
          <w:delText>could be u</w:delText>
        </w:r>
      </w:del>
      <w:del w:id="8" w:author="isimeme udu" w:date="2021-06-16T14:39:00Z">
        <w:r w:rsidR="00953193" w:rsidDel="007550B9">
          <w:rPr>
            <w:rFonts w:ascii="Times New Roman" w:eastAsia="Times New Roman" w:hAnsi="Times New Roman" w:cs="Times New Roman"/>
            <w:sz w:val="24"/>
            <w:szCs w:val="24"/>
          </w:rPr>
          <w:delText>sed</w:delText>
        </w:r>
      </w:del>
      <w:r w:rsidR="00953193">
        <w:rPr>
          <w:rFonts w:ascii="Times New Roman" w:eastAsia="Times New Roman" w:hAnsi="Times New Roman" w:cs="Times New Roman"/>
          <w:sz w:val="24"/>
          <w:szCs w:val="24"/>
        </w:rPr>
        <w:t xml:space="preserve"> </w:t>
      </w:r>
      <w:r w:rsidR="00512722">
        <w:rPr>
          <w:rFonts w:ascii="Times New Roman" w:eastAsia="Times New Roman" w:hAnsi="Times New Roman" w:cs="Times New Roman"/>
          <w:sz w:val="24"/>
          <w:szCs w:val="24"/>
        </w:rPr>
        <w:t xml:space="preserve">to describe </w:t>
      </w:r>
      <w:r w:rsidR="00A63EF3">
        <w:rPr>
          <w:rFonts w:ascii="Times New Roman" w:eastAsia="Times New Roman" w:hAnsi="Times New Roman" w:cs="Times New Roman"/>
          <w:sz w:val="24"/>
          <w:szCs w:val="24"/>
        </w:rPr>
        <w:t>the</w:t>
      </w:r>
      <w:r w:rsidR="00DE2150">
        <w:rPr>
          <w:rFonts w:ascii="Times New Roman" w:eastAsia="Times New Roman" w:hAnsi="Times New Roman" w:cs="Times New Roman"/>
          <w:sz w:val="24"/>
          <w:szCs w:val="24"/>
        </w:rPr>
        <w:t xml:space="preserve"> abundance of </w:t>
      </w:r>
      <w:del w:id="9" w:author="Microsoft Office User" w:date="2021-06-16T11:56:00Z">
        <w:r w:rsidR="00CB17F6" w:rsidDel="00FB1F5A">
          <w:rPr>
            <w:rFonts w:ascii="Times New Roman" w:eastAsia="Times New Roman" w:hAnsi="Times New Roman" w:cs="Times New Roman"/>
            <w:sz w:val="24"/>
            <w:szCs w:val="24"/>
          </w:rPr>
          <w:delText xml:space="preserve">various </w:delText>
        </w:r>
      </w:del>
      <w:r w:rsidR="00DE2150">
        <w:rPr>
          <w:rFonts w:ascii="Times New Roman" w:eastAsia="Times New Roman" w:hAnsi="Times New Roman" w:cs="Times New Roman"/>
          <w:sz w:val="24"/>
          <w:szCs w:val="24"/>
        </w:rPr>
        <w:t xml:space="preserve">phytoplankton </w:t>
      </w:r>
      <w:ins w:id="10" w:author="Microsoft Office User" w:date="2021-06-16T11:56:00Z">
        <w:r w:rsidR="00FB1F5A">
          <w:rPr>
            <w:rFonts w:ascii="Times New Roman" w:eastAsia="Times New Roman" w:hAnsi="Times New Roman" w:cs="Times New Roman"/>
            <w:sz w:val="24"/>
            <w:szCs w:val="24"/>
          </w:rPr>
          <w:t xml:space="preserve">of different sizes </w:t>
        </w:r>
      </w:ins>
      <w:r w:rsidR="0049414C">
        <w:rPr>
          <w:rFonts w:ascii="Times New Roman" w:eastAsia="Times New Roman" w:hAnsi="Times New Roman" w:cs="Times New Roman"/>
          <w:sz w:val="24"/>
          <w:szCs w:val="24"/>
        </w:rPr>
        <w:t xml:space="preserve">in </w:t>
      </w:r>
      <w:del w:id="11" w:author="Microsoft Office User" w:date="2021-06-16T11:56:00Z">
        <w:r w:rsidR="00A21406" w:rsidDel="00FB1F5A">
          <w:rPr>
            <w:rFonts w:ascii="Times New Roman" w:eastAsia="Times New Roman" w:hAnsi="Times New Roman" w:cs="Times New Roman"/>
            <w:sz w:val="24"/>
            <w:szCs w:val="24"/>
          </w:rPr>
          <w:delText>regions of ocean waters</w:delText>
        </w:r>
      </w:del>
      <w:ins w:id="12" w:author="Microsoft Office User" w:date="2021-06-16T11:56:00Z">
        <w:r w:rsidR="00FB1F5A">
          <w:rPr>
            <w:rFonts w:ascii="Times New Roman" w:eastAsia="Times New Roman" w:hAnsi="Times New Roman" w:cs="Times New Roman"/>
            <w:sz w:val="24"/>
            <w:szCs w:val="24"/>
          </w:rPr>
          <w:t>the ocean</w:t>
        </w:r>
      </w:ins>
      <w:r w:rsidR="00A21406">
        <w:rPr>
          <w:rFonts w:ascii="Times New Roman" w:eastAsia="Times New Roman" w:hAnsi="Times New Roman" w:cs="Times New Roman"/>
          <w:sz w:val="24"/>
          <w:szCs w:val="24"/>
        </w:rPr>
        <w:t xml:space="preserve"> </w:t>
      </w:r>
      <w:r w:rsidR="00A63EF3">
        <w:rPr>
          <w:rFonts w:ascii="Times New Roman" w:eastAsia="Times New Roman" w:hAnsi="Times New Roman" w:cs="Times New Roman"/>
          <w:sz w:val="24"/>
          <w:szCs w:val="24"/>
        </w:rPr>
        <w:t>based</w:t>
      </w:r>
      <w:r w:rsidR="0049414C">
        <w:rPr>
          <w:rFonts w:ascii="Times New Roman" w:eastAsia="Times New Roman" w:hAnsi="Times New Roman" w:cs="Times New Roman"/>
          <w:sz w:val="24"/>
          <w:szCs w:val="24"/>
        </w:rPr>
        <w:t xml:space="preserve"> </w:t>
      </w:r>
      <w:r w:rsidR="00A63EF3">
        <w:rPr>
          <w:rFonts w:ascii="Times New Roman" w:eastAsia="Times New Roman" w:hAnsi="Times New Roman" w:cs="Times New Roman"/>
          <w:sz w:val="24"/>
          <w:szCs w:val="24"/>
        </w:rPr>
        <w:t>on</w:t>
      </w:r>
      <w:r w:rsidR="0049414C">
        <w:rPr>
          <w:rFonts w:ascii="Times New Roman" w:eastAsia="Times New Roman" w:hAnsi="Times New Roman" w:cs="Times New Roman"/>
          <w:sz w:val="24"/>
          <w:szCs w:val="24"/>
        </w:rPr>
        <w:t xml:space="preserve"> two factors</w:t>
      </w:r>
      <w:r w:rsidR="00A21406">
        <w:rPr>
          <w:rFonts w:ascii="Times New Roman" w:eastAsia="Times New Roman" w:hAnsi="Times New Roman" w:cs="Times New Roman"/>
          <w:sz w:val="24"/>
          <w:szCs w:val="24"/>
        </w:rPr>
        <w:t>: turbulence and nutrient availability.</w:t>
      </w:r>
      <w:r w:rsidR="000F6B4D">
        <w:rPr>
          <w:rFonts w:ascii="Times New Roman" w:eastAsia="Times New Roman" w:hAnsi="Times New Roman" w:cs="Times New Roman"/>
          <w:sz w:val="24"/>
          <w:szCs w:val="24"/>
        </w:rPr>
        <w:t xml:space="preserve"> </w:t>
      </w:r>
      <w:commentRangeEnd w:id="1"/>
      <w:r w:rsidR="007550B9">
        <w:rPr>
          <w:rStyle w:val="CommentReference"/>
        </w:rPr>
        <w:commentReference w:id="1"/>
      </w:r>
      <w:del w:id="13" w:author="Microsoft Office User" w:date="2021-06-16T11:58:00Z">
        <w:r w:rsidR="001D6780" w:rsidDel="00FB1F5A">
          <w:rPr>
            <w:rFonts w:ascii="Times New Roman" w:eastAsia="Times New Roman" w:hAnsi="Times New Roman" w:cs="Times New Roman"/>
            <w:sz w:val="24"/>
            <w:szCs w:val="24"/>
          </w:rPr>
          <w:delText>P</w:delText>
        </w:r>
        <w:r w:rsidR="0055569E" w:rsidDel="00FB1F5A">
          <w:rPr>
            <w:rFonts w:ascii="Times New Roman" w:eastAsia="Times New Roman" w:hAnsi="Times New Roman" w:cs="Times New Roman"/>
            <w:sz w:val="24"/>
            <w:szCs w:val="24"/>
          </w:rPr>
          <w:delText xml:space="preserve">hytoplankton vary in size </w:delText>
        </w:r>
        <w:r w:rsidR="008F40A2" w:rsidDel="00FB1F5A">
          <w:rPr>
            <w:rFonts w:ascii="Times New Roman" w:eastAsia="Times New Roman" w:hAnsi="Times New Roman" w:cs="Times New Roman"/>
            <w:sz w:val="24"/>
            <w:szCs w:val="24"/>
          </w:rPr>
          <w:delText>(from large phytoplankton cells like diatoms to small ones such as dinoflagellates)</w:delText>
        </w:r>
        <w:r w:rsidR="004C153F" w:rsidDel="00FB1F5A">
          <w:rPr>
            <w:rFonts w:ascii="Times New Roman" w:eastAsia="Times New Roman" w:hAnsi="Times New Roman" w:cs="Times New Roman"/>
            <w:sz w:val="24"/>
            <w:szCs w:val="24"/>
          </w:rPr>
          <w:delText xml:space="preserve">, </w:delText>
        </w:r>
        <w:r w:rsidR="00DB1203" w:rsidDel="00FB1F5A">
          <w:rPr>
            <w:rFonts w:ascii="Times New Roman" w:eastAsia="Times New Roman" w:hAnsi="Times New Roman" w:cs="Times New Roman"/>
            <w:sz w:val="24"/>
            <w:szCs w:val="24"/>
          </w:rPr>
          <w:delText>so Margale</w:delText>
        </w:r>
        <w:r w:rsidR="00054D22" w:rsidDel="00FB1F5A">
          <w:rPr>
            <w:rFonts w:ascii="Times New Roman" w:eastAsia="Times New Roman" w:hAnsi="Times New Roman" w:cs="Times New Roman"/>
            <w:sz w:val="24"/>
            <w:szCs w:val="24"/>
          </w:rPr>
          <w:delText>f theorized</w:delText>
        </w:r>
        <w:r w:rsidR="00667541" w:rsidDel="00FB1F5A">
          <w:rPr>
            <w:rFonts w:ascii="Times New Roman" w:eastAsia="Times New Roman" w:hAnsi="Times New Roman" w:cs="Times New Roman"/>
            <w:sz w:val="24"/>
            <w:szCs w:val="24"/>
          </w:rPr>
          <w:delText xml:space="preserve"> that</w:delText>
        </w:r>
      </w:del>
      <w:ins w:id="14" w:author="Microsoft Office User" w:date="2021-06-16T11:58:00Z">
        <w:r w:rsidR="00FB1F5A">
          <w:rPr>
            <w:rFonts w:ascii="Times New Roman" w:eastAsia="Times New Roman" w:hAnsi="Times New Roman" w:cs="Times New Roman"/>
            <w:sz w:val="24"/>
            <w:szCs w:val="24"/>
          </w:rPr>
          <w:t>The theory predicts</w:t>
        </w:r>
      </w:ins>
      <w:r w:rsidR="00667541">
        <w:rPr>
          <w:rFonts w:ascii="Times New Roman" w:eastAsia="Times New Roman" w:hAnsi="Times New Roman" w:cs="Times New Roman"/>
          <w:sz w:val="24"/>
          <w:szCs w:val="24"/>
        </w:rPr>
        <w:t xml:space="preserve"> </w:t>
      </w:r>
      <w:r w:rsidR="00A76750">
        <w:rPr>
          <w:rFonts w:ascii="Times New Roman" w:eastAsia="Times New Roman" w:hAnsi="Times New Roman" w:cs="Times New Roman"/>
          <w:sz w:val="24"/>
          <w:szCs w:val="24"/>
        </w:rPr>
        <w:t xml:space="preserve">turbulence </w:t>
      </w:r>
      <w:del w:id="15" w:author="Microsoft Office User" w:date="2021-06-16T11:58:00Z">
        <w:r w:rsidR="00A76750" w:rsidDel="00FB1F5A">
          <w:rPr>
            <w:rFonts w:ascii="Times New Roman" w:eastAsia="Times New Roman" w:hAnsi="Times New Roman" w:cs="Times New Roman"/>
            <w:sz w:val="24"/>
            <w:szCs w:val="24"/>
          </w:rPr>
          <w:delText>help</w:delText>
        </w:r>
        <w:r w:rsidR="00054D22" w:rsidDel="00FB1F5A">
          <w:rPr>
            <w:rFonts w:ascii="Times New Roman" w:eastAsia="Times New Roman" w:hAnsi="Times New Roman" w:cs="Times New Roman"/>
            <w:sz w:val="24"/>
            <w:szCs w:val="24"/>
          </w:rPr>
          <w:delText>ed</w:delText>
        </w:r>
        <w:r w:rsidR="00667541" w:rsidDel="00FB1F5A">
          <w:rPr>
            <w:rFonts w:ascii="Times New Roman" w:eastAsia="Times New Roman" w:hAnsi="Times New Roman" w:cs="Times New Roman"/>
            <w:sz w:val="24"/>
            <w:szCs w:val="24"/>
          </w:rPr>
          <w:delText xml:space="preserve"> </w:delText>
        </w:r>
        <w:r w:rsidR="00936B24" w:rsidDel="00FB1F5A">
          <w:rPr>
            <w:rFonts w:ascii="Times New Roman" w:eastAsia="Times New Roman" w:hAnsi="Times New Roman" w:cs="Times New Roman"/>
            <w:sz w:val="24"/>
            <w:szCs w:val="24"/>
          </w:rPr>
          <w:delText>keep larger cells at surface waters so they would be able to get sunlight and photosynthesize</w:delText>
        </w:r>
      </w:del>
      <w:ins w:id="16" w:author="Microsoft Office User" w:date="2021-06-16T11:58:00Z">
        <w:r w:rsidR="00FB1F5A">
          <w:rPr>
            <w:rFonts w:ascii="Times New Roman" w:eastAsia="Times New Roman" w:hAnsi="Times New Roman" w:cs="Times New Roman"/>
            <w:sz w:val="24"/>
            <w:szCs w:val="24"/>
          </w:rPr>
          <w:t>prevents larger cells from sinking to a de</w:t>
        </w:r>
      </w:ins>
      <w:ins w:id="17" w:author="Microsoft Office User" w:date="2021-06-16T11:59:00Z">
        <w:r w:rsidR="00FB1F5A">
          <w:rPr>
            <w:rFonts w:ascii="Times New Roman" w:eastAsia="Times New Roman" w:hAnsi="Times New Roman" w:cs="Times New Roman"/>
            <w:sz w:val="24"/>
            <w:szCs w:val="24"/>
          </w:rPr>
          <w:t>pth where they no longer receive sunlight to photosynthesize</w:t>
        </w:r>
      </w:ins>
      <w:r w:rsidR="00A76750">
        <w:rPr>
          <w:rFonts w:ascii="Times New Roman" w:eastAsia="Times New Roman" w:hAnsi="Times New Roman" w:cs="Times New Roman"/>
          <w:sz w:val="24"/>
          <w:szCs w:val="24"/>
        </w:rPr>
        <w:t xml:space="preserve">. </w:t>
      </w:r>
      <w:r w:rsidR="004F7B24">
        <w:rPr>
          <w:rFonts w:ascii="Times New Roman" w:eastAsia="Times New Roman" w:hAnsi="Times New Roman" w:cs="Times New Roman"/>
          <w:sz w:val="24"/>
          <w:szCs w:val="24"/>
        </w:rPr>
        <w:t xml:space="preserve">Larger </w:t>
      </w:r>
      <w:r w:rsidR="00F94F82">
        <w:rPr>
          <w:rFonts w:ascii="Times New Roman" w:eastAsia="Times New Roman" w:hAnsi="Times New Roman" w:cs="Times New Roman"/>
          <w:sz w:val="24"/>
          <w:szCs w:val="24"/>
        </w:rPr>
        <w:t xml:space="preserve">phytoplankton </w:t>
      </w:r>
      <w:ins w:id="18" w:author="Microsoft Office User" w:date="2021-06-16T11:59:00Z">
        <w:r w:rsidR="00FB1F5A">
          <w:rPr>
            <w:rFonts w:ascii="Times New Roman" w:eastAsia="Times New Roman" w:hAnsi="Times New Roman" w:cs="Times New Roman"/>
            <w:sz w:val="24"/>
            <w:szCs w:val="24"/>
          </w:rPr>
          <w:t xml:space="preserve">also </w:t>
        </w:r>
      </w:ins>
      <w:del w:id="19" w:author="Microsoft Office User" w:date="2021-06-16T11:59:00Z">
        <w:r w:rsidR="005E4D2B" w:rsidDel="00FB1F5A">
          <w:rPr>
            <w:rFonts w:ascii="Times New Roman" w:eastAsia="Times New Roman" w:hAnsi="Times New Roman" w:cs="Times New Roman"/>
            <w:sz w:val="24"/>
            <w:szCs w:val="24"/>
          </w:rPr>
          <w:delText xml:space="preserve">also </w:delText>
        </w:r>
        <w:r w:rsidR="00EB7597" w:rsidDel="00FB1F5A">
          <w:rPr>
            <w:rFonts w:ascii="Times New Roman" w:eastAsia="Times New Roman" w:hAnsi="Times New Roman" w:cs="Times New Roman"/>
            <w:sz w:val="24"/>
            <w:szCs w:val="24"/>
          </w:rPr>
          <w:delText>need more nutrients for survival in comparison to</w:delText>
        </w:r>
      </w:del>
      <w:ins w:id="20" w:author="Microsoft Office User" w:date="2021-06-16T11:59:00Z">
        <w:r w:rsidR="00FB1F5A">
          <w:rPr>
            <w:rFonts w:ascii="Times New Roman" w:eastAsia="Times New Roman" w:hAnsi="Times New Roman" w:cs="Times New Roman"/>
            <w:sz w:val="24"/>
            <w:szCs w:val="24"/>
          </w:rPr>
          <w:t>grow faster in the presence of ample nutrients than</w:t>
        </w:r>
      </w:ins>
      <w:r w:rsidR="00EB7597">
        <w:rPr>
          <w:rFonts w:ascii="Times New Roman" w:eastAsia="Times New Roman" w:hAnsi="Times New Roman" w:cs="Times New Roman"/>
          <w:sz w:val="24"/>
          <w:szCs w:val="24"/>
        </w:rPr>
        <w:t xml:space="preserve"> smaller phytoplankton</w:t>
      </w:r>
      <w:del w:id="21" w:author="Microsoft Office User" w:date="2021-06-16T12:00:00Z">
        <w:r w:rsidR="005E4D2B" w:rsidDel="00FB1F5A">
          <w:rPr>
            <w:rFonts w:ascii="Times New Roman" w:eastAsia="Times New Roman" w:hAnsi="Times New Roman" w:cs="Times New Roman"/>
            <w:sz w:val="24"/>
            <w:szCs w:val="24"/>
          </w:rPr>
          <w:delText>, so</w:delText>
        </w:r>
        <w:r w:rsidR="00451DDB" w:rsidDel="00FB1F5A">
          <w:rPr>
            <w:rFonts w:ascii="Times New Roman" w:eastAsia="Times New Roman" w:hAnsi="Times New Roman" w:cs="Times New Roman"/>
            <w:sz w:val="24"/>
            <w:szCs w:val="24"/>
          </w:rPr>
          <w:delText xml:space="preserve"> more larger phytoplankton were expected to be found in </w:delText>
        </w:r>
        <w:r w:rsidR="00C61CC6" w:rsidDel="00FB1F5A">
          <w:rPr>
            <w:rFonts w:ascii="Times New Roman" w:eastAsia="Times New Roman" w:hAnsi="Times New Roman" w:cs="Times New Roman"/>
            <w:sz w:val="24"/>
            <w:szCs w:val="24"/>
          </w:rPr>
          <w:delText>regions with more nutrients than smaller phytoplankton</w:delText>
        </w:r>
      </w:del>
      <w:ins w:id="22" w:author="Microsoft Office User" w:date="2021-06-16T12:00:00Z">
        <w:r w:rsidR="00FB1F5A">
          <w:rPr>
            <w:rFonts w:ascii="Times New Roman" w:eastAsia="Times New Roman" w:hAnsi="Times New Roman" w:cs="Times New Roman"/>
            <w:sz w:val="24"/>
            <w:szCs w:val="24"/>
          </w:rPr>
          <w:t xml:space="preserve">. Therefore, larger </w:t>
        </w:r>
      </w:ins>
      <w:ins w:id="23" w:author="Microsoft Office User" w:date="2021-06-16T12:01:00Z">
        <w:r w:rsidR="004B721D">
          <w:rPr>
            <w:rFonts w:ascii="Times New Roman" w:eastAsia="Times New Roman" w:hAnsi="Times New Roman" w:cs="Times New Roman"/>
            <w:sz w:val="24"/>
            <w:szCs w:val="24"/>
          </w:rPr>
          <w:t>species</w:t>
        </w:r>
      </w:ins>
      <w:ins w:id="24" w:author="Microsoft Office User" w:date="2021-06-16T12:00:00Z">
        <w:r w:rsidR="00FB1F5A">
          <w:rPr>
            <w:rFonts w:ascii="Times New Roman" w:eastAsia="Times New Roman" w:hAnsi="Times New Roman" w:cs="Times New Roman"/>
            <w:sz w:val="24"/>
            <w:szCs w:val="24"/>
          </w:rPr>
          <w:t xml:space="preserve"> are predicted to comprise </w:t>
        </w:r>
        <w:proofErr w:type="gramStart"/>
        <w:r w:rsidR="00FB1F5A">
          <w:rPr>
            <w:rFonts w:ascii="Times New Roman" w:eastAsia="Times New Roman" w:hAnsi="Times New Roman" w:cs="Times New Roman"/>
            <w:sz w:val="24"/>
            <w:szCs w:val="24"/>
          </w:rPr>
          <w:t xml:space="preserve">the </w:t>
        </w:r>
      </w:ins>
      <w:ins w:id="25" w:author="Microsoft Office User" w:date="2021-06-16T12:01:00Z">
        <w:r w:rsidR="00FB1F5A">
          <w:rPr>
            <w:rFonts w:ascii="Times New Roman" w:eastAsia="Times New Roman" w:hAnsi="Times New Roman" w:cs="Times New Roman"/>
            <w:sz w:val="24"/>
            <w:szCs w:val="24"/>
          </w:rPr>
          <w:t>majority of</w:t>
        </w:r>
        <w:proofErr w:type="gramEnd"/>
        <w:r w:rsidR="004B721D">
          <w:rPr>
            <w:rFonts w:ascii="Times New Roman" w:eastAsia="Times New Roman" w:hAnsi="Times New Roman" w:cs="Times New Roman"/>
            <w:sz w:val="24"/>
            <w:szCs w:val="24"/>
          </w:rPr>
          <w:t xml:space="preserve"> phytoplankton in regions with high turbulence and high </w:t>
        </w:r>
        <w:commentRangeStart w:id="26"/>
        <w:commentRangeStart w:id="27"/>
        <w:r w:rsidR="004B721D">
          <w:rPr>
            <w:rFonts w:ascii="Times New Roman" w:eastAsia="Times New Roman" w:hAnsi="Times New Roman" w:cs="Times New Roman"/>
            <w:sz w:val="24"/>
            <w:szCs w:val="24"/>
          </w:rPr>
          <w:t>nutrients</w:t>
        </w:r>
        <w:commentRangeEnd w:id="26"/>
        <w:r w:rsidR="004B721D">
          <w:rPr>
            <w:rStyle w:val="CommentReference"/>
          </w:rPr>
          <w:commentReference w:id="26"/>
        </w:r>
      </w:ins>
      <w:commentRangeEnd w:id="27"/>
      <w:r w:rsidR="00C31D63">
        <w:rPr>
          <w:rStyle w:val="CommentReference"/>
        </w:rPr>
        <w:commentReference w:id="27"/>
      </w:r>
      <w:ins w:id="28" w:author="isimeme udu" w:date="2021-06-17T09:37:00Z">
        <w:r w:rsidR="00C31D63">
          <w:rPr>
            <w:rFonts w:ascii="Times New Roman" w:eastAsia="Times New Roman" w:hAnsi="Times New Roman" w:cs="Times New Roman"/>
            <w:sz w:val="24"/>
            <w:szCs w:val="24"/>
          </w:rPr>
          <w:t xml:space="preserve">, such as the </w:t>
        </w:r>
      </w:ins>
      <w:ins w:id="29" w:author="isimeme udu" w:date="2021-06-17T10:27:00Z">
        <w:r w:rsidR="00F735F6">
          <w:rPr>
            <w:rFonts w:ascii="Times New Roman" w:eastAsia="Times New Roman" w:hAnsi="Times New Roman" w:cs="Times New Roman"/>
            <w:sz w:val="24"/>
            <w:szCs w:val="24"/>
          </w:rPr>
          <w:t>S</w:t>
        </w:r>
      </w:ins>
      <w:ins w:id="30" w:author="isimeme udu" w:date="2021-06-17T09:37:00Z">
        <w:r w:rsidR="00C31D63">
          <w:rPr>
            <w:rFonts w:ascii="Times New Roman" w:eastAsia="Times New Roman" w:hAnsi="Times New Roman" w:cs="Times New Roman"/>
            <w:sz w:val="24"/>
            <w:szCs w:val="24"/>
          </w:rPr>
          <w:t>outhern O</w:t>
        </w:r>
      </w:ins>
      <w:ins w:id="31" w:author="isimeme udu" w:date="2021-06-17T09:38:00Z">
        <w:r w:rsidR="00C31D63">
          <w:rPr>
            <w:rFonts w:ascii="Times New Roman" w:eastAsia="Times New Roman" w:hAnsi="Times New Roman" w:cs="Times New Roman"/>
            <w:sz w:val="24"/>
            <w:szCs w:val="24"/>
          </w:rPr>
          <w:t>cean by Antarctica</w:t>
        </w:r>
      </w:ins>
      <w:ins w:id="32" w:author="Microsoft Office User" w:date="2021-06-16T12:01:00Z">
        <w:del w:id="33" w:author="isimeme udu" w:date="2021-06-17T09:37:00Z">
          <w:r w:rsidR="00FB1F5A" w:rsidDel="00C31D63">
            <w:rPr>
              <w:rFonts w:ascii="Times New Roman" w:eastAsia="Times New Roman" w:hAnsi="Times New Roman" w:cs="Times New Roman"/>
              <w:sz w:val="24"/>
              <w:szCs w:val="24"/>
            </w:rPr>
            <w:delText xml:space="preserve"> </w:delText>
          </w:r>
        </w:del>
      </w:ins>
      <w:r w:rsidR="00C61CC6">
        <w:rPr>
          <w:rFonts w:ascii="Times New Roman" w:eastAsia="Times New Roman" w:hAnsi="Times New Roman" w:cs="Times New Roman"/>
          <w:sz w:val="24"/>
          <w:szCs w:val="24"/>
        </w:rPr>
        <w:t>.</w:t>
      </w:r>
      <w:r w:rsidR="00693ED3">
        <w:rPr>
          <w:rFonts w:ascii="Times New Roman" w:eastAsia="Times New Roman" w:hAnsi="Times New Roman" w:cs="Times New Roman"/>
          <w:sz w:val="24"/>
          <w:szCs w:val="24"/>
        </w:rPr>
        <w:t xml:space="preserve"> </w:t>
      </w:r>
      <w:del w:id="34" w:author="Microsoft Office User" w:date="2021-06-16T12:02:00Z">
        <w:r w:rsidR="00693ED3" w:rsidDel="004B721D">
          <w:rPr>
            <w:rFonts w:ascii="Times New Roman" w:eastAsia="Times New Roman" w:hAnsi="Times New Roman" w:cs="Times New Roman"/>
            <w:sz w:val="24"/>
            <w:szCs w:val="24"/>
          </w:rPr>
          <w:delText xml:space="preserve">These phytoplankton will </w:delText>
        </w:r>
        <w:r w:rsidR="00076DD2" w:rsidDel="004B721D">
          <w:rPr>
            <w:rFonts w:ascii="Times New Roman" w:eastAsia="Times New Roman" w:hAnsi="Times New Roman" w:cs="Times New Roman"/>
            <w:sz w:val="24"/>
            <w:szCs w:val="24"/>
          </w:rPr>
          <w:delText>the</w:delText>
        </w:r>
        <w:r w:rsidR="00AD608C" w:rsidDel="004B721D">
          <w:rPr>
            <w:rFonts w:ascii="Times New Roman" w:eastAsia="Times New Roman" w:hAnsi="Times New Roman" w:cs="Times New Roman"/>
            <w:sz w:val="24"/>
            <w:szCs w:val="24"/>
          </w:rPr>
          <w:delText>n</w:delText>
        </w:r>
        <w:r w:rsidR="00076DD2" w:rsidDel="004B721D">
          <w:rPr>
            <w:rFonts w:ascii="Times New Roman" w:eastAsia="Times New Roman" w:hAnsi="Times New Roman" w:cs="Times New Roman"/>
            <w:sz w:val="24"/>
            <w:szCs w:val="24"/>
          </w:rPr>
          <w:delText xml:space="preserve"> have</w:delText>
        </w:r>
        <w:r w:rsidR="00693ED3" w:rsidDel="004B721D">
          <w:rPr>
            <w:rFonts w:ascii="Times New Roman" w:eastAsia="Times New Roman" w:hAnsi="Times New Roman" w:cs="Times New Roman"/>
            <w:sz w:val="24"/>
            <w:szCs w:val="24"/>
          </w:rPr>
          <w:delText xml:space="preserve"> to compete against one another</w:delText>
        </w:r>
        <w:r w:rsidR="00476F37" w:rsidDel="004B721D">
          <w:rPr>
            <w:rFonts w:ascii="Times New Roman" w:eastAsia="Times New Roman" w:hAnsi="Times New Roman" w:cs="Times New Roman"/>
            <w:sz w:val="24"/>
            <w:szCs w:val="24"/>
          </w:rPr>
          <w:delText xml:space="preserve"> for </w:delText>
        </w:r>
        <w:r w:rsidR="00076DD2" w:rsidDel="004B721D">
          <w:rPr>
            <w:rFonts w:ascii="Times New Roman" w:eastAsia="Times New Roman" w:hAnsi="Times New Roman" w:cs="Times New Roman"/>
            <w:sz w:val="24"/>
            <w:szCs w:val="24"/>
          </w:rPr>
          <w:delText xml:space="preserve">available </w:delText>
        </w:r>
        <w:r w:rsidR="00476F37" w:rsidDel="004B721D">
          <w:rPr>
            <w:rFonts w:ascii="Times New Roman" w:eastAsia="Times New Roman" w:hAnsi="Times New Roman" w:cs="Times New Roman"/>
            <w:sz w:val="24"/>
            <w:szCs w:val="24"/>
          </w:rPr>
          <w:delText>nutrients.</w:delText>
        </w:r>
      </w:del>
      <w:del w:id="35" w:author="isimeme udu" w:date="2021-06-17T10:34:00Z">
        <w:r w:rsidR="00C61CC6" w:rsidDel="00F735F6">
          <w:rPr>
            <w:rFonts w:ascii="Times New Roman" w:eastAsia="Times New Roman" w:hAnsi="Times New Roman" w:cs="Times New Roman"/>
            <w:sz w:val="24"/>
            <w:szCs w:val="24"/>
          </w:rPr>
          <w:delText xml:space="preserve"> </w:delText>
        </w:r>
      </w:del>
      <w:del w:id="36" w:author="isimeme udu" w:date="2021-06-17T10:28:00Z">
        <w:r w:rsidR="005772EE" w:rsidDel="00F735F6">
          <w:rPr>
            <w:rFonts w:ascii="Times New Roman" w:eastAsia="Times New Roman" w:hAnsi="Times New Roman" w:cs="Times New Roman"/>
            <w:sz w:val="24"/>
            <w:szCs w:val="24"/>
          </w:rPr>
          <w:delText xml:space="preserve">However, </w:delText>
        </w:r>
        <w:r w:rsidR="00236E19" w:rsidDel="00F735F6">
          <w:rPr>
            <w:rFonts w:ascii="Times New Roman" w:eastAsia="Times New Roman" w:hAnsi="Times New Roman" w:cs="Times New Roman"/>
            <w:sz w:val="24"/>
            <w:szCs w:val="24"/>
          </w:rPr>
          <w:delText>t</w:delText>
        </w:r>
      </w:del>
      <w:del w:id="37" w:author="isimeme udu" w:date="2021-06-17T10:34:00Z">
        <w:r w:rsidR="00236E19" w:rsidDel="00F735F6">
          <w:rPr>
            <w:rFonts w:ascii="Times New Roman" w:eastAsia="Times New Roman" w:hAnsi="Times New Roman" w:cs="Times New Roman"/>
            <w:sz w:val="24"/>
            <w:szCs w:val="24"/>
          </w:rPr>
          <w:delText xml:space="preserve">hese theories </w:delText>
        </w:r>
      </w:del>
      <w:del w:id="38" w:author="isimeme udu" w:date="2021-06-17T10:22:00Z">
        <w:r w:rsidR="00236E19" w:rsidDel="00B16551">
          <w:rPr>
            <w:rFonts w:ascii="Times New Roman" w:eastAsia="Times New Roman" w:hAnsi="Times New Roman" w:cs="Times New Roman"/>
            <w:sz w:val="24"/>
            <w:szCs w:val="24"/>
          </w:rPr>
          <w:delText xml:space="preserve">previously </w:delText>
        </w:r>
        <w:commentRangeStart w:id="39"/>
        <w:r w:rsidR="00236E19" w:rsidDel="00B16551">
          <w:rPr>
            <w:rFonts w:ascii="Times New Roman" w:eastAsia="Times New Roman" w:hAnsi="Times New Roman" w:cs="Times New Roman"/>
            <w:sz w:val="24"/>
            <w:szCs w:val="24"/>
          </w:rPr>
          <w:delText xml:space="preserve">made </w:delText>
        </w:r>
        <w:r w:rsidR="005A0B9E" w:rsidDel="00B16551">
          <w:rPr>
            <w:rFonts w:ascii="Times New Roman" w:eastAsia="Times New Roman" w:hAnsi="Times New Roman" w:cs="Times New Roman"/>
            <w:sz w:val="24"/>
            <w:szCs w:val="24"/>
          </w:rPr>
          <w:delText>do</w:delText>
        </w:r>
        <w:r w:rsidR="00236E19" w:rsidDel="00B16551">
          <w:rPr>
            <w:rFonts w:ascii="Times New Roman" w:eastAsia="Times New Roman" w:hAnsi="Times New Roman" w:cs="Times New Roman"/>
            <w:sz w:val="24"/>
            <w:szCs w:val="24"/>
          </w:rPr>
          <w:delText xml:space="preserve"> not match </w:delText>
        </w:r>
        <w:commentRangeEnd w:id="39"/>
        <w:r w:rsidR="004B721D" w:rsidDel="00B16551">
          <w:rPr>
            <w:rStyle w:val="CommentReference"/>
          </w:rPr>
          <w:commentReference w:id="39"/>
        </w:r>
        <w:r w:rsidR="00236E19" w:rsidDel="00B16551">
          <w:rPr>
            <w:rFonts w:ascii="Times New Roman" w:eastAsia="Times New Roman" w:hAnsi="Times New Roman" w:cs="Times New Roman"/>
            <w:sz w:val="24"/>
            <w:szCs w:val="24"/>
          </w:rPr>
          <w:delText>with</w:delText>
        </w:r>
      </w:del>
      <w:del w:id="40" w:author="isimeme udu" w:date="2021-06-17T10:34:00Z">
        <w:r w:rsidR="00236E19" w:rsidDel="00F735F6">
          <w:rPr>
            <w:rFonts w:ascii="Times New Roman" w:eastAsia="Times New Roman" w:hAnsi="Times New Roman" w:cs="Times New Roman"/>
            <w:sz w:val="24"/>
            <w:szCs w:val="24"/>
          </w:rPr>
          <w:delText xml:space="preserve"> real world observations</w:delText>
        </w:r>
      </w:del>
      <w:del w:id="41" w:author="isimeme udu" w:date="2021-06-17T10:22:00Z">
        <w:r w:rsidR="00236E19" w:rsidDel="00B16551">
          <w:rPr>
            <w:rFonts w:ascii="Times New Roman" w:eastAsia="Times New Roman" w:hAnsi="Times New Roman" w:cs="Times New Roman"/>
            <w:sz w:val="24"/>
            <w:szCs w:val="24"/>
          </w:rPr>
          <w:delText xml:space="preserve"> </w:delText>
        </w:r>
      </w:del>
      <w:del w:id="42" w:author="isimeme udu" w:date="2021-06-17T10:26:00Z">
        <w:r w:rsidR="00236E19" w:rsidDel="00F735F6">
          <w:rPr>
            <w:rFonts w:ascii="Times New Roman" w:eastAsia="Times New Roman" w:hAnsi="Times New Roman" w:cs="Times New Roman"/>
            <w:sz w:val="24"/>
            <w:szCs w:val="24"/>
          </w:rPr>
          <w:delText xml:space="preserve">of </w:delText>
        </w:r>
      </w:del>
      <w:del w:id="43" w:author="isimeme udu" w:date="2021-06-17T10:29:00Z">
        <w:r w:rsidR="00236E19" w:rsidDel="00F735F6">
          <w:rPr>
            <w:rFonts w:ascii="Times New Roman" w:eastAsia="Times New Roman" w:hAnsi="Times New Roman" w:cs="Times New Roman"/>
            <w:sz w:val="24"/>
            <w:szCs w:val="24"/>
          </w:rPr>
          <w:delText>global ocean waters</w:delText>
        </w:r>
      </w:del>
      <w:del w:id="44" w:author="isimeme udu" w:date="2021-06-17T10:34:00Z">
        <w:r w:rsidR="00236E19" w:rsidDel="00F735F6">
          <w:rPr>
            <w:rFonts w:ascii="Times New Roman" w:eastAsia="Times New Roman" w:hAnsi="Times New Roman" w:cs="Times New Roman"/>
            <w:sz w:val="24"/>
            <w:szCs w:val="24"/>
          </w:rPr>
          <w:delText xml:space="preserve">. </w:delText>
        </w:r>
      </w:del>
      <w:r w:rsidR="00F94F82">
        <w:rPr>
          <w:rFonts w:ascii="Times New Roman" w:eastAsia="Times New Roman" w:hAnsi="Times New Roman" w:cs="Times New Roman"/>
          <w:sz w:val="24"/>
          <w:szCs w:val="24"/>
        </w:rPr>
        <w:t xml:space="preserve">In </w:t>
      </w:r>
      <w:r w:rsidR="00AC398B">
        <w:rPr>
          <w:rFonts w:ascii="Times New Roman" w:eastAsia="Times New Roman" w:hAnsi="Times New Roman" w:cs="Times New Roman"/>
          <w:sz w:val="24"/>
          <w:szCs w:val="24"/>
        </w:rPr>
        <w:t>this paper,</w:t>
      </w:r>
      <w:r w:rsidR="00F94F82">
        <w:rPr>
          <w:rFonts w:ascii="Times New Roman" w:eastAsia="Times New Roman" w:hAnsi="Times New Roman" w:cs="Times New Roman"/>
          <w:sz w:val="24"/>
          <w:szCs w:val="24"/>
        </w:rPr>
        <w:t xml:space="preserve"> </w:t>
      </w:r>
      <w:r w:rsidR="00C826B8">
        <w:rPr>
          <w:rFonts w:ascii="Times New Roman" w:hAnsi="Times New Roman" w:cs="Times New Roman"/>
          <w:sz w:val="24"/>
          <w:szCs w:val="24"/>
        </w:rPr>
        <w:t>Behrenfeld et al</w:t>
      </w:r>
      <w:r w:rsidR="00C826B8">
        <w:rPr>
          <w:rFonts w:ascii="Times New Roman" w:eastAsia="Times New Roman" w:hAnsi="Times New Roman" w:cs="Times New Roman"/>
          <w:sz w:val="24"/>
          <w:szCs w:val="24"/>
        </w:rPr>
        <w:t xml:space="preserve"> </w:t>
      </w:r>
      <w:r w:rsidR="00434169">
        <w:rPr>
          <w:rFonts w:ascii="Times New Roman" w:eastAsia="Times New Roman" w:hAnsi="Times New Roman" w:cs="Times New Roman"/>
          <w:sz w:val="24"/>
          <w:szCs w:val="24"/>
        </w:rPr>
        <w:t xml:space="preserve">suggest a different way to </w:t>
      </w:r>
      <w:r w:rsidR="00AC398B">
        <w:rPr>
          <w:rFonts w:ascii="Times New Roman" w:eastAsia="Times New Roman" w:hAnsi="Times New Roman" w:cs="Times New Roman"/>
          <w:sz w:val="24"/>
          <w:szCs w:val="24"/>
        </w:rPr>
        <w:t xml:space="preserve">view phytoplankton abundances </w:t>
      </w:r>
      <w:r w:rsidR="002F3FF8">
        <w:rPr>
          <w:rFonts w:ascii="Times New Roman" w:eastAsia="Times New Roman" w:hAnsi="Times New Roman" w:cs="Times New Roman"/>
          <w:sz w:val="24"/>
          <w:szCs w:val="24"/>
        </w:rPr>
        <w:t>that does not involve c</w:t>
      </w:r>
      <w:r w:rsidR="007C04C8">
        <w:rPr>
          <w:rFonts w:ascii="Times New Roman" w:eastAsia="Times New Roman" w:hAnsi="Times New Roman" w:cs="Times New Roman"/>
          <w:sz w:val="24"/>
          <w:szCs w:val="24"/>
        </w:rPr>
        <w:t>ompetition</w:t>
      </w:r>
      <w:r w:rsidR="001720A5">
        <w:rPr>
          <w:rFonts w:ascii="Times New Roman" w:eastAsia="Times New Roman" w:hAnsi="Times New Roman" w:cs="Times New Roman"/>
          <w:sz w:val="24"/>
          <w:szCs w:val="24"/>
        </w:rPr>
        <w:t xml:space="preserve"> amongst </w:t>
      </w:r>
      <w:r w:rsidR="007C04C8">
        <w:rPr>
          <w:rFonts w:ascii="Times New Roman" w:eastAsia="Times New Roman" w:hAnsi="Times New Roman" w:cs="Times New Roman"/>
          <w:sz w:val="24"/>
          <w:szCs w:val="24"/>
        </w:rPr>
        <w:t>phytoplankton</w:t>
      </w:r>
      <w:r w:rsidR="001720A5">
        <w:rPr>
          <w:rFonts w:ascii="Times New Roman" w:eastAsia="Times New Roman" w:hAnsi="Times New Roman" w:cs="Times New Roman"/>
          <w:sz w:val="24"/>
          <w:szCs w:val="24"/>
        </w:rPr>
        <w:t xml:space="preserve"> for nutrients </w:t>
      </w:r>
      <w:commentRangeStart w:id="45"/>
      <w:commentRangeStart w:id="46"/>
      <w:r w:rsidR="001720A5">
        <w:rPr>
          <w:rFonts w:ascii="Times New Roman" w:eastAsia="Times New Roman" w:hAnsi="Times New Roman" w:cs="Times New Roman"/>
          <w:sz w:val="24"/>
          <w:szCs w:val="24"/>
        </w:rPr>
        <w:t xml:space="preserve">or </w:t>
      </w:r>
      <w:ins w:id="47" w:author="isimeme udu" w:date="2021-06-17T09:44:00Z">
        <w:r w:rsidR="00C31D63">
          <w:rPr>
            <w:rFonts w:ascii="Times New Roman" w:eastAsia="Times New Roman" w:hAnsi="Times New Roman" w:cs="Times New Roman"/>
            <w:sz w:val="24"/>
            <w:szCs w:val="24"/>
          </w:rPr>
          <w:t xml:space="preserve">the </w:t>
        </w:r>
      </w:ins>
      <w:r w:rsidR="001720A5">
        <w:rPr>
          <w:rFonts w:ascii="Times New Roman" w:eastAsia="Times New Roman" w:hAnsi="Times New Roman" w:cs="Times New Roman"/>
          <w:sz w:val="24"/>
          <w:szCs w:val="24"/>
        </w:rPr>
        <w:t>turbulence</w:t>
      </w:r>
      <w:commentRangeEnd w:id="45"/>
      <w:ins w:id="48" w:author="isimeme udu" w:date="2021-06-17T09:44:00Z">
        <w:r w:rsidR="00C31D63">
          <w:rPr>
            <w:rFonts w:ascii="Times New Roman" w:eastAsia="Times New Roman" w:hAnsi="Times New Roman" w:cs="Times New Roman"/>
            <w:sz w:val="24"/>
            <w:szCs w:val="24"/>
          </w:rPr>
          <w:t xml:space="preserve"> </w:t>
        </w:r>
      </w:ins>
      <w:ins w:id="49" w:author="isimeme udu" w:date="2021-06-17T09:56:00Z">
        <w:r w:rsidR="002D525C">
          <w:rPr>
            <w:rFonts w:ascii="Times New Roman" w:eastAsia="Times New Roman" w:hAnsi="Times New Roman" w:cs="Times New Roman"/>
            <w:sz w:val="24"/>
            <w:szCs w:val="24"/>
          </w:rPr>
          <w:t>in</w:t>
        </w:r>
      </w:ins>
      <w:ins w:id="50" w:author="isimeme udu" w:date="2021-06-17T09:44:00Z">
        <w:r w:rsidR="00C31D63">
          <w:rPr>
            <w:rFonts w:ascii="Times New Roman" w:eastAsia="Times New Roman" w:hAnsi="Times New Roman" w:cs="Times New Roman"/>
            <w:sz w:val="24"/>
            <w:szCs w:val="24"/>
          </w:rPr>
          <w:t xml:space="preserve"> the ocean</w:t>
        </w:r>
      </w:ins>
      <w:r w:rsidR="004B721D">
        <w:rPr>
          <w:rStyle w:val="CommentReference"/>
        </w:rPr>
        <w:commentReference w:id="45"/>
      </w:r>
      <w:commentRangeEnd w:id="46"/>
      <w:r w:rsidR="00C31D63">
        <w:rPr>
          <w:rStyle w:val="CommentReference"/>
        </w:rPr>
        <w:commentReference w:id="46"/>
      </w:r>
      <w:r w:rsidR="001720A5">
        <w:rPr>
          <w:rFonts w:ascii="Times New Roman" w:eastAsia="Times New Roman" w:hAnsi="Times New Roman" w:cs="Times New Roman"/>
          <w:sz w:val="24"/>
          <w:szCs w:val="24"/>
        </w:rPr>
        <w:t xml:space="preserve">, </w:t>
      </w:r>
      <w:commentRangeStart w:id="51"/>
      <w:commentRangeStart w:id="52"/>
      <w:r w:rsidR="001720A5">
        <w:rPr>
          <w:rFonts w:ascii="Times New Roman" w:eastAsia="Times New Roman" w:hAnsi="Times New Roman" w:cs="Times New Roman"/>
          <w:sz w:val="24"/>
          <w:szCs w:val="24"/>
        </w:rPr>
        <w:t>but rather</w:t>
      </w:r>
      <w:del w:id="53" w:author="isimeme udu" w:date="2021-06-17T09:52:00Z">
        <w:r w:rsidR="00736CA7" w:rsidDel="007A09F1">
          <w:rPr>
            <w:rFonts w:ascii="Times New Roman" w:eastAsia="Times New Roman" w:hAnsi="Times New Roman" w:cs="Times New Roman"/>
            <w:sz w:val="24"/>
            <w:szCs w:val="24"/>
          </w:rPr>
          <w:delText xml:space="preserve"> </w:delText>
        </w:r>
        <w:r w:rsidR="007C04C8" w:rsidDel="007A09F1">
          <w:rPr>
            <w:rFonts w:ascii="Times New Roman" w:eastAsia="Times New Roman" w:hAnsi="Times New Roman" w:cs="Times New Roman"/>
            <w:sz w:val="24"/>
            <w:szCs w:val="24"/>
          </w:rPr>
          <w:delText>size</w:delText>
        </w:r>
        <w:commentRangeEnd w:id="51"/>
        <w:r w:rsidR="004B721D" w:rsidDel="007A09F1">
          <w:rPr>
            <w:rStyle w:val="CommentReference"/>
          </w:rPr>
          <w:commentReference w:id="51"/>
        </w:r>
      </w:del>
      <w:commentRangeEnd w:id="52"/>
      <w:r w:rsidR="002D525C">
        <w:rPr>
          <w:rStyle w:val="CommentReference"/>
        </w:rPr>
        <w:commentReference w:id="52"/>
      </w:r>
      <w:del w:id="54" w:author="isimeme udu" w:date="2021-06-17T09:52:00Z">
        <w:r w:rsidR="007C04C8" w:rsidDel="007A09F1">
          <w:rPr>
            <w:rFonts w:ascii="Times New Roman" w:eastAsia="Times New Roman" w:hAnsi="Times New Roman" w:cs="Times New Roman"/>
            <w:sz w:val="24"/>
            <w:szCs w:val="24"/>
          </w:rPr>
          <w:delText xml:space="preserve">, which </w:delText>
        </w:r>
      </w:del>
      <w:ins w:id="55" w:author="Microsoft Office User" w:date="2021-06-16T12:06:00Z">
        <w:del w:id="56" w:author="isimeme udu" w:date="2021-06-17T09:52:00Z">
          <w:r w:rsidR="004B721D" w:rsidDel="007A09F1">
            <w:rPr>
              <w:rFonts w:ascii="Times New Roman" w:eastAsia="Times New Roman" w:hAnsi="Times New Roman" w:cs="Times New Roman"/>
              <w:sz w:val="24"/>
              <w:szCs w:val="24"/>
            </w:rPr>
            <w:delText>a</w:delText>
          </w:r>
        </w:del>
      </w:ins>
      <w:del w:id="57" w:author="isimeme udu" w:date="2021-06-17T09:52:00Z">
        <w:r w:rsidR="007C04C8" w:rsidDel="007A09F1">
          <w:rPr>
            <w:rFonts w:ascii="Times New Roman" w:eastAsia="Times New Roman" w:hAnsi="Times New Roman" w:cs="Times New Roman"/>
            <w:sz w:val="24"/>
            <w:szCs w:val="24"/>
          </w:rPr>
          <w:delText>effects</w:delText>
        </w:r>
      </w:del>
      <w:ins w:id="58" w:author="isimeme udu" w:date="2021-06-17T09:53:00Z">
        <w:r w:rsidR="007A09F1">
          <w:rPr>
            <w:rFonts w:ascii="Times New Roman" w:eastAsia="Times New Roman" w:hAnsi="Times New Roman" w:cs="Times New Roman"/>
            <w:sz w:val="24"/>
            <w:szCs w:val="24"/>
          </w:rPr>
          <w:t xml:space="preserve"> </w:t>
        </w:r>
      </w:ins>
      <w:ins w:id="59" w:author="isimeme udu" w:date="2021-06-17T09:56:00Z">
        <w:r w:rsidR="002D525C">
          <w:rPr>
            <w:rFonts w:ascii="Times New Roman" w:eastAsia="Times New Roman" w:hAnsi="Times New Roman" w:cs="Times New Roman"/>
            <w:sz w:val="24"/>
            <w:szCs w:val="24"/>
          </w:rPr>
          <w:t xml:space="preserve">how size effects </w:t>
        </w:r>
      </w:ins>
      <w:del w:id="60" w:author="isimeme udu" w:date="2021-06-17T09:53:00Z">
        <w:r w:rsidR="007C04C8" w:rsidDel="007A09F1">
          <w:rPr>
            <w:rFonts w:ascii="Times New Roman" w:eastAsia="Times New Roman" w:hAnsi="Times New Roman" w:cs="Times New Roman"/>
            <w:sz w:val="24"/>
            <w:szCs w:val="24"/>
          </w:rPr>
          <w:delText xml:space="preserve"> </w:delText>
        </w:r>
      </w:del>
      <w:r w:rsidR="007C04C8">
        <w:rPr>
          <w:rFonts w:ascii="Times New Roman" w:eastAsia="Times New Roman" w:hAnsi="Times New Roman" w:cs="Times New Roman"/>
          <w:sz w:val="24"/>
          <w:szCs w:val="24"/>
        </w:rPr>
        <w:t xml:space="preserve">predator and prey </w:t>
      </w:r>
      <w:del w:id="61" w:author="Microsoft Office User" w:date="2021-06-16T12:07:00Z">
        <w:r w:rsidR="007C04C8" w:rsidDel="004B721D">
          <w:rPr>
            <w:rFonts w:ascii="Times New Roman" w:eastAsia="Times New Roman" w:hAnsi="Times New Roman" w:cs="Times New Roman"/>
            <w:sz w:val="24"/>
            <w:szCs w:val="24"/>
          </w:rPr>
          <w:delText xml:space="preserve">relations </w:delText>
        </w:r>
      </w:del>
      <w:ins w:id="62" w:author="Microsoft Office User" w:date="2021-06-16T12:07:00Z">
        <w:r w:rsidR="004B721D">
          <w:rPr>
            <w:rFonts w:ascii="Times New Roman" w:eastAsia="Times New Roman" w:hAnsi="Times New Roman" w:cs="Times New Roman"/>
            <w:sz w:val="24"/>
            <w:szCs w:val="24"/>
          </w:rPr>
          <w:t>interactions</w:t>
        </w:r>
        <w:del w:id="63" w:author="isimeme udu" w:date="2021-06-17T09:54:00Z">
          <w:r w:rsidR="004B721D" w:rsidDel="007A09F1">
            <w:rPr>
              <w:rFonts w:ascii="Times New Roman" w:eastAsia="Times New Roman" w:hAnsi="Times New Roman" w:cs="Times New Roman"/>
              <w:sz w:val="24"/>
              <w:szCs w:val="24"/>
            </w:rPr>
            <w:delText xml:space="preserve"> </w:delText>
          </w:r>
        </w:del>
      </w:ins>
      <w:del w:id="64" w:author="isimeme udu" w:date="2021-06-17T09:54:00Z">
        <w:r w:rsidR="007C04C8" w:rsidDel="007A09F1">
          <w:rPr>
            <w:rFonts w:ascii="Times New Roman" w:eastAsia="Times New Roman" w:hAnsi="Times New Roman" w:cs="Times New Roman"/>
            <w:sz w:val="24"/>
            <w:szCs w:val="24"/>
          </w:rPr>
          <w:delText xml:space="preserve">and </w:delText>
        </w:r>
      </w:del>
      <w:ins w:id="65" w:author="Microsoft Office User" w:date="2021-06-16T12:08:00Z">
        <w:del w:id="66" w:author="isimeme udu" w:date="2021-06-17T09:54:00Z">
          <w:r w:rsidR="004B721D" w:rsidDel="007A09F1">
            <w:rPr>
              <w:rFonts w:ascii="Times New Roman" w:eastAsia="Times New Roman" w:hAnsi="Times New Roman" w:cs="Times New Roman"/>
              <w:sz w:val="24"/>
              <w:szCs w:val="24"/>
            </w:rPr>
            <w:delText>consequently</w:delText>
          </w:r>
        </w:del>
      </w:ins>
      <w:ins w:id="67" w:author="isimeme udu" w:date="2021-06-17T09:54:00Z">
        <w:r w:rsidR="007A09F1">
          <w:rPr>
            <w:rFonts w:ascii="Times New Roman" w:eastAsia="Times New Roman" w:hAnsi="Times New Roman" w:cs="Times New Roman"/>
            <w:sz w:val="24"/>
            <w:szCs w:val="24"/>
          </w:rPr>
          <w:t>, and</w:t>
        </w:r>
      </w:ins>
      <w:ins w:id="68" w:author="Microsoft Office User" w:date="2021-06-16T12:08:00Z">
        <w:del w:id="69" w:author="isimeme udu" w:date="2021-06-17T09:54:00Z">
          <w:r w:rsidR="004B721D" w:rsidDel="007A09F1">
            <w:rPr>
              <w:rFonts w:ascii="Times New Roman" w:eastAsia="Times New Roman" w:hAnsi="Times New Roman" w:cs="Times New Roman"/>
              <w:sz w:val="24"/>
              <w:szCs w:val="24"/>
            </w:rPr>
            <w:delText>,</w:delText>
          </w:r>
        </w:del>
        <w:r w:rsidR="004B721D">
          <w:rPr>
            <w:rFonts w:ascii="Times New Roman" w:eastAsia="Times New Roman" w:hAnsi="Times New Roman" w:cs="Times New Roman"/>
            <w:sz w:val="24"/>
            <w:szCs w:val="24"/>
          </w:rPr>
          <w:t xml:space="preserve"> how well phytoplankton respond to sudden changes in the</w:t>
        </w:r>
      </w:ins>
      <w:ins w:id="70" w:author="isimeme udu" w:date="2021-06-17T09:56:00Z">
        <w:r w:rsidR="002D525C">
          <w:rPr>
            <w:rFonts w:ascii="Times New Roman" w:eastAsia="Times New Roman" w:hAnsi="Times New Roman" w:cs="Times New Roman"/>
            <w:sz w:val="24"/>
            <w:szCs w:val="24"/>
          </w:rPr>
          <w:t>ir</w:t>
        </w:r>
      </w:ins>
      <w:ins w:id="71" w:author="Microsoft Office User" w:date="2021-06-16T12:08:00Z">
        <w:r w:rsidR="004B721D">
          <w:rPr>
            <w:rFonts w:ascii="Times New Roman" w:eastAsia="Times New Roman" w:hAnsi="Times New Roman" w:cs="Times New Roman"/>
            <w:sz w:val="24"/>
            <w:szCs w:val="24"/>
          </w:rPr>
          <w:t xml:space="preserve"> environment</w:t>
        </w:r>
      </w:ins>
      <w:del w:id="72" w:author="Microsoft Office User" w:date="2021-06-16T12:08:00Z">
        <w:r w:rsidR="007C04C8" w:rsidDel="004B721D">
          <w:rPr>
            <w:rFonts w:ascii="Times New Roman" w:eastAsia="Times New Roman" w:hAnsi="Times New Roman" w:cs="Times New Roman"/>
            <w:sz w:val="24"/>
            <w:szCs w:val="24"/>
          </w:rPr>
          <w:delText>their adaptability to various environmental conditions</w:delText>
        </w:r>
      </w:del>
      <w:r w:rsidR="007C04C8">
        <w:rPr>
          <w:rFonts w:ascii="Times New Roman" w:eastAsia="Times New Roman" w:hAnsi="Times New Roman" w:cs="Times New Roman"/>
          <w:sz w:val="24"/>
          <w:szCs w:val="24"/>
        </w:rPr>
        <w:t>.</w:t>
      </w:r>
    </w:p>
    <w:p w14:paraId="1D8A1D60" w14:textId="63407711" w:rsidR="007A09F1" w:rsidDel="002D525C" w:rsidRDefault="007A09F1" w:rsidP="00290836">
      <w:pPr>
        <w:spacing w:after="0" w:line="240" w:lineRule="auto"/>
        <w:rPr>
          <w:del w:id="73" w:author="isimeme udu" w:date="2021-06-17T09:57:00Z"/>
          <w:rFonts w:ascii="Times New Roman" w:eastAsia="Times New Roman" w:hAnsi="Times New Roman" w:cs="Times New Roman"/>
          <w:sz w:val="24"/>
          <w:szCs w:val="24"/>
        </w:rPr>
      </w:pPr>
    </w:p>
    <w:p w14:paraId="7F7E4CA0" w14:textId="2B4E99C7" w:rsidR="007C04C8" w:rsidRDefault="007C04C8" w:rsidP="00290836">
      <w:pPr>
        <w:spacing w:after="0" w:line="240" w:lineRule="auto"/>
        <w:rPr>
          <w:rFonts w:ascii="Times New Roman" w:eastAsia="Times New Roman" w:hAnsi="Times New Roman" w:cs="Times New Roman"/>
          <w:sz w:val="24"/>
          <w:szCs w:val="24"/>
        </w:rPr>
      </w:pPr>
    </w:p>
    <w:p w14:paraId="6C5B2C10" w14:textId="55E02E4A" w:rsidR="00AA452B" w:rsidRDefault="00213924" w:rsidP="00A5795A">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Behrenfeld et al </w:t>
      </w:r>
      <w:r w:rsidR="00671F0A">
        <w:rPr>
          <w:rFonts w:ascii="Times New Roman" w:eastAsia="Times New Roman" w:hAnsi="Times New Roman" w:cs="Times New Roman"/>
          <w:sz w:val="24"/>
          <w:szCs w:val="24"/>
        </w:rPr>
        <w:t>use</w:t>
      </w:r>
      <w:del w:id="74" w:author="Microsoft Office User" w:date="2021-06-16T12:09:00Z">
        <w:r w:rsidR="00671F0A" w:rsidDel="004B721D">
          <w:rPr>
            <w:rFonts w:ascii="Times New Roman" w:eastAsia="Times New Roman" w:hAnsi="Times New Roman" w:cs="Times New Roman"/>
            <w:sz w:val="24"/>
            <w:szCs w:val="24"/>
          </w:rPr>
          <w:delText>s</w:delText>
        </w:r>
      </w:del>
      <w:r w:rsidR="00671F0A">
        <w:rPr>
          <w:rFonts w:ascii="Times New Roman" w:eastAsia="Times New Roman" w:hAnsi="Times New Roman" w:cs="Times New Roman"/>
          <w:sz w:val="24"/>
          <w:szCs w:val="24"/>
        </w:rPr>
        <w:t xml:space="preserve"> a theoretical model to study a food web with </w:t>
      </w:r>
      <w:r w:rsidR="00852BEB">
        <w:rPr>
          <w:rFonts w:ascii="Times New Roman" w:eastAsia="Times New Roman" w:hAnsi="Times New Roman" w:cs="Times New Roman"/>
          <w:sz w:val="24"/>
          <w:szCs w:val="24"/>
        </w:rPr>
        <w:t>phytoplankton</w:t>
      </w:r>
      <w:r>
        <w:rPr>
          <w:rFonts w:ascii="Times New Roman" w:eastAsia="Times New Roman" w:hAnsi="Times New Roman" w:cs="Times New Roman"/>
          <w:sz w:val="24"/>
          <w:szCs w:val="24"/>
        </w:rPr>
        <w:t xml:space="preserve"> (prey)</w:t>
      </w:r>
      <w:r w:rsidR="00AD5B0D">
        <w:rPr>
          <w:rFonts w:ascii="Times New Roman" w:eastAsia="Times New Roman" w:hAnsi="Times New Roman" w:cs="Times New Roman"/>
          <w:sz w:val="24"/>
          <w:szCs w:val="24"/>
        </w:rPr>
        <w:t xml:space="preserve"> and </w:t>
      </w:r>
      <w:r w:rsidR="00852BEB">
        <w:rPr>
          <w:rFonts w:ascii="Times New Roman" w:eastAsia="Times New Roman" w:hAnsi="Times New Roman" w:cs="Times New Roman"/>
          <w:sz w:val="24"/>
          <w:szCs w:val="24"/>
        </w:rPr>
        <w:t>zooplanktons</w:t>
      </w:r>
      <w:r>
        <w:rPr>
          <w:rFonts w:ascii="Times New Roman" w:eastAsia="Times New Roman" w:hAnsi="Times New Roman" w:cs="Times New Roman"/>
          <w:sz w:val="24"/>
          <w:szCs w:val="24"/>
        </w:rPr>
        <w:t xml:space="preserve"> (predator</w:t>
      </w:r>
      <w:r w:rsidR="00244E68">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00586214">
        <w:rPr>
          <w:rFonts w:ascii="Times New Roman" w:eastAsia="Times New Roman" w:hAnsi="Times New Roman" w:cs="Times New Roman"/>
          <w:sz w:val="24"/>
          <w:szCs w:val="24"/>
        </w:rPr>
        <w:t xml:space="preserve"> </w:t>
      </w:r>
      <w:r w:rsidR="00852BEB">
        <w:rPr>
          <w:rFonts w:ascii="Times New Roman" w:eastAsia="Times New Roman" w:hAnsi="Times New Roman" w:cs="Times New Roman"/>
          <w:sz w:val="24"/>
          <w:szCs w:val="24"/>
        </w:rPr>
        <w:t>of different sizes</w:t>
      </w:r>
      <w:r w:rsidR="00276B4D">
        <w:rPr>
          <w:rFonts w:ascii="Times New Roman" w:eastAsia="Times New Roman" w:hAnsi="Times New Roman" w:cs="Times New Roman"/>
          <w:sz w:val="24"/>
          <w:szCs w:val="24"/>
        </w:rPr>
        <w:t>.</w:t>
      </w:r>
      <w:r w:rsidR="00852BEB">
        <w:rPr>
          <w:rFonts w:ascii="Times New Roman" w:eastAsia="Times New Roman" w:hAnsi="Times New Roman" w:cs="Times New Roman"/>
          <w:sz w:val="24"/>
          <w:szCs w:val="24"/>
        </w:rPr>
        <w:t xml:space="preserve"> </w:t>
      </w:r>
      <w:r w:rsidR="005A71D7">
        <w:rPr>
          <w:rFonts w:ascii="Times New Roman" w:eastAsia="Times New Roman" w:hAnsi="Times New Roman" w:cs="Times New Roman"/>
          <w:sz w:val="24"/>
          <w:szCs w:val="24"/>
        </w:rPr>
        <w:t>In this model</w:t>
      </w:r>
      <w:r w:rsidR="00244E68">
        <w:rPr>
          <w:rFonts w:ascii="Times New Roman" w:eastAsia="Times New Roman" w:hAnsi="Times New Roman" w:cs="Times New Roman"/>
          <w:sz w:val="24"/>
          <w:szCs w:val="24"/>
        </w:rPr>
        <w:t xml:space="preserve">, </w:t>
      </w:r>
      <w:r w:rsidR="005A71D7">
        <w:rPr>
          <w:rFonts w:ascii="Times New Roman" w:eastAsia="Times New Roman" w:hAnsi="Times New Roman" w:cs="Times New Roman"/>
          <w:sz w:val="24"/>
          <w:szCs w:val="24"/>
        </w:rPr>
        <w:t>smaller zooplankton were limited to</w:t>
      </w:r>
      <w:r w:rsidR="00244E68">
        <w:rPr>
          <w:rFonts w:ascii="Times New Roman" w:eastAsia="Times New Roman" w:hAnsi="Times New Roman" w:cs="Times New Roman"/>
          <w:sz w:val="24"/>
          <w:szCs w:val="24"/>
        </w:rPr>
        <w:t xml:space="preserve"> eating</w:t>
      </w:r>
      <w:r w:rsidR="005A71D7">
        <w:rPr>
          <w:rFonts w:ascii="Times New Roman" w:eastAsia="Times New Roman" w:hAnsi="Times New Roman" w:cs="Times New Roman"/>
          <w:sz w:val="24"/>
          <w:szCs w:val="24"/>
        </w:rPr>
        <w:t xml:space="preserve"> smaller phytoplankton, but larger</w:t>
      </w:r>
      <w:r w:rsidR="003825EC">
        <w:rPr>
          <w:rFonts w:ascii="Times New Roman" w:eastAsia="Times New Roman" w:hAnsi="Times New Roman" w:cs="Times New Roman"/>
          <w:sz w:val="24"/>
          <w:szCs w:val="24"/>
        </w:rPr>
        <w:t xml:space="preserve"> </w:t>
      </w:r>
      <w:commentRangeStart w:id="75"/>
      <w:r w:rsidR="003825EC">
        <w:rPr>
          <w:rFonts w:ascii="Times New Roman" w:eastAsia="Times New Roman" w:hAnsi="Times New Roman" w:cs="Times New Roman"/>
          <w:sz w:val="24"/>
          <w:szCs w:val="24"/>
        </w:rPr>
        <w:t>zoo</w:t>
      </w:r>
      <w:r w:rsidR="005A71D7">
        <w:rPr>
          <w:rFonts w:ascii="Times New Roman" w:eastAsia="Times New Roman" w:hAnsi="Times New Roman" w:cs="Times New Roman"/>
          <w:sz w:val="24"/>
          <w:szCs w:val="24"/>
        </w:rPr>
        <w:t xml:space="preserve">plankton could eat </w:t>
      </w:r>
      <w:r w:rsidR="003825EC">
        <w:rPr>
          <w:rFonts w:ascii="Times New Roman" w:eastAsia="Times New Roman" w:hAnsi="Times New Roman" w:cs="Times New Roman"/>
          <w:sz w:val="24"/>
          <w:szCs w:val="24"/>
        </w:rPr>
        <w:t>small to large</w:t>
      </w:r>
      <w:r w:rsidR="00DE137A">
        <w:rPr>
          <w:rFonts w:ascii="Times New Roman" w:eastAsia="Times New Roman" w:hAnsi="Times New Roman" w:cs="Times New Roman"/>
          <w:sz w:val="24"/>
          <w:szCs w:val="24"/>
        </w:rPr>
        <w:t xml:space="preserve"> phytoplankton</w:t>
      </w:r>
      <w:ins w:id="76" w:author="isimeme udu" w:date="2021-06-17T09:59:00Z">
        <w:r w:rsidR="002D525C">
          <w:rPr>
            <w:rFonts w:ascii="Times New Roman" w:eastAsia="Times New Roman" w:hAnsi="Times New Roman" w:cs="Times New Roman"/>
            <w:sz w:val="24"/>
            <w:szCs w:val="24"/>
          </w:rPr>
          <w:t xml:space="preserve">. </w:t>
        </w:r>
        <w:commentRangeEnd w:id="75"/>
        <w:r w:rsidR="002D525C">
          <w:rPr>
            <w:rStyle w:val="CommentReference"/>
          </w:rPr>
          <w:commentReference w:id="75"/>
        </w:r>
      </w:ins>
      <w:del w:id="77" w:author="isimeme udu" w:date="2021-06-17T09:59:00Z">
        <w:r w:rsidR="006E18E0" w:rsidDel="002D525C">
          <w:rPr>
            <w:rFonts w:ascii="Times New Roman" w:eastAsia="Times New Roman" w:hAnsi="Times New Roman" w:cs="Times New Roman"/>
            <w:sz w:val="24"/>
            <w:szCs w:val="24"/>
          </w:rPr>
          <w:delText xml:space="preserve">, </w:delText>
        </w:r>
        <w:r w:rsidR="00933BFC" w:rsidDel="002D525C">
          <w:rPr>
            <w:rFonts w:ascii="Times New Roman" w:eastAsia="Times New Roman" w:hAnsi="Times New Roman" w:cs="Times New Roman"/>
            <w:sz w:val="24"/>
            <w:szCs w:val="24"/>
          </w:rPr>
          <w:delText>since that is wh</w:delText>
        </w:r>
        <w:commentRangeStart w:id="78"/>
        <w:r w:rsidR="00933BFC" w:rsidDel="002D525C">
          <w:rPr>
            <w:rFonts w:ascii="Times New Roman" w:eastAsia="Times New Roman" w:hAnsi="Times New Roman" w:cs="Times New Roman"/>
            <w:sz w:val="24"/>
            <w:szCs w:val="24"/>
          </w:rPr>
          <w:delText>at will naturally fit in their mouths</w:delText>
        </w:r>
        <w:commentRangeEnd w:id="78"/>
        <w:r w:rsidR="004B721D" w:rsidDel="002D525C">
          <w:rPr>
            <w:rStyle w:val="CommentReference"/>
          </w:rPr>
          <w:commentReference w:id="78"/>
        </w:r>
        <w:r w:rsidR="00933BFC" w:rsidDel="002D525C">
          <w:rPr>
            <w:rFonts w:ascii="Times New Roman" w:eastAsia="Times New Roman" w:hAnsi="Times New Roman" w:cs="Times New Roman"/>
            <w:sz w:val="24"/>
            <w:szCs w:val="24"/>
          </w:rPr>
          <w:delText xml:space="preserve">. </w:delText>
        </w:r>
      </w:del>
      <w:r w:rsidR="00006139">
        <w:rPr>
          <w:rFonts w:ascii="Times New Roman" w:eastAsia="Times New Roman" w:hAnsi="Times New Roman" w:cs="Times New Roman"/>
          <w:sz w:val="24"/>
          <w:szCs w:val="24"/>
        </w:rPr>
        <w:t xml:space="preserve">Using these </w:t>
      </w:r>
      <w:del w:id="79" w:author="Microsoft Office User" w:date="2021-06-16T12:14:00Z">
        <w:r w:rsidR="00006139" w:rsidDel="00C75ABF">
          <w:rPr>
            <w:rFonts w:ascii="Times New Roman" w:eastAsia="Times New Roman" w:hAnsi="Times New Roman" w:cs="Times New Roman"/>
            <w:sz w:val="24"/>
            <w:szCs w:val="24"/>
          </w:rPr>
          <w:delText>parameters</w:delText>
        </w:r>
      </w:del>
      <w:ins w:id="80" w:author="Microsoft Office User" w:date="2021-06-16T12:14:00Z">
        <w:r w:rsidR="00C75ABF">
          <w:rPr>
            <w:rFonts w:ascii="Times New Roman" w:eastAsia="Times New Roman" w:hAnsi="Times New Roman" w:cs="Times New Roman"/>
            <w:sz w:val="24"/>
            <w:szCs w:val="24"/>
          </w:rPr>
          <w:t>assumptions</w:t>
        </w:r>
      </w:ins>
      <w:r w:rsidR="00006139">
        <w:rPr>
          <w:rFonts w:ascii="Times New Roman" w:eastAsia="Times New Roman" w:hAnsi="Times New Roman" w:cs="Times New Roman"/>
          <w:sz w:val="24"/>
          <w:szCs w:val="24"/>
        </w:rPr>
        <w:t xml:space="preserve">, the authors </w:t>
      </w:r>
      <w:r w:rsidR="0039384A">
        <w:rPr>
          <w:rFonts w:ascii="Times New Roman" w:eastAsia="Times New Roman" w:hAnsi="Times New Roman" w:cs="Times New Roman"/>
          <w:sz w:val="24"/>
          <w:szCs w:val="24"/>
        </w:rPr>
        <w:t>were</w:t>
      </w:r>
      <w:r w:rsidR="00006139">
        <w:rPr>
          <w:rFonts w:ascii="Times New Roman" w:eastAsia="Times New Roman" w:hAnsi="Times New Roman" w:cs="Times New Roman"/>
          <w:sz w:val="24"/>
          <w:szCs w:val="24"/>
        </w:rPr>
        <w:t xml:space="preserve"> able to calculate </w:t>
      </w:r>
      <w:r w:rsidR="003825EC">
        <w:rPr>
          <w:rFonts w:ascii="Times New Roman" w:eastAsia="Times New Roman" w:hAnsi="Times New Roman" w:cs="Times New Roman"/>
          <w:sz w:val="24"/>
          <w:szCs w:val="24"/>
        </w:rPr>
        <w:t xml:space="preserve">how </w:t>
      </w:r>
      <w:commentRangeStart w:id="81"/>
      <w:commentRangeStart w:id="82"/>
      <w:r w:rsidR="003825EC">
        <w:rPr>
          <w:rFonts w:ascii="Times New Roman" w:eastAsia="Times New Roman" w:hAnsi="Times New Roman" w:cs="Times New Roman"/>
          <w:sz w:val="24"/>
          <w:szCs w:val="24"/>
        </w:rPr>
        <w:t>m</w:t>
      </w:r>
      <w:ins w:id="83" w:author="Microsoft Office User" w:date="2021-06-16T12:11:00Z">
        <w:r w:rsidR="004B721D">
          <w:rPr>
            <w:rFonts w:ascii="Times New Roman" w:eastAsia="Times New Roman" w:hAnsi="Times New Roman" w:cs="Times New Roman"/>
            <w:sz w:val="24"/>
            <w:szCs w:val="24"/>
          </w:rPr>
          <w:t>any</w:t>
        </w:r>
      </w:ins>
      <w:del w:id="84" w:author="Microsoft Office User" w:date="2021-06-16T12:11:00Z">
        <w:r w:rsidR="003825EC" w:rsidDel="004B721D">
          <w:rPr>
            <w:rFonts w:ascii="Times New Roman" w:eastAsia="Times New Roman" w:hAnsi="Times New Roman" w:cs="Times New Roman"/>
            <w:sz w:val="24"/>
            <w:szCs w:val="24"/>
          </w:rPr>
          <w:delText>uch</w:delText>
        </w:r>
      </w:del>
      <w:commentRangeEnd w:id="81"/>
      <w:r w:rsidR="00C75ABF">
        <w:rPr>
          <w:rStyle w:val="CommentReference"/>
        </w:rPr>
        <w:commentReference w:id="81"/>
      </w:r>
      <w:commentRangeEnd w:id="82"/>
      <w:r w:rsidR="002D525C">
        <w:rPr>
          <w:rStyle w:val="CommentReference"/>
        </w:rPr>
        <w:commentReference w:id="82"/>
      </w:r>
      <w:r w:rsidR="003825EC">
        <w:rPr>
          <w:rFonts w:ascii="Times New Roman" w:eastAsia="Times New Roman" w:hAnsi="Times New Roman" w:cs="Times New Roman"/>
          <w:sz w:val="24"/>
          <w:szCs w:val="24"/>
        </w:rPr>
        <w:t xml:space="preserve"> phytoplankton there </w:t>
      </w:r>
      <w:del w:id="85" w:author="Microsoft Office User" w:date="2021-06-16T12:14:00Z">
        <w:r w:rsidR="003825EC" w:rsidDel="00C75ABF">
          <w:rPr>
            <w:rFonts w:ascii="Times New Roman" w:eastAsia="Times New Roman" w:hAnsi="Times New Roman" w:cs="Times New Roman"/>
            <w:sz w:val="24"/>
            <w:szCs w:val="24"/>
          </w:rPr>
          <w:delText xml:space="preserve">were </w:delText>
        </w:r>
        <w:r w:rsidR="00863B92" w:rsidDel="00C75ABF">
          <w:rPr>
            <w:rFonts w:ascii="Times New Roman" w:eastAsia="Times New Roman" w:hAnsi="Times New Roman" w:cs="Times New Roman"/>
            <w:sz w:val="24"/>
            <w:szCs w:val="24"/>
          </w:rPr>
          <w:delText>for all possible sizes</w:delText>
        </w:r>
      </w:del>
      <w:ins w:id="86" w:author="Microsoft Office User" w:date="2021-06-16T12:14:00Z">
        <w:r w:rsidR="00C75ABF">
          <w:rPr>
            <w:rFonts w:ascii="Times New Roman" w:eastAsia="Times New Roman" w:hAnsi="Times New Roman" w:cs="Times New Roman"/>
            <w:sz w:val="24"/>
            <w:szCs w:val="24"/>
          </w:rPr>
          <w:t>should be across different sizes.</w:t>
        </w:r>
      </w:ins>
      <w:r w:rsidR="00863B92">
        <w:rPr>
          <w:rFonts w:ascii="Times New Roman" w:eastAsia="Times New Roman" w:hAnsi="Times New Roman" w:cs="Times New Roman"/>
          <w:sz w:val="24"/>
          <w:szCs w:val="24"/>
        </w:rPr>
        <w:t xml:space="preserve"> </w:t>
      </w:r>
      <w:ins w:id="87" w:author="Microsoft Office User" w:date="2021-06-16T12:14:00Z">
        <w:r w:rsidR="00C75ABF">
          <w:rPr>
            <w:rFonts w:ascii="Times New Roman" w:eastAsia="Times New Roman" w:hAnsi="Times New Roman" w:cs="Times New Roman"/>
            <w:sz w:val="24"/>
            <w:szCs w:val="24"/>
          </w:rPr>
          <w:t>They</w:t>
        </w:r>
      </w:ins>
      <w:del w:id="88" w:author="Microsoft Office User" w:date="2021-06-16T12:14:00Z">
        <w:r w:rsidR="00863B92" w:rsidDel="00C75ABF">
          <w:rPr>
            <w:rFonts w:ascii="Times New Roman" w:eastAsia="Times New Roman" w:hAnsi="Times New Roman" w:cs="Times New Roman"/>
            <w:sz w:val="24"/>
            <w:szCs w:val="24"/>
          </w:rPr>
          <w:delText>and</w:delText>
        </w:r>
      </w:del>
      <w:r w:rsidR="00863B92">
        <w:rPr>
          <w:rFonts w:ascii="Times New Roman" w:eastAsia="Times New Roman" w:hAnsi="Times New Roman" w:cs="Times New Roman"/>
          <w:sz w:val="24"/>
          <w:szCs w:val="24"/>
        </w:rPr>
        <w:t xml:space="preserve"> compare</w:t>
      </w:r>
      <w:ins w:id="89" w:author="Microsoft Office User" w:date="2021-06-16T12:14:00Z">
        <w:r w:rsidR="00C75ABF">
          <w:rPr>
            <w:rFonts w:ascii="Times New Roman" w:eastAsia="Times New Roman" w:hAnsi="Times New Roman" w:cs="Times New Roman"/>
            <w:sz w:val="24"/>
            <w:szCs w:val="24"/>
          </w:rPr>
          <w:t>d</w:t>
        </w:r>
      </w:ins>
      <w:r w:rsidR="00863B92">
        <w:rPr>
          <w:rFonts w:ascii="Times New Roman" w:eastAsia="Times New Roman" w:hAnsi="Times New Roman" w:cs="Times New Roman"/>
          <w:sz w:val="24"/>
          <w:szCs w:val="24"/>
        </w:rPr>
        <w:t xml:space="preserve"> th</w:t>
      </w:r>
      <w:r w:rsidR="003825EC">
        <w:rPr>
          <w:rFonts w:ascii="Times New Roman" w:eastAsia="Times New Roman" w:hAnsi="Times New Roman" w:cs="Times New Roman"/>
          <w:sz w:val="24"/>
          <w:szCs w:val="24"/>
        </w:rPr>
        <w:t xml:space="preserve">eir calculations </w:t>
      </w:r>
      <w:r w:rsidR="00863B92">
        <w:rPr>
          <w:rFonts w:ascii="Times New Roman" w:eastAsia="Times New Roman" w:hAnsi="Times New Roman" w:cs="Times New Roman"/>
          <w:sz w:val="24"/>
          <w:szCs w:val="24"/>
        </w:rPr>
        <w:t xml:space="preserve">to </w:t>
      </w:r>
      <w:ins w:id="90" w:author="Microsoft Office User" w:date="2021-06-16T12:15:00Z">
        <w:r w:rsidR="00C75ABF">
          <w:rPr>
            <w:rFonts w:ascii="Times New Roman" w:eastAsia="Times New Roman" w:hAnsi="Times New Roman" w:cs="Times New Roman"/>
            <w:sz w:val="24"/>
            <w:szCs w:val="24"/>
          </w:rPr>
          <w:t xml:space="preserve">global </w:t>
        </w:r>
      </w:ins>
      <w:del w:id="91" w:author="Microsoft Office User" w:date="2021-06-16T12:14:00Z">
        <w:r w:rsidR="00863B92" w:rsidDel="00C75ABF">
          <w:rPr>
            <w:rFonts w:ascii="Times New Roman" w:eastAsia="Times New Roman" w:hAnsi="Times New Roman" w:cs="Times New Roman"/>
            <w:sz w:val="24"/>
            <w:szCs w:val="24"/>
          </w:rPr>
          <w:delText>what ha</w:delText>
        </w:r>
        <w:r w:rsidR="003825EC" w:rsidDel="00C75ABF">
          <w:rPr>
            <w:rFonts w:ascii="Times New Roman" w:eastAsia="Times New Roman" w:hAnsi="Times New Roman" w:cs="Times New Roman"/>
            <w:sz w:val="24"/>
            <w:szCs w:val="24"/>
          </w:rPr>
          <w:delText>d</w:delText>
        </w:r>
        <w:r w:rsidR="00863B92" w:rsidDel="00C75ABF">
          <w:rPr>
            <w:rFonts w:ascii="Times New Roman" w:eastAsia="Times New Roman" w:hAnsi="Times New Roman" w:cs="Times New Roman"/>
            <w:sz w:val="24"/>
            <w:szCs w:val="24"/>
          </w:rPr>
          <w:delText xml:space="preserve"> </w:delText>
        </w:r>
        <w:r w:rsidR="0039384A" w:rsidDel="00C75ABF">
          <w:rPr>
            <w:rFonts w:ascii="Times New Roman" w:eastAsia="Times New Roman" w:hAnsi="Times New Roman" w:cs="Times New Roman"/>
            <w:sz w:val="24"/>
            <w:szCs w:val="24"/>
          </w:rPr>
          <w:delText>been</w:delText>
        </w:r>
        <w:r w:rsidR="00825AEB" w:rsidDel="00C75ABF">
          <w:rPr>
            <w:rFonts w:ascii="Times New Roman" w:eastAsia="Times New Roman" w:hAnsi="Times New Roman" w:cs="Times New Roman"/>
            <w:sz w:val="24"/>
            <w:szCs w:val="24"/>
          </w:rPr>
          <w:delText xml:space="preserve"> </w:delText>
        </w:r>
        <w:r w:rsidR="0039384A" w:rsidDel="00C75ABF">
          <w:rPr>
            <w:rFonts w:ascii="Times New Roman" w:eastAsia="Times New Roman" w:hAnsi="Times New Roman" w:cs="Times New Roman"/>
            <w:sz w:val="24"/>
            <w:szCs w:val="24"/>
          </w:rPr>
          <w:delText>observed</w:delText>
        </w:r>
        <w:r w:rsidR="00825AEB" w:rsidDel="00C75ABF">
          <w:rPr>
            <w:rFonts w:ascii="Times New Roman" w:eastAsia="Times New Roman" w:hAnsi="Times New Roman" w:cs="Times New Roman"/>
            <w:sz w:val="24"/>
            <w:szCs w:val="24"/>
          </w:rPr>
          <w:delText>/measured</w:delText>
        </w:r>
        <w:r w:rsidR="00863B92" w:rsidDel="00C75ABF">
          <w:rPr>
            <w:rFonts w:ascii="Times New Roman" w:eastAsia="Times New Roman" w:hAnsi="Times New Roman" w:cs="Times New Roman"/>
            <w:sz w:val="24"/>
            <w:szCs w:val="24"/>
          </w:rPr>
          <w:delText xml:space="preserve"> </w:delText>
        </w:r>
      </w:del>
      <w:ins w:id="92" w:author="Microsoft Office User" w:date="2021-06-16T12:14:00Z">
        <w:r w:rsidR="00C75ABF">
          <w:rPr>
            <w:rFonts w:ascii="Times New Roman" w:eastAsia="Times New Roman" w:hAnsi="Times New Roman" w:cs="Times New Roman"/>
            <w:sz w:val="24"/>
            <w:szCs w:val="24"/>
          </w:rPr>
          <w:t>observations</w:t>
        </w:r>
      </w:ins>
      <w:ins w:id="93" w:author="Microsoft Office User" w:date="2021-06-16T12:15:00Z">
        <w:r w:rsidR="00C75ABF">
          <w:rPr>
            <w:rFonts w:ascii="Times New Roman" w:eastAsia="Times New Roman" w:hAnsi="Times New Roman" w:cs="Times New Roman"/>
            <w:sz w:val="24"/>
            <w:szCs w:val="24"/>
          </w:rPr>
          <w:t xml:space="preserve"> of phytoplankton size distributions.</w:t>
        </w:r>
      </w:ins>
      <w:ins w:id="94" w:author="Microsoft Office User" w:date="2021-06-16T12:14:00Z">
        <w:r w:rsidR="00C75ABF">
          <w:rPr>
            <w:rFonts w:ascii="Times New Roman" w:eastAsia="Times New Roman" w:hAnsi="Times New Roman" w:cs="Times New Roman"/>
            <w:sz w:val="24"/>
            <w:szCs w:val="24"/>
          </w:rPr>
          <w:t xml:space="preserve"> </w:t>
        </w:r>
      </w:ins>
      <w:ins w:id="95" w:author="isimeme udu" w:date="2021-06-17T10:27:00Z">
        <w:r w:rsidR="00F735F6">
          <w:rPr>
            <w:rFonts w:ascii="Times New Roman" w:eastAsia="Times New Roman" w:hAnsi="Times New Roman" w:cs="Times New Roman"/>
            <w:strike/>
            <w:sz w:val="24"/>
            <w:szCs w:val="24"/>
          </w:rPr>
          <w:t>W</w:t>
        </w:r>
      </w:ins>
      <w:del w:id="96" w:author="isimeme udu" w:date="2021-06-17T10:27:00Z">
        <w:r w:rsidR="00863B92" w:rsidRPr="00C75ABF" w:rsidDel="00F735F6">
          <w:rPr>
            <w:rFonts w:ascii="Times New Roman" w:eastAsia="Times New Roman" w:hAnsi="Times New Roman" w:cs="Times New Roman"/>
            <w:strike/>
            <w:sz w:val="24"/>
            <w:szCs w:val="24"/>
            <w:rPrChange w:id="97" w:author="Microsoft Office User" w:date="2021-06-16T12:15:00Z">
              <w:rPr>
                <w:rFonts w:ascii="Times New Roman" w:eastAsia="Times New Roman" w:hAnsi="Times New Roman" w:cs="Times New Roman"/>
                <w:sz w:val="24"/>
                <w:szCs w:val="24"/>
              </w:rPr>
            </w:rPrChange>
          </w:rPr>
          <w:delText xml:space="preserve">in global </w:delText>
        </w:r>
        <w:commentRangeStart w:id="98"/>
        <w:commentRangeStart w:id="99"/>
        <w:r w:rsidR="00863B92" w:rsidRPr="00C75ABF" w:rsidDel="00F735F6">
          <w:rPr>
            <w:rFonts w:ascii="Times New Roman" w:eastAsia="Times New Roman" w:hAnsi="Times New Roman" w:cs="Times New Roman"/>
            <w:strike/>
            <w:sz w:val="24"/>
            <w:szCs w:val="24"/>
            <w:rPrChange w:id="100" w:author="Microsoft Office User" w:date="2021-06-16T12:15:00Z">
              <w:rPr>
                <w:rFonts w:ascii="Times New Roman" w:eastAsia="Times New Roman" w:hAnsi="Times New Roman" w:cs="Times New Roman"/>
                <w:sz w:val="24"/>
                <w:szCs w:val="24"/>
              </w:rPr>
            </w:rPrChange>
          </w:rPr>
          <w:delText>ocean regions</w:delText>
        </w:r>
        <w:commentRangeEnd w:id="98"/>
        <w:r w:rsidR="00C75ABF" w:rsidRPr="00C75ABF" w:rsidDel="00F735F6">
          <w:rPr>
            <w:rStyle w:val="CommentReference"/>
            <w:strike/>
            <w:rPrChange w:id="101" w:author="Microsoft Office User" w:date="2021-06-16T12:15:00Z">
              <w:rPr>
                <w:rStyle w:val="CommentReference"/>
              </w:rPr>
            </w:rPrChange>
          </w:rPr>
          <w:commentReference w:id="98"/>
        </w:r>
        <w:commentRangeEnd w:id="99"/>
        <w:r w:rsidR="00332FDE" w:rsidDel="00F735F6">
          <w:rPr>
            <w:rStyle w:val="CommentReference"/>
          </w:rPr>
          <w:commentReference w:id="99"/>
        </w:r>
        <w:r w:rsidR="00863B92" w:rsidRPr="00C75ABF" w:rsidDel="00F735F6">
          <w:rPr>
            <w:rFonts w:ascii="Times New Roman" w:eastAsia="Times New Roman" w:hAnsi="Times New Roman" w:cs="Times New Roman"/>
            <w:strike/>
            <w:sz w:val="24"/>
            <w:szCs w:val="24"/>
            <w:rPrChange w:id="102" w:author="Microsoft Office User" w:date="2021-06-16T12:15:00Z">
              <w:rPr>
                <w:rFonts w:ascii="Times New Roman" w:eastAsia="Times New Roman" w:hAnsi="Times New Roman" w:cs="Times New Roman"/>
                <w:sz w:val="24"/>
                <w:szCs w:val="24"/>
              </w:rPr>
            </w:rPrChange>
          </w:rPr>
          <w:delText>.</w:delText>
        </w:r>
        <w:r w:rsidR="00863B92" w:rsidDel="00F735F6">
          <w:rPr>
            <w:rFonts w:ascii="Times New Roman" w:eastAsia="Times New Roman" w:hAnsi="Times New Roman" w:cs="Times New Roman"/>
            <w:sz w:val="24"/>
            <w:szCs w:val="24"/>
          </w:rPr>
          <w:delText xml:space="preserve"> </w:delText>
        </w:r>
      </w:del>
      <w:ins w:id="103" w:author="Microsoft Office User" w:date="2021-06-16T12:15:00Z">
        <w:del w:id="104" w:author="isimeme udu" w:date="2021-06-17T10:27:00Z">
          <w:r w:rsidR="00C75ABF" w:rsidDel="00F735F6">
            <w:rPr>
              <w:rFonts w:ascii="Times New Roman" w:eastAsia="Times New Roman" w:hAnsi="Times New Roman" w:cs="Times New Roman"/>
              <w:sz w:val="24"/>
              <w:szCs w:val="24"/>
            </w:rPr>
            <w:delText>W</w:delText>
          </w:r>
        </w:del>
        <w:r w:rsidR="00C75ABF">
          <w:rPr>
            <w:rFonts w:ascii="Times New Roman" w:eastAsia="Times New Roman" w:hAnsi="Times New Roman" w:cs="Times New Roman"/>
            <w:sz w:val="24"/>
            <w:szCs w:val="24"/>
          </w:rPr>
          <w:t xml:space="preserve">hile </w:t>
        </w:r>
      </w:ins>
      <w:ins w:id="105" w:author="Microsoft Office User" w:date="2021-06-16T12:16:00Z">
        <w:r w:rsidR="00C75ABF">
          <w:rPr>
            <w:rFonts w:ascii="Times New Roman" w:eastAsia="Times New Roman" w:hAnsi="Times New Roman" w:cs="Times New Roman"/>
            <w:sz w:val="24"/>
            <w:szCs w:val="24"/>
          </w:rPr>
          <w:t xml:space="preserve">models based on competition for nutrients underestimate the relative proportion of small phytoplankton, Behrenfeld et </w:t>
        </w:r>
        <w:proofErr w:type="spellStart"/>
        <w:r w:rsidR="00C75ABF">
          <w:rPr>
            <w:rFonts w:ascii="Times New Roman" w:eastAsia="Times New Roman" w:hAnsi="Times New Roman" w:cs="Times New Roman"/>
            <w:sz w:val="24"/>
            <w:szCs w:val="24"/>
          </w:rPr>
          <w:t>al’s</w:t>
        </w:r>
        <w:proofErr w:type="spellEnd"/>
        <w:r w:rsidR="00C75ABF">
          <w:rPr>
            <w:rFonts w:ascii="Times New Roman" w:eastAsia="Times New Roman" w:hAnsi="Times New Roman" w:cs="Times New Roman"/>
            <w:sz w:val="24"/>
            <w:szCs w:val="24"/>
          </w:rPr>
          <w:t xml:space="preserve"> model does not. </w:t>
        </w:r>
      </w:ins>
      <w:del w:id="106" w:author="Microsoft Office User" w:date="2021-06-16T12:15:00Z">
        <w:r w:rsidR="0093341A" w:rsidDel="00C75ABF">
          <w:rPr>
            <w:rFonts w:ascii="Times New Roman" w:eastAsia="Times New Roman" w:hAnsi="Times New Roman" w:cs="Times New Roman"/>
            <w:sz w:val="24"/>
            <w:szCs w:val="24"/>
          </w:rPr>
          <w:delText>These calculations revealed that tradition</w:delText>
        </w:r>
        <w:r w:rsidR="004630A7" w:rsidDel="00C75ABF">
          <w:rPr>
            <w:rFonts w:ascii="Times New Roman" w:eastAsia="Times New Roman" w:hAnsi="Times New Roman" w:cs="Times New Roman"/>
            <w:sz w:val="24"/>
            <w:szCs w:val="24"/>
          </w:rPr>
          <w:delText>al</w:delText>
        </w:r>
        <w:r w:rsidR="0093341A" w:rsidDel="00C75ABF">
          <w:rPr>
            <w:rFonts w:ascii="Times New Roman" w:eastAsia="Times New Roman" w:hAnsi="Times New Roman" w:cs="Times New Roman"/>
            <w:sz w:val="24"/>
            <w:szCs w:val="24"/>
          </w:rPr>
          <w:delText xml:space="preserve"> models often underestimated how much small phytoplankton there are</w:delText>
        </w:r>
        <w:r w:rsidR="00182AD3" w:rsidDel="00C75ABF">
          <w:rPr>
            <w:rFonts w:ascii="Times New Roman" w:eastAsia="Times New Roman" w:hAnsi="Times New Roman" w:cs="Times New Roman"/>
            <w:sz w:val="24"/>
            <w:szCs w:val="24"/>
          </w:rPr>
          <w:delText xml:space="preserve"> in a region, as smaller phytoplankton tended to outnumber larger phytoplankton regardless of how many nutrients </w:delText>
        </w:r>
        <w:r w:rsidR="00AD608C" w:rsidDel="00C75ABF">
          <w:rPr>
            <w:rFonts w:ascii="Times New Roman" w:eastAsia="Times New Roman" w:hAnsi="Times New Roman" w:cs="Times New Roman"/>
            <w:sz w:val="24"/>
            <w:szCs w:val="24"/>
          </w:rPr>
          <w:delText>present</w:delText>
        </w:r>
        <w:r w:rsidR="003F40B6" w:rsidDel="00C75ABF">
          <w:rPr>
            <w:rFonts w:ascii="Times New Roman" w:eastAsia="Times New Roman" w:hAnsi="Times New Roman" w:cs="Times New Roman"/>
            <w:sz w:val="24"/>
            <w:szCs w:val="24"/>
          </w:rPr>
          <w:delText xml:space="preserve"> in a region.</w:delText>
        </w:r>
      </w:del>
    </w:p>
    <w:p w14:paraId="1B31DAB2" w14:textId="629F8F97" w:rsidR="0039384A" w:rsidRDefault="0039384A" w:rsidP="00A5795A">
      <w:pPr>
        <w:spacing w:after="0" w:line="240" w:lineRule="auto"/>
        <w:rPr>
          <w:rFonts w:ascii="Times New Roman" w:eastAsia="Times New Roman" w:hAnsi="Times New Roman" w:cs="Times New Roman"/>
          <w:sz w:val="24"/>
          <w:szCs w:val="24"/>
        </w:rPr>
      </w:pPr>
    </w:p>
    <w:p w14:paraId="1E548526" w14:textId="72E91CA2" w:rsidR="0039384A" w:rsidRDefault="00C75ABF" w:rsidP="009A5BB2">
      <w:pPr>
        <w:spacing w:after="0" w:line="240" w:lineRule="auto"/>
        <w:rPr>
          <w:rFonts w:ascii="Times New Roman" w:eastAsia="Times New Roman" w:hAnsi="Times New Roman" w:cs="Times New Roman"/>
          <w:sz w:val="24"/>
          <w:szCs w:val="24"/>
        </w:rPr>
      </w:pPr>
      <w:ins w:id="107" w:author="Microsoft Office User" w:date="2021-06-16T12:17:00Z">
        <w:r w:rsidRPr="00F735F6">
          <w:rPr>
            <w:rFonts w:ascii="Times New Roman" w:eastAsia="Times New Roman" w:hAnsi="Times New Roman" w:cs="Times New Roman"/>
            <w:sz w:val="24"/>
            <w:szCs w:val="24"/>
            <w:rPrChange w:id="108" w:author="isimeme udu" w:date="2021-06-17T10:27:00Z">
              <w:rPr>
                <w:rFonts w:ascii="Times New Roman" w:eastAsia="Times New Roman" w:hAnsi="Times New Roman" w:cs="Times New Roman"/>
                <w:sz w:val="24"/>
                <w:szCs w:val="24"/>
                <w:highlight w:val="yellow"/>
              </w:rPr>
            </w:rPrChange>
          </w:rPr>
          <w:t xml:space="preserve">It is important to note that </w:t>
        </w:r>
        <w:proofErr w:type="spellStart"/>
        <w:r w:rsidRPr="00F735F6">
          <w:rPr>
            <w:rFonts w:ascii="Times New Roman" w:eastAsia="Times New Roman" w:hAnsi="Times New Roman" w:cs="Times New Roman"/>
            <w:sz w:val="24"/>
            <w:szCs w:val="24"/>
            <w:rPrChange w:id="109" w:author="isimeme udu" w:date="2021-06-17T10:27:00Z">
              <w:rPr>
                <w:rFonts w:ascii="Times New Roman" w:eastAsia="Times New Roman" w:hAnsi="Times New Roman" w:cs="Times New Roman"/>
                <w:sz w:val="24"/>
                <w:szCs w:val="24"/>
                <w:highlight w:val="yellow"/>
              </w:rPr>
            </w:rPrChange>
          </w:rPr>
          <w:t>Behrenfeld’s</w:t>
        </w:r>
        <w:proofErr w:type="spellEnd"/>
        <w:r w:rsidRPr="00F735F6">
          <w:rPr>
            <w:rFonts w:ascii="Times New Roman" w:eastAsia="Times New Roman" w:hAnsi="Times New Roman" w:cs="Times New Roman"/>
            <w:sz w:val="24"/>
            <w:szCs w:val="24"/>
            <w:rPrChange w:id="110" w:author="isimeme udu" w:date="2021-06-17T10:27:00Z">
              <w:rPr>
                <w:rFonts w:ascii="Times New Roman" w:eastAsia="Times New Roman" w:hAnsi="Times New Roman" w:cs="Times New Roman"/>
                <w:sz w:val="24"/>
                <w:szCs w:val="24"/>
                <w:highlight w:val="yellow"/>
              </w:rPr>
            </w:rPrChange>
          </w:rPr>
          <w:t xml:space="preserve"> model does not </w:t>
        </w:r>
        <w:proofErr w:type="gramStart"/>
        <w:r w:rsidRPr="00F735F6">
          <w:rPr>
            <w:rFonts w:ascii="Times New Roman" w:eastAsia="Times New Roman" w:hAnsi="Times New Roman" w:cs="Times New Roman"/>
            <w:sz w:val="24"/>
            <w:szCs w:val="24"/>
            <w:rPrChange w:id="111" w:author="isimeme udu" w:date="2021-06-17T10:27:00Z">
              <w:rPr>
                <w:rFonts w:ascii="Times New Roman" w:eastAsia="Times New Roman" w:hAnsi="Times New Roman" w:cs="Times New Roman"/>
                <w:sz w:val="24"/>
                <w:szCs w:val="24"/>
                <w:highlight w:val="yellow"/>
              </w:rPr>
            </w:rPrChange>
          </w:rPr>
          <w:t>take into account</w:t>
        </w:r>
        <w:proofErr w:type="gramEnd"/>
        <w:r w:rsidRPr="00F735F6">
          <w:rPr>
            <w:rFonts w:ascii="Times New Roman" w:eastAsia="Times New Roman" w:hAnsi="Times New Roman" w:cs="Times New Roman"/>
            <w:sz w:val="24"/>
            <w:szCs w:val="24"/>
            <w:rPrChange w:id="112" w:author="isimeme udu" w:date="2021-06-17T10:27:00Z">
              <w:rPr>
                <w:rFonts w:ascii="Times New Roman" w:eastAsia="Times New Roman" w:hAnsi="Times New Roman" w:cs="Times New Roman"/>
                <w:sz w:val="24"/>
                <w:szCs w:val="24"/>
                <w:highlight w:val="yellow"/>
              </w:rPr>
            </w:rPrChange>
          </w:rPr>
          <w:t xml:space="preserve"> seasonal changes in phytoplankton communiti</w:t>
        </w:r>
      </w:ins>
      <w:ins w:id="113" w:author="Microsoft Office User" w:date="2021-06-16T12:18:00Z">
        <w:r w:rsidRPr="00F735F6">
          <w:rPr>
            <w:rFonts w:ascii="Times New Roman" w:eastAsia="Times New Roman" w:hAnsi="Times New Roman" w:cs="Times New Roman"/>
            <w:sz w:val="24"/>
            <w:szCs w:val="24"/>
            <w:rPrChange w:id="114" w:author="isimeme udu" w:date="2021-06-17T10:27:00Z">
              <w:rPr>
                <w:rFonts w:ascii="Times New Roman" w:eastAsia="Times New Roman" w:hAnsi="Times New Roman" w:cs="Times New Roman"/>
                <w:sz w:val="24"/>
                <w:szCs w:val="24"/>
                <w:highlight w:val="yellow"/>
              </w:rPr>
            </w:rPrChange>
          </w:rPr>
          <w:t xml:space="preserve">es called ‘blooms.’ Blooms occur when changes in ocean mixing provide additional nutrients to the surface, ‘fertilizing’ phytoplankton </w:t>
        </w:r>
      </w:ins>
      <w:ins w:id="115" w:author="Microsoft Office User" w:date="2021-06-16T12:19:00Z">
        <w:r w:rsidRPr="00F735F6">
          <w:rPr>
            <w:rFonts w:ascii="Times New Roman" w:eastAsia="Times New Roman" w:hAnsi="Times New Roman" w:cs="Times New Roman"/>
            <w:sz w:val="24"/>
            <w:szCs w:val="24"/>
            <w:rPrChange w:id="116" w:author="isimeme udu" w:date="2021-06-17T10:27:00Z">
              <w:rPr>
                <w:rFonts w:ascii="Times New Roman" w:eastAsia="Times New Roman" w:hAnsi="Times New Roman" w:cs="Times New Roman"/>
                <w:sz w:val="24"/>
                <w:szCs w:val="24"/>
                <w:highlight w:val="yellow"/>
              </w:rPr>
            </w:rPrChange>
          </w:rPr>
          <w:t xml:space="preserve">to the point where </w:t>
        </w:r>
      </w:ins>
      <w:commentRangeStart w:id="117"/>
      <w:del w:id="118" w:author="Microsoft Office User" w:date="2021-06-16T12:17:00Z">
        <w:r w:rsidR="00183F56" w:rsidRPr="00A24C45" w:rsidDel="00C75ABF">
          <w:rPr>
            <w:rFonts w:ascii="Times New Roman" w:eastAsia="Times New Roman" w:hAnsi="Times New Roman" w:cs="Times New Roman"/>
            <w:sz w:val="24"/>
            <w:szCs w:val="24"/>
            <w:highlight w:val="yellow"/>
          </w:rPr>
          <w:delText>Nutrient</w:delText>
        </w:r>
        <w:r w:rsidR="003F68E9" w:rsidRPr="00A24C45" w:rsidDel="00C75ABF">
          <w:rPr>
            <w:rFonts w:ascii="Times New Roman" w:eastAsia="Times New Roman" w:hAnsi="Times New Roman" w:cs="Times New Roman"/>
            <w:sz w:val="24"/>
            <w:szCs w:val="24"/>
            <w:highlight w:val="yellow"/>
          </w:rPr>
          <w:delText xml:space="preserve"> competition in this model</w:delText>
        </w:r>
        <w:r w:rsidR="00F15618" w:rsidRPr="00A24C45" w:rsidDel="00C75ABF">
          <w:rPr>
            <w:rFonts w:ascii="Times New Roman" w:eastAsia="Times New Roman" w:hAnsi="Times New Roman" w:cs="Times New Roman"/>
            <w:sz w:val="24"/>
            <w:szCs w:val="24"/>
            <w:highlight w:val="yellow"/>
          </w:rPr>
          <w:delText xml:space="preserve"> </w:delText>
        </w:r>
        <w:r w:rsidR="003F68E9" w:rsidRPr="00A24C45" w:rsidDel="00C75ABF">
          <w:rPr>
            <w:rFonts w:ascii="Times New Roman" w:eastAsia="Times New Roman" w:hAnsi="Times New Roman" w:cs="Times New Roman"/>
            <w:sz w:val="24"/>
            <w:szCs w:val="24"/>
            <w:highlight w:val="yellow"/>
          </w:rPr>
          <w:delText>was shown not to play a big role in phytoplankton abundance</w:delText>
        </w:r>
        <w:r w:rsidR="00A71286" w:rsidRPr="00A24C45" w:rsidDel="00C75ABF">
          <w:rPr>
            <w:rFonts w:ascii="Times New Roman" w:eastAsia="Times New Roman" w:hAnsi="Times New Roman" w:cs="Times New Roman"/>
            <w:sz w:val="24"/>
            <w:szCs w:val="24"/>
            <w:highlight w:val="yellow"/>
          </w:rPr>
          <w:delText>.</w:delText>
        </w:r>
        <w:r w:rsidR="003F68E9" w:rsidDel="00C75ABF">
          <w:rPr>
            <w:rFonts w:ascii="Times New Roman" w:eastAsia="Times New Roman" w:hAnsi="Times New Roman" w:cs="Times New Roman"/>
            <w:sz w:val="24"/>
            <w:szCs w:val="24"/>
          </w:rPr>
          <w:delText xml:space="preserve"> </w:delText>
        </w:r>
        <w:r w:rsidR="00A71286" w:rsidDel="00C75ABF">
          <w:rPr>
            <w:rFonts w:ascii="Times New Roman" w:eastAsia="Times New Roman" w:hAnsi="Times New Roman" w:cs="Times New Roman"/>
            <w:sz w:val="24"/>
            <w:szCs w:val="24"/>
          </w:rPr>
          <w:delText xml:space="preserve"> </w:delText>
        </w:r>
        <w:r w:rsidR="00086536" w:rsidDel="00C75ABF">
          <w:rPr>
            <w:rFonts w:ascii="Times New Roman" w:eastAsia="Times New Roman" w:hAnsi="Times New Roman" w:cs="Times New Roman"/>
            <w:sz w:val="24"/>
            <w:szCs w:val="24"/>
          </w:rPr>
          <w:delText xml:space="preserve">More nutrients being mixed with </w:delText>
        </w:r>
        <w:r w:rsidR="002A0C9E" w:rsidDel="00C75ABF">
          <w:rPr>
            <w:rFonts w:ascii="Times New Roman" w:eastAsia="Times New Roman" w:hAnsi="Times New Roman" w:cs="Times New Roman"/>
            <w:sz w:val="24"/>
            <w:szCs w:val="24"/>
          </w:rPr>
          <w:delText>surface waters</w:delText>
        </w:r>
        <w:r w:rsidR="00897D6D" w:rsidDel="00C75ABF">
          <w:rPr>
            <w:rFonts w:ascii="Times New Roman" w:eastAsia="Times New Roman" w:hAnsi="Times New Roman" w:cs="Times New Roman"/>
            <w:sz w:val="24"/>
            <w:szCs w:val="24"/>
          </w:rPr>
          <w:delText xml:space="preserve"> mixing </w:delText>
        </w:r>
        <w:r w:rsidR="002A0C9E" w:rsidDel="00C75ABF">
          <w:rPr>
            <w:rFonts w:ascii="Times New Roman" w:eastAsia="Times New Roman" w:hAnsi="Times New Roman" w:cs="Times New Roman"/>
            <w:sz w:val="24"/>
            <w:szCs w:val="24"/>
          </w:rPr>
          <w:delText>cause</w:delText>
        </w:r>
        <w:r w:rsidR="00CD5081" w:rsidDel="00C75ABF">
          <w:rPr>
            <w:rFonts w:ascii="Times New Roman" w:eastAsia="Times New Roman" w:hAnsi="Times New Roman" w:cs="Times New Roman"/>
            <w:sz w:val="24"/>
            <w:szCs w:val="24"/>
          </w:rPr>
          <w:delText>s so much phytoplankton growth</w:delText>
        </w:r>
        <w:r w:rsidR="00F15618" w:rsidDel="00C75ABF">
          <w:rPr>
            <w:rFonts w:ascii="Times New Roman" w:eastAsia="Times New Roman" w:hAnsi="Times New Roman" w:cs="Times New Roman"/>
            <w:sz w:val="24"/>
            <w:szCs w:val="24"/>
          </w:rPr>
          <w:delText xml:space="preserve"> </w:delText>
        </w:r>
        <w:commentRangeEnd w:id="117"/>
        <w:r w:rsidR="00696364" w:rsidDel="00C75ABF">
          <w:rPr>
            <w:rStyle w:val="CommentReference"/>
          </w:rPr>
          <w:commentReference w:id="117"/>
        </w:r>
      </w:del>
      <w:del w:id="119" w:author="Microsoft Office User" w:date="2021-06-16T12:19:00Z">
        <w:r w:rsidR="00444ED7" w:rsidDel="00C75ABF">
          <w:rPr>
            <w:rFonts w:ascii="Times New Roman" w:eastAsia="Times New Roman" w:hAnsi="Times New Roman" w:cs="Times New Roman"/>
            <w:sz w:val="24"/>
            <w:szCs w:val="24"/>
          </w:rPr>
          <w:delText>that the</w:delText>
        </w:r>
        <w:r w:rsidR="007E770F" w:rsidDel="00C75ABF">
          <w:rPr>
            <w:rFonts w:ascii="Times New Roman" w:eastAsia="Times New Roman" w:hAnsi="Times New Roman" w:cs="Times New Roman"/>
            <w:sz w:val="24"/>
            <w:szCs w:val="24"/>
          </w:rPr>
          <w:delText xml:space="preserve">se </w:delText>
        </w:r>
      </w:del>
      <w:r w:rsidR="007E770F">
        <w:rPr>
          <w:rFonts w:ascii="Times New Roman" w:eastAsia="Times New Roman" w:hAnsi="Times New Roman" w:cs="Times New Roman"/>
          <w:sz w:val="24"/>
          <w:szCs w:val="24"/>
        </w:rPr>
        <w:t xml:space="preserve">blooms </w:t>
      </w:r>
      <w:r w:rsidR="00444ED7">
        <w:rPr>
          <w:rFonts w:ascii="Times New Roman" w:eastAsia="Times New Roman" w:hAnsi="Times New Roman" w:cs="Times New Roman"/>
          <w:sz w:val="24"/>
          <w:szCs w:val="24"/>
        </w:rPr>
        <w:t xml:space="preserve">can be seen from </w:t>
      </w:r>
      <w:hyperlink r:id="rId12" w:history="1">
        <w:r w:rsidR="00444ED7" w:rsidRPr="00F15618">
          <w:rPr>
            <w:rStyle w:val="Hyperlink"/>
            <w:rFonts w:ascii="Times New Roman" w:eastAsia="Times New Roman" w:hAnsi="Times New Roman" w:cs="Times New Roman"/>
            <w:sz w:val="24"/>
            <w:szCs w:val="24"/>
          </w:rPr>
          <w:t>space</w:t>
        </w:r>
      </w:hyperlink>
      <w:r w:rsidR="00F15618">
        <w:rPr>
          <w:rFonts w:ascii="Times New Roman" w:eastAsia="Times New Roman" w:hAnsi="Times New Roman" w:cs="Times New Roman"/>
          <w:sz w:val="24"/>
          <w:szCs w:val="24"/>
        </w:rPr>
        <w:t xml:space="preserve">. </w:t>
      </w:r>
      <w:commentRangeStart w:id="120"/>
      <w:commentRangeStart w:id="121"/>
      <w:del w:id="122" w:author="Microsoft Office User" w:date="2021-06-16T12:19:00Z">
        <w:r w:rsidR="00FD51CC" w:rsidDel="00C75ABF">
          <w:rPr>
            <w:rFonts w:ascii="Times New Roman" w:eastAsia="Times New Roman" w:hAnsi="Times New Roman" w:cs="Times New Roman"/>
            <w:sz w:val="24"/>
            <w:szCs w:val="24"/>
          </w:rPr>
          <w:delText>But how do</w:delText>
        </w:r>
        <w:r w:rsidR="007649ED" w:rsidDel="00C75ABF">
          <w:rPr>
            <w:rFonts w:ascii="Times New Roman" w:eastAsia="Times New Roman" w:hAnsi="Times New Roman" w:cs="Times New Roman"/>
            <w:sz w:val="24"/>
            <w:szCs w:val="24"/>
          </w:rPr>
          <w:delText xml:space="preserve"> phytoplankton blooms work</w:delText>
        </w:r>
        <w:r w:rsidR="00FD51CC" w:rsidDel="00C75ABF">
          <w:rPr>
            <w:rFonts w:ascii="Times New Roman" w:eastAsia="Times New Roman" w:hAnsi="Times New Roman" w:cs="Times New Roman"/>
            <w:sz w:val="24"/>
            <w:szCs w:val="24"/>
          </w:rPr>
          <w:delText xml:space="preserve">? </w:delText>
        </w:r>
      </w:del>
      <w:r w:rsidR="00A255FF">
        <w:rPr>
          <w:rFonts w:ascii="Times New Roman" w:eastAsia="Times New Roman" w:hAnsi="Times New Roman" w:cs="Times New Roman"/>
          <w:sz w:val="24"/>
          <w:szCs w:val="24"/>
        </w:rPr>
        <w:t>The a</w:t>
      </w:r>
      <w:r w:rsidR="00CA5D0D">
        <w:rPr>
          <w:rFonts w:ascii="Times New Roman" w:eastAsia="Times New Roman" w:hAnsi="Times New Roman" w:cs="Times New Roman"/>
          <w:sz w:val="24"/>
          <w:szCs w:val="24"/>
        </w:rPr>
        <w:t xml:space="preserve">uthors </w:t>
      </w:r>
      <w:del w:id="123" w:author="Microsoft Office User" w:date="2021-06-16T12:19:00Z">
        <w:r w:rsidR="00CA5D0D" w:rsidDel="00C75ABF">
          <w:rPr>
            <w:rFonts w:ascii="Times New Roman" w:eastAsia="Times New Roman" w:hAnsi="Times New Roman" w:cs="Times New Roman"/>
            <w:sz w:val="24"/>
            <w:szCs w:val="24"/>
          </w:rPr>
          <w:delText>present a more</w:delText>
        </w:r>
      </w:del>
      <w:ins w:id="124" w:author="Microsoft Office User" w:date="2021-06-16T12:19:00Z">
        <w:r>
          <w:rPr>
            <w:rFonts w:ascii="Times New Roman" w:eastAsia="Times New Roman" w:hAnsi="Times New Roman" w:cs="Times New Roman"/>
            <w:sz w:val="24"/>
            <w:szCs w:val="24"/>
          </w:rPr>
          <w:t>adjust their model to explain seasonal blooms</w:t>
        </w:r>
      </w:ins>
      <w:ins w:id="125" w:author="Microsoft Office User" w:date="2021-06-16T12:20:00Z">
        <w:r>
          <w:rPr>
            <w:rFonts w:ascii="Times New Roman" w:eastAsia="Times New Roman" w:hAnsi="Times New Roman" w:cs="Times New Roman"/>
            <w:sz w:val="24"/>
            <w:szCs w:val="24"/>
          </w:rPr>
          <w:t>.</w:t>
        </w:r>
      </w:ins>
      <w:r w:rsidR="00CA5D0D">
        <w:rPr>
          <w:rFonts w:ascii="Times New Roman" w:eastAsia="Times New Roman" w:hAnsi="Times New Roman" w:cs="Times New Roman"/>
          <w:sz w:val="24"/>
          <w:szCs w:val="24"/>
        </w:rPr>
        <w:t xml:space="preserve"> </w:t>
      </w:r>
      <w:del w:id="126" w:author="Microsoft Office User" w:date="2021-06-16T12:19:00Z">
        <w:r w:rsidR="00CA5D0D" w:rsidDel="00C75ABF">
          <w:rPr>
            <w:rFonts w:ascii="Times New Roman" w:eastAsia="Times New Roman" w:hAnsi="Times New Roman" w:cs="Times New Roman"/>
            <w:sz w:val="24"/>
            <w:szCs w:val="24"/>
          </w:rPr>
          <w:delText xml:space="preserve">complete </w:delText>
        </w:r>
        <w:r w:rsidR="00D24C79" w:rsidDel="00C75ABF">
          <w:rPr>
            <w:rFonts w:ascii="Times New Roman" w:eastAsia="Times New Roman" w:hAnsi="Times New Roman" w:cs="Times New Roman"/>
            <w:sz w:val="24"/>
            <w:szCs w:val="24"/>
          </w:rPr>
          <w:delText xml:space="preserve">picture of this phenomenon </w:delText>
        </w:r>
      </w:del>
      <w:del w:id="127" w:author="Microsoft Office User" w:date="2021-06-16T12:20:00Z">
        <w:r w:rsidR="00CA5D0D" w:rsidDel="00C75ABF">
          <w:rPr>
            <w:rFonts w:ascii="Times New Roman" w:eastAsia="Times New Roman" w:hAnsi="Times New Roman" w:cs="Times New Roman"/>
            <w:sz w:val="24"/>
            <w:szCs w:val="24"/>
          </w:rPr>
          <w:delText xml:space="preserve">by </w:delText>
        </w:r>
        <w:r w:rsidR="00DD7D4A" w:rsidDel="00C75ABF">
          <w:rPr>
            <w:rFonts w:ascii="Times New Roman" w:eastAsia="Times New Roman" w:hAnsi="Times New Roman" w:cs="Times New Roman"/>
            <w:sz w:val="24"/>
            <w:szCs w:val="24"/>
          </w:rPr>
          <w:delText xml:space="preserve">saying there </w:delText>
        </w:r>
      </w:del>
      <w:ins w:id="128" w:author="Microsoft Office User" w:date="2021-06-16T12:22:00Z">
        <w:r>
          <w:rPr>
            <w:rFonts w:ascii="Times New Roman" w:eastAsia="Times New Roman" w:hAnsi="Times New Roman" w:cs="Times New Roman"/>
            <w:sz w:val="24"/>
            <w:szCs w:val="24"/>
          </w:rPr>
          <w:t xml:space="preserve">While phytoplankton can respond </w:t>
        </w:r>
        <w:r w:rsidR="009A5BB2">
          <w:rPr>
            <w:rFonts w:ascii="Times New Roman" w:eastAsia="Times New Roman" w:hAnsi="Times New Roman" w:cs="Times New Roman"/>
            <w:sz w:val="24"/>
            <w:szCs w:val="24"/>
          </w:rPr>
          <w:t xml:space="preserve">more or less immediately to nutrient fertilization, predators have a lag time before they start eating more. </w:t>
        </w:r>
      </w:ins>
      <w:del w:id="129" w:author="Microsoft Office User" w:date="2021-06-16T12:21:00Z">
        <w:r w:rsidR="00DD7D4A" w:rsidDel="00C75ABF">
          <w:rPr>
            <w:rFonts w:ascii="Times New Roman" w:eastAsia="Times New Roman" w:hAnsi="Times New Roman" w:cs="Times New Roman"/>
            <w:sz w:val="24"/>
            <w:szCs w:val="24"/>
          </w:rPr>
          <w:delText>was delay</w:delText>
        </w:r>
        <w:r w:rsidR="0094687F" w:rsidDel="00C75ABF">
          <w:rPr>
            <w:rFonts w:ascii="Times New Roman" w:eastAsia="Times New Roman" w:hAnsi="Times New Roman" w:cs="Times New Roman"/>
            <w:sz w:val="24"/>
            <w:szCs w:val="24"/>
          </w:rPr>
          <w:delText xml:space="preserve"> between </w:delText>
        </w:r>
      </w:del>
      <w:del w:id="130" w:author="Microsoft Office User" w:date="2021-06-16T12:22:00Z">
        <w:r w:rsidR="00834FBC" w:rsidDel="00C75ABF">
          <w:rPr>
            <w:rFonts w:ascii="Times New Roman" w:eastAsia="Times New Roman" w:hAnsi="Times New Roman" w:cs="Times New Roman"/>
            <w:sz w:val="24"/>
            <w:szCs w:val="24"/>
          </w:rPr>
          <w:delText xml:space="preserve">prey responses to environmental conditions and the </w:delText>
        </w:r>
        <w:r w:rsidR="000E5961" w:rsidDel="00C75ABF">
          <w:rPr>
            <w:rFonts w:ascii="Times New Roman" w:eastAsia="Times New Roman" w:hAnsi="Times New Roman" w:cs="Times New Roman"/>
            <w:sz w:val="24"/>
            <w:szCs w:val="24"/>
          </w:rPr>
          <w:delText>predator’s</w:delText>
        </w:r>
        <w:r w:rsidR="00834FBC" w:rsidDel="00C75ABF">
          <w:rPr>
            <w:rFonts w:ascii="Times New Roman" w:eastAsia="Times New Roman" w:hAnsi="Times New Roman" w:cs="Times New Roman"/>
            <w:sz w:val="24"/>
            <w:szCs w:val="24"/>
          </w:rPr>
          <w:delText xml:space="preserve"> </w:delText>
        </w:r>
        <w:r w:rsidR="004D4430" w:rsidDel="00C75ABF">
          <w:rPr>
            <w:rFonts w:ascii="Times New Roman" w:eastAsia="Times New Roman" w:hAnsi="Times New Roman" w:cs="Times New Roman"/>
            <w:sz w:val="24"/>
            <w:szCs w:val="24"/>
          </w:rPr>
          <w:delText>response to their prey (</w:delText>
        </w:r>
        <w:r w:rsidR="00DD7D4A" w:rsidDel="00C75ABF">
          <w:rPr>
            <w:rFonts w:ascii="Times New Roman" w:eastAsia="Times New Roman" w:hAnsi="Times New Roman" w:cs="Times New Roman"/>
            <w:sz w:val="24"/>
            <w:szCs w:val="24"/>
          </w:rPr>
          <w:delText xml:space="preserve">there was a delay </w:delText>
        </w:r>
        <w:r w:rsidR="004D4430" w:rsidDel="00C75ABF">
          <w:rPr>
            <w:rFonts w:ascii="Times New Roman" w:eastAsia="Times New Roman" w:hAnsi="Times New Roman" w:cs="Times New Roman"/>
            <w:sz w:val="24"/>
            <w:szCs w:val="24"/>
          </w:rPr>
          <w:delText xml:space="preserve">between </w:delText>
        </w:r>
        <w:r w:rsidR="000E5961" w:rsidDel="00C75ABF">
          <w:rPr>
            <w:rFonts w:ascii="Times New Roman" w:eastAsia="Times New Roman" w:hAnsi="Times New Roman" w:cs="Times New Roman"/>
            <w:sz w:val="24"/>
            <w:szCs w:val="24"/>
          </w:rPr>
          <w:delText>phytoplankton</w:delText>
        </w:r>
        <w:r w:rsidR="004D4430" w:rsidDel="00C75ABF">
          <w:rPr>
            <w:rFonts w:ascii="Times New Roman" w:eastAsia="Times New Roman" w:hAnsi="Times New Roman" w:cs="Times New Roman"/>
            <w:sz w:val="24"/>
            <w:szCs w:val="24"/>
          </w:rPr>
          <w:delText xml:space="preserve"> responding to more nutrients</w:delText>
        </w:r>
        <w:r w:rsidR="000E5961" w:rsidDel="00C75ABF">
          <w:rPr>
            <w:rFonts w:ascii="Times New Roman" w:eastAsia="Times New Roman" w:hAnsi="Times New Roman" w:cs="Times New Roman"/>
            <w:sz w:val="24"/>
            <w:szCs w:val="24"/>
          </w:rPr>
          <w:delText xml:space="preserve"> being available </w:delText>
        </w:r>
        <w:r w:rsidR="00DD7D4A" w:rsidDel="00C75ABF">
          <w:rPr>
            <w:rFonts w:ascii="Times New Roman" w:eastAsia="Times New Roman" w:hAnsi="Times New Roman" w:cs="Times New Roman"/>
            <w:sz w:val="24"/>
            <w:szCs w:val="24"/>
          </w:rPr>
          <w:delText xml:space="preserve">by </w:delText>
        </w:r>
        <w:r w:rsidR="000E5961" w:rsidDel="00C75ABF">
          <w:rPr>
            <w:rFonts w:ascii="Times New Roman" w:eastAsia="Times New Roman" w:hAnsi="Times New Roman" w:cs="Times New Roman"/>
            <w:sz w:val="24"/>
            <w:szCs w:val="24"/>
          </w:rPr>
          <w:delText>growing and zooplankton eating phytoplankton)</w:delText>
        </w:r>
        <w:r w:rsidR="0094687F" w:rsidDel="00C75ABF">
          <w:rPr>
            <w:rFonts w:ascii="Times New Roman" w:eastAsia="Times New Roman" w:hAnsi="Times New Roman" w:cs="Times New Roman"/>
            <w:sz w:val="24"/>
            <w:szCs w:val="24"/>
          </w:rPr>
          <w:delText xml:space="preserve">. </w:delText>
        </w:r>
        <w:commentRangeEnd w:id="120"/>
        <w:r w:rsidDel="00C75ABF">
          <w:rPr>
            <w:rStyle w:val="CommentReference"/>
          </w:rPr>
          <w:commentReference w:id="120"/>
        </w:r>
      </w:del>
      <w:commentRangeEnd w:id="121"/>
      <w:r w:rsidR="00332FDE">
        <w:rPr>
          <w:rStyle w:val="CommentReference"/>
        </w:rPr>
        <w:commentReference w:id="121"/>
      </w:r>
      <w:r w:rsidR="004A0CC1">
        <w:rPr>
          <w:rFonts w:ascii="Times New Roman" w:eastAsia="Times New Roman" w:hAnsi="Times New Roman" w:cs="Times New Roman"/>
          <w:sz w:val="24"/>
          <w:szCs w:val="24"/>
        </w:rPr>
        <w:t>The authors claim that small predators can respond to change</w:t>
      </w:r>
      <w:r w:rsidR="00E7656D">
        <w:rPr>
          <w:rFonts w:ascii="Times New Roman" w:eastAsia="Times New Roman" w:hAnsi="Times New Roman" w:cs="Times New Roman"/>
          <w:sz w:val="24"/>
          <w:szCs w:val="24"/>
        </w:rPr>
        <w:t>s</w:t>
      </w:r>
      <w:r w:rsidR="004A0CC1">
        <w:rPr>
          <w:rFonts w:ascii="Times New Roman" w:eastAsia="Times New Roman" w:hAnsi="Times New Roman" w:cs="Times New Roman"/>
          <w:sz w:val="24"/>
          <w:szCs w:val="24"/>
        </w:rPr>
        <w:t xml:space="preserve"> in food availability quick</w:t>
      </w:r>
      <w:r w:rsidR="001964DE">
        <w:rPr>
          <w:rFonts w:ascii="Times New Roman" w:eastAsia="Times New Roman" w:hAnsi="Times New Roman" w:cs="Times New Roman"/>
          <w:sz w:val="24"/>
          <w:szCs w:val="24"/>
        </w:rPr>
        <w:t>ly</w:t>
      </w:r>
      <w:r w:rsidR="00DD7D4A">
        <w:rPr>
          <w:rFonts w:ascii="Times New Roman" w:eastAsia="Times New Roman" w:hAnsi="Times New Roman" w:cs="Times New Roman"/>
          <w:sz w:val="24"/>
          <w:szCs w:val="24"/>
        </w:rPr>
        <w:t xml:space="preserve"> while it takes longer for larger predators to</w:t>
      </w:r>
      <w:r w:rsidR="001964DE">
        <w:rPr>
          <w:rFonts w:ascii="Times New Roman" w:eastAsia="Times New Roman" w:hAnsi="Times New Roman" w:cs="Times New Roman"/>
          <w:sz w:val="24"/>
          <w:szCs w:val="24"/>
        </w:rPr>
        <w:t xml:space="preserve"> respond to their </w:t>
      </w:r>
      <w:r w:rsidR="007B50FD">
        <w:rPr>
          <w:rFonts w:ascii="Times New Roman" w:eastAsia="Times New Roman" w:hAnsi="Times New Roman" w:cs="Times New Roman"/>
          <w:sz w:val="24"/>
          <w:szCs w:val="24"/>
        </w:rPr>
        <w:t>environments</w:t>
      </w:r>
      <w:r w:rsidR="004D6C91">
        <w:rPr>
          <w:rFonts w:ascii="Times New Roman" w:eastAsia="Times New Roman" w:hAnsi="Times New Roman" w:cs="Times New Roman"/>
          <w:sz w:val="24"/>
          <w:szCs w:val="24"/>
        </w:rPr>
        <w:t xml:space="preserve">. </w:t>
      </w:r>
      <w:ins w:id="131" w:author="Microsoft Office User" w:date="2021-06-16T12:27:00Z">
        <w:r w:rsidR="009A5BB2">
          <w:rPr>
            <w:rFonts w:ascii="Times New Roman" w:eastAsia="Times New Roman" w:hAnsi="Times New Roman" w:cs="Times New Roman"/>
            <w:sz w:val="24"/>
            <w:szCs w:val="24"/>
          </w:rPr>
          <w:t xml:space="preserve">The slow response of large zooplankton gives </w:t>
        </w:r>
      </w:ins>
      <w:ins w:id="132" w:author="Microsoft Office User" w:date="2021-06-16T12:28:00Z">
        <w:r w:rsidR="009A5BB2">
          <w:rPr>
            <w:rFonts w:ascii="Times New Roman" w:eastAsia="Times New Roman" w:hAnsi="Times New Roman" w:cs="Times New Roman"/>
            <w:sz w:val="24"/>
            <w:szCs w:val="24"/>
          </w:rPr>
          <w:t>an advantage to large phytoplankton</w:t>
        </w:r>
      </w:ins>
      <w:ins w:id="133" w:author="Microsoft Office User" w:date="2021-06-16T12:31:00Z">
        <w:r w:rsidR="009A5BB2">
          <w:rPr>
            <w:rFonts w:ascii="Times New Roman" w:eastAsia="Times New Roman" w:hAnsi="Times New Roman" w:cs="Times New Roman"/>
            <w:sz w:val="24"/>
            <w:szCs w:val="24"/>
          </w:rPr>
          <w:t xml:space="preserve">, who </w:t>
        </w:r>
      </w:ins>
      <w:proofErr w:type="gramStart"/>
      <w:ins w:id="134" w:author="Microsoft Office User" w:date="2021-06-16T12:32:00Z">
        <w:r w:rsidR="009A5BB2">
          <w:rPr>
            <w:rFonts w:ascii="Times New Roman" w:eastAsia="Times New Roman" w:hAnsi="Times New Roman" w:cs="Times New Roman"/>
            <w:sz w:val="24"/>
            <w:szCs w:val="24"/>
          </w:rPr>
          <w:t>don’t</w:t>
        </w:r>
        <w:proofErr w:type="gramEnd"/>
        <w:r w:rsidR="009A5BB2">
          <w:rPr>
            <w:rFonts w:ascii="Times New Roman" w:eastAsia="Times New Roman" w:hAnsi="Times New Roman" w:cs="Times New Roman"/>
            <w:sz w:val="24"/>
            <w:szCs w:val="24"/>
          </w:rPr>
          <w:t xml:space="preserve"> face increased grazing pressure until long after smaller phytoplankton do</w:t>
        </w:r>
      </w:ins>
      <w:ins w:id="135" w:author="Microsoft Office User" w:date="2021-06-16T12:29:00Z">
        <w:r w:rsidR="009A5BB2">
          <w:rPr>
            <w:rFonts w:ascii="Times New Roman" w:eastAsia="Times New Roman" w:hAnsi="Times New Roman" w:cs="Times New Roman"/>
            <w:sz w:val="24"/>
            <w:szCs w:val="24"/>
          </w:rPr>
          <w:t xml:space="preserve">. </w:t>
        </w:r>
      </w:ins>
      <w:del w:id="136" w:author="Microsoft Office User" w:date="2021-06-16T12:24:00Z">
        <w:r w:rsidR="004D6C91" w:rsidDel="009A5BB2">
          <w:rPr>
            <w:rFonts w:ascii="Times New Roman" w:eastAsia="Times New Roman" w:hAnsi="Times New Roman" w:cs="Times New Roman"/>
            <w:sz w:val="24"/>
            <w:szCs w:val="24"/>
          </w:rPr>
          <w:delText xml:space="preserve">In other words, small zooplankton </w:delText>
        </w:r>
        <w:r w:rsidR="00306D24" w:rsidDel="009A5BB2">
          <w:rPr>
            <w:rFonts w:ascii="Times New Roman" w:eastAsia="Times New Roman" w:hAnsi="Times New Roman" w:cs="Times New Roman"/>
            <w:sz w:val="24"/>
            <w:szCs w:val="24"/>
          </w:rPr>
          <w:delText xml:space="preserve">tend to </w:delText>
        </w:r>
        <w:r w:rsidR="00B651EE" w:rsidDel="009A5BB2">
          <w:rPr>
            <w:rFonts w:ascii="Times New Roman" w:eastAsia="Times New Roman" w:hAnsi="Times New Roman" w:cs="Times New Roman"/>
            <w:sz w:val="24"/>
            <w:szCs w:val="24"/>
          </w:rPr>
          <w:delText xml:space="preserve">eat </w:delText>
        </w:r>
        <w:r w:rsidR="007B50FD" w:rsidDel="009A5BB2">
          <w:rPr>
            <w:rFonts w:ascii="Times New Roman" w:eastAsia="Times New Roman" w:hAnsi="Times New Roman" w:cs="Times New Roman"/>
            <w:sz w:val="24"/>
            <w:szCs w:val="24"/>
          </w:rPr>
          <w:delText>zooplankton within their size range</w:delText>
        </w:r>
        <w:r w:rsidR="00E7656D" w:rsidDel="009A5BB2">
          <w:rPr>
            <w:rFonts w:ascii="Times New Roman" w:eastAsia="Times New Roman" w:hAnsi="Times New Roman" w:cs="Times New Roman"/>
            <w:sz w:val="24"/>
            <w:szCs w:val="24"/>
          </w:rPr>
          <w:delText xml:space="preserve"> </w:delText>
        </w:r>
        <w:commentRangeStart w:id="137"/>
        <w:r w:rsidR="00B651EE" w:rsidDel="009A5BB2">
          <w:rPr>
            <w:rFonts w:ascii="Times New Roman" w:eastAsia="Times New Roman" w:hAnsi="Times New Roman" w:cs="Times New Roman"/>
            <w:sz w:val="24"/>
            <w:szCs w:val="24"/>
          </w:rPr>
          <w:delText>quicklier</w:delText>
        </w:r>
        <w:commentRangeEnd w:id="137"/>
        <w:r w:rsidR="009A5BB2" w:rsidDel="009A5BB2">
          <w:rPr>
            <w:rStyle w:val="CommentReference"/>
          </w:rPr>
          <w:commentReference w:id="137"/>
        </w:r>
        <w:r w:rsidR="00B651EE" w:rsidDel="009A5BB2">
          <w:rPr>
            <w:rFonts w:ascii="Times New Roman" w:eastAsia="Times New Roman" w:hAnsi="Times New Roman" w:cs="Times New Roman"/>
            <w:sz w:val="24"/>
            <w:szCs w:val="24"/>
          </w:rPr>
          <w:delText xml:space="preserve"> than larger </w:delText>
        </w:r>
        <w:r w:rsidR="007B50FD" w:rsidDel="009A5BB2">
          <w:rPr>
            <w:rFonts w:ascii="Times New Roman" w:eastAsia="Times New Roman" w:hAnsi="Times New Roman" w:cs="Times New Roman"/>
            <w:sz w:val="24"/>
            <w:szCs w:val="24"/>
          </w:rPr>
          <w:delText>zooplankton</w:delText>
        </w:r>
        <w:r w:rsidR="00B651EE" w:rsidDel="009A5BB2">
          <w:rPr>
            <w:rFonts w:ascii="Times New Roman" w:eastAsia="Times New Roman" w:hAnsi="Times New Roman" w:cs="Times New Roman"/>
            <w:sz w:val="24"/>
            <w:szCs w:val="24"/>
          </w:rPr>
          <w:delText xml:space="preserve">. </w:delText>
        </w:r>
      </w:del>
      <w:del w:id="138" w:author="Microsoft Office User" w:date="2021-06-16T12:32:00Z">
        <w:r w:rsidR="00B651EE" w:rsidDel="009A5BB2">
          <w:rPr>
            <w:rFonts w:ascii="Times New Roman" w:eastAsia="Times New Roman" w:hAnsi="Times New Roman" w:cs="Times New Roman"/>
            <w:sz w:val="24"/>
            <w:szCs w:val="24"/>
          </w:rPr>
          <w:delText>Because of the</w:delText>
        </w:r>
        <w:r w:rsidR="00810131" w:rsidDel="009A5BB2">
          <w:rPr>
            <w:rFonts w:ascii="Times New Roman" w:eastAsia="Times New Roman" w:hAnsi="Times New Roman" w:cs="Times New Roman"/>
            <w:sz w:val="24"/>
            <w:szCs w:val="24"/>
          </w:rPr>
          <w:delText xml:space="preserve"> slow response </w:delText>
        </w:r>
        <w:r w:rsidR="00B651EE" w:rsidDel="009A5BB2">
          <w:rPr>
            <w:rFonts w:ascii="Times New Roman" w:eastAsia="Times New Roman" w:hAnsi="Times New Roman" w:cs="Times New Roman"/>
            <w:sz w:val="24"/>
            <w:szCs w:val="24"/>
          </w:rPr>
          <w:delText xml:space="preserve">of large </w:delText>
        </w:r>
        <w:r w:rsidR="00831E8E" w:rsidDel="009A5BB2">
          <w:rPr>
            <w:rFonts w:ascii="Times New Roman" w:eastAsia="Times New Roman" w:hAnsi="Times New Roman" w:cs="Times New Roman"/>
            <w:sz w:val="24"/>
            <w:szCs w:val="24"/>
          </w:rPr>
          <w:delText>zooplankton</w:delText>
        </w:r>
        <w:r w:rsidR="00B651EE" w:rsidDel="009A5BB2">
          <w:rPr>
            <w:rFonts w:ascii="Times New Roman" w:eastAsia="Times New Roman" w:hAnsi="Times New Roman" w:cs="Times New Roman"/>
            <w:sz w:val="24"/>
            <w:szCs w:val="24"/>
          </w:rPr>
          <w:delText>, larger phytoplankton</w:delText>
        </w:r>
        <w:r w:rsidR="00810131" w:rsidDel="009A5BB2">
          <w:rPr>
            <w:rFonts w:ascii="Times New Roman" w:eastAsia="Times New Roman" w:hAnsi="Times New Roman" w:cs="Times New Roman"/>
            <w:sz w:val="24"/>
            <w:szCs w:val="24"/>
          </w:rPr>
          <w:delText xml:space="preserve"> </w:delText>
        </w:r>
        <w:r w:rsidR="00831E8E" w:rsidDel="009A5BB2">
          <w:rPr>
            <w:rFonts w:ascii="Times New Roman" w:eastAsia="Times New Roman" w:hAnsi="Times New Roman" w:cs="Times New Roman"/>
            <w:sz w:val="24"/>
            <w:szCs w:val="24"/>
          </w:rPr>
          <w:delText xml:space="preserve">carry </w:delText>
        </w:r>
        <w:r w:rsidR="00F02A7E" w:rsidDel="009A5BB2">
          <w:rPr>
            <w:rFonts w:ascii="Times New Roman" w:eastAsia="Times New Roman" w:hAnsi="Times New Roman" w:cs="Times New Roman"/>
            <w:sz w:val="24"/>
            <w:szCs w:val="24"/>
          </w:rPr>
          <w:delText>a growth</w:delText>
        </w:r>
        <w:r w:rsidR="00B651EE" w:rsidDel="009A5BB2">
          <w:rPr>
            <w:rFonts w:ascii="Times New Roman" w:eastAsia="Times New Roman" w:hAnsi="Times New Roman" w:cs="Times New Roman"/>
            <w:sz w:val="24"/>
            <w:szCs w:val="24"/>
          </w:rPr>
          <w:delText xml:space="preserve"> ad</w:delText>
        </w:r>
        <w:r w:rsidR="001A0474" w:rsidDel="009A5BB2">
          <w:rPr>
            <w:rFonts w:ascii="Times New Roman" w:eastAsia="Times New Roman" w:hAnsi="Times New Roman" w:cs="Times New Roman"/>
            <w:sz w:val="24"/>
            <w:szCs w:val="24"/>
          </w:rPr>
          <w:delText xml:space="preserve">vantage </w:delText>
        </w:r>
        <w:commentRangeStart w:id="139"/>
        <w:r w:rsidR="00831E8E" w:rsidDel="009A5BB2">
          <w:rPr>
            <w:rFonts w:ascii="Times New Roman" w:eastAsia="Times New Roman" w:hAnsi="Times New Roman" w:cs="Times New Roman"/>
            <w:sz w:val="24"/>
            <w:szCs w:val="24"/>
          </w:rPr>
          <w:delText>in which</w:delText>
        </w:r>
        <w:commentRangeEnd w:id="139"/>
        <w:r w:rsidR="009A5BB2" w:rsidDel="009A5BB2">
          <w:rPr>
            <w:rStyle w:val="CommentReference"/>
          </w:rPr>
          <w:commentReference w:id="139"/>
        </w:r>
        <w:r w:rsidR="00831E8E" w:rsidDel="009A5BB2">
          <w:rPr>
            <w:rFonts w:ascii="Times New Roman" w:eastAsia="Times New Roman" w:hAnsi="Times New Roman" w:cs="Times New Roman"/>
            <w:sz w:val="24"/>
            <w:szCs w:val="24"/>
          </w:rPr>
          <w:delText xml:space="preserve"> they can </w:delText>
        </w:r>
        <w:r w:rsidR="001A0474" w:rsidDel="009A5BB2">
          <w:rPr>
            <w:rFonts w:ascii="Times New Roman" w:eastAsia="Times New Roman" w:hAnsi="Times New Roman" w:cs="Times New Roman"/>
            <w:sz w:val="24"/>
            <w:szCs w:val="24"/>
          </w:rPr>
          <w:delText>grow more</w:delText>
        </w:r>
        <w:r w:rsidR="005E7DE3" w:rsidDel="009A5BB2">
          <w:rPr>
            <w:rFonts w:ascii="Times New Roman" w:eastAsia="Times New Roman" w:hAnsi="Times New Roman" w:cs="Times New Roman"/>
            <w:sz w:val="24"/>
            <w:szCs w:val="24"/>
          </w:rPr>
          <w:delText xml:space="preserve"> and survive longer</w:delText>
        </w:r>
        <w:r w:rsidR="001A0474" w:rsidDel="009A5BB2">
          <w:rPr>
            <w:rFonts w:ascii="Times New Roman" w:eastAsia="Times New Roman" w:hAnsi="Times New Roman" w:cs="Times New Roman"/>
            <w:sz w:val="24"/>
            <w:szCs w:val="24"/>
          </w:rPr>
          <w:delText xml:space="preserve"> before large predators finally react and eat them. </w:delText>
        </w:r>
      </w:del>
    </w:p>
    <w:p w14:paraId="54F8FAB4" w14:textId="6EB6AC7F" w:rsidR="001A0474" w:rsidRDefault="001A0474" w:rsidP="00A5795A">
      <w:pPr>
        <w:spacing w:after="0" w:line="240" w:lineRule="auto"/>
        <w:rPr>
          <w:rFonts w:ascii="Times New Roman" w:eastAsia="Times New Roman" w:hAnsi="Times New Roman" w:cs="Times New Roman"/>
          <w:sz w:val="24"/>
          <w:szCs w:val="24"/>
        </w:rPr>
      </w:pPr>
    </w:p>
    <w:p w14:paraId="07B7374C" w14:textId="18029C8F" w:rsidR="00E474A6" w:rsidRDefault="00332EC8" w:rsidP="00E474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 models </w:t>
      </w:r>
      <w:del w:id="140" w:author="Microsoft Office User" w:date="2021-06-16T12:29:00Z">
        <w:r w:rsidDel="009A5BB2">
          <w:rPr>
            <w:rFonts w:ascii="Times New Roman" w:eastAsia="Times New Roman" w:hAnsi="Times New Roman" w:cs="Times New Roman"/>
            <w:sz w:val="24"/>
            <w:szCs w:val="24"/>
          </w:rPr>
          <w:delText xml:space="preserve">overestimate </w:delText>
        </w:r>
        <w:r w:rsidR="00D6184C" w:rsidDel="009A5BB2">
          <w:rPr>
            <w:rFonts w:ascii="Times New Roman" w:eastAsia="Times New Roman" w:hAnsi="Times New Roman" w:cs="Times New Roman"/>
            <w:sz w:val="24"/>
            <w:szCs w:val="24"/>
          </w:rPr>
          <w:delText xml:space="preserve">the role competition plays </w:delText>
        </w:r>
      </w:del>
      <w:ins w:id="141" w:author="Microsoft Office User" w:date="2021-06-16T12:29:00Z">
        <w:r w:rsidR="009A5BB2">
          <w:rPr>
            <w:rFonts w:ascii="Times New Roman" w:eastAsia="Times New Roman" w:hAnsi="Times New Roman" w:cs="Times New Roman"/>
            <w:sz w:val="24"/>
            <w:szCs w:val="24"/>
          </w:rPr>
          <w:t xml:space="preserve">claim competition plays a primary role in structuring </w:t>
        </w:r>
      </w:ins>
      <w:del w:id="142" w:author="Microsoft Office User" w:date="2021-06-16T12:29:00Z">
        <w:r w:rsidR="00D6184C" w:rsidDel="009A5BB2">
          <w:rPr>
            <w:rFonts w:ascii="Times New Roman" w:eastAsia="Times New Roman" w:hAnsi="Times New Roman" w:cs="Times New Roman"/>
            <w:sz w:val="24"/>
            <w:szCs w:val="24"/>
          </w:rPr>
          <w:delText xml:space="preserve">in </w:delText>
        </w:r>
      </w:del>
      <w:r w:rsidR="00D6184C">
        <w:rPr>
          <w:rFonts w:ascii="Times New Roman" w:eastAsia="Times New Roman" w:hAnsi="Times New Roman" w:cs="Times New Roman"/>
          <w:sz w:val="24"/>
          <w:szCs w:val="24"/>
        </w:rPr>
        <w:t xml:space="preserve">phytoplankton communities. This study </w:t>
      </w:r>
      <w:r w:rsidR="00F225D1">
        <w:rPr>
          <w:rFonts w:ascii="Times New Roman" w:eastAsia="Times New Roman" w:hAnsi="Times New Roman" w:cs="Times New Roman"/>
          <w:sz w:val="24"/>
          <w:szCs w:val="24"/>
        </w:rPr>
        <w:t xml:space="preserve">veers from traditional models and suggests </w:t>
      </w:r>
      <w:del w:id="143" w:author="Microsoft Office User" w:date="2021-06-16T12:30:00Z">
        <w:r w:rsidR="00F225D1" w:rsidDel="009A5BB2">
          <w:rPr>
            <w:rFonts w:ascii="Times New Roman" w:eastAsia="Times New Roman" w:hAnsi="Times New Roman" w:cs="Times New Roman"/>
            <w:sz w:val="24"/>
            <w:szCs w:val="24"/>
          </w:rPr>
          <w:delText xml:space="preserve">that </w:delText>
        </w:r>
      </w:del>
      <w:r w:rsidR="00F225D1">
        <w:rPr>
          <w:rFonts w:ascii="Times New Roman" w:eastAsia="Times New Roman" w:hAnsi="Times New Roman" w:cs="Times New Roman"/>
          <w:sz w:val="24"/>
          <w:szCs w:val="24"/>
        </w:rPr>
        <w:t xml:space="preserve">zooplankton predation </w:t>
      </w:r>
      <w:del w:id="144" w:author="Microsoft Office User" w:date="2021-06-16T12:29:00Z">
        <w:r w:rsidR="008124DD" w:rsidDel="009A5BB2">
          <w:rPr>
            <w:rFonts w:ascii="Times New Roman" w:eastAsia="Times New Roman" w:hAnsi="Times New Roman" w:cs="Times New Roman"/>
            <w:sz w:val="24"/>
            <w:szCs w:val="24"/>
          </w:rPr>
          <w:delText>is what drives the abundance of phytoplankton populations.</w:delText>
        </w:r>
      </w:del>
      <w:ins w:id="145" w:author="Microsoft Office User" w:date="2021-06-16T12:30:00Z">
        <w:r w:rsidR="009A5BB2">
          <w:rPr>
            <w:rFonts w:ascii="Times New Roman" w:eastAsia="Times New Roman" w:hAnsi="Times New Roman" w:cs="Times New Roman"/>
            <w:sz w:val="24"/>
            <w:szCs w:val="24"/>
          </w:rPr>
          <w:t>structures phytoplankton communities.</w:t>
        </w:r>
      </w:ins>
      <w:r w:rsidR="008124DD">
        <w:rPr>
          <w:rFonts w:ascii="Times New Roman" w:eastAsia="Times New Roman" w:hAnsi="Times New Roman" w:cs="Times New Roman"/>
          <w:sz w:val="24"/>
          <w:szCs w:val="24"/>
        </w:rPr>
        <w:t xml:space="preserve"> Their model </w:t>
      </w:r>
      <w:r w:rsidR="007E4002">
        <w:rPr>
          <w:rFonts w:ascii="Times New Roman" w:eastAsia="Times New Roman" w:hAnsi="Times New Roman" w:cs="Times New Roman"/>
          <w:sz w:val="24"/>
          <w:szCs w:val="24"/>
        </w:rPr>
        <w:t>could sufficiently</w:t>
      </w:r>
      <w:r w:rsidR="008124DD">
        <w:rPr>
          <w:rFonts w:ascii="Times New Roman" w:eastAsia="Times New Roman" w:hAnsi="Times New Roman" w:cs="Times New Roman"/>
          <w:sz w:val="24"/>
          <w:szCs w:val="24"/>
        </w:rPr>
        <w:t xml:space="preserve"> </w:t>
      </w:r>
      <w:r w:rsidR="009D0226">
        <w:rPr>
          <w:rFonts w:ascii="Times New Roman" w:eastAsia="Times New Roman" w:hAnsi="Times New Roman" w:cs="Times New Roman"/>
          <w:sz w:val="24"/>
          <w:szCs w:val="24"/>
        </w:rPr>
        <w:t xml:space="preserve">explain real world observations of phytoplankton </w:t>
      </w:r>
      <w:r w:rsidR="007E4002">
        <w:rPr>
          <w:rFonts w:ascii="Times New Roman" w:eastAsia="Times New Roman" w:hAnsi="Times New Roman" w:cs="Times New Roman"/>
          <w:sz w:val="24"/>
          <w:szCs w:val="24"/>
        </w:rPr>
        <w:t xml:space="preserve">communities </w:t>
      </w:r>
      <w:del w:id="146" w:author="Microsoft Office User" w:date="2021-06-16T12:32:00Z">
        <w:r w:rsidR="009D0226" w:rsidDel="009A5BB2">
          <w:rPr>
            <w:rFonts w:ascii="Times New Roman" w:eastAsia="Times New Roman" w:hAnsi="Times New Roman" w:cs="Times New Roman"/>
            <w:sz w:val="24"/>
            <w:szCs w:val="24"/>
          </w:rPr>
          <w:delText xml:space="preserve">globally, as well as the </w:delText>
        </w:r>
        <w:r w:rsidR="00C8151C" w:rsidDel="009A5BB2">
          <w:rPr>
            <w:rFonts w:ascii="Times New Roman" w:eastAsia="Times New Roman" w:hAnsi="Times New Roman" w:cs="Times New Roman"/>
            <w:sz w:val="24"/>
            <w:szCs w:val="24"/>
          </w:rPr>
          <w:delText>advantage</w:delText>
        </w:r>
        <w:r w:rsidR="000C063A" w:rsidDel="009A5BB2">
          <w:rPr>
            <w:rFonts w:ascii="Times New Roman" w:eastAsia="Times New Roman" w:hAnsi="Times New Roman" w:cs="Times New Roman"/>
            <w:sz w:val="24"/>
            <w:szCs w:val="24"/>
          </w:rPr>
          <w:delText xml:space="preserve"> larger phytoplankton have </w:delText>
        </w:r>
        <w:r w:rsidR="007E4002" w:rsidDel="009A5BB2">
          <w:rPr>
            <w:rFonts w:ascii="Times New Roman" w:eastAsia="Times New Roman" w:hAnsi="Times New Roman" w:cs="Times New Roman"/>
            <w:sz w:val="24"/>
            <w:szCs w:val="24"/>
          </w:rPr>
          <w:delText>within said communities</w:delText>
        </w:r>
        <w:r w:rsidR="000C063A" w:rsidDel="009A5BB2">
          <w:rPr>
            <w:rFonts w:ascii="Times New Roman" w:eastAsia="Times New Roman" w:hAnsi="Times New Roman" w:cs="Times New Roman"/>
            <w:sz w:val="24"/>
            <w:szCs w:val="24"/>
          </w:rPr>
          <w:delText xml:space="preserve">. </w:delText>
        </w:r>
      </w:del>
      <w:ins w:id="147" w:author="Microsoft Office User" w:date="2021-06-16T12:32:00Z">
        <w:r w:rsidR="009A5BB2">
          <w:rPr>
            <w:rFonts w:ascii="Times New Roman" w:eastAsia="Times New Roman" w:hAnsi="Times New Roman" w:cs="Times New Roman"/>
            <w:sz w:val="24"/>
            <w:szCs w:val="24"/>
          </w:rPr>
          <w:t>in global observations</w:t>
        </w:r>
      </w:ins>
      <w:ins w:id="148" w:author="Microsoft Office User" w:date="2021-06-16T12:33:00Z">
        <w:r w:rsidR="001F0548">
          <w:rPr>
            <w:rFonts w:ascii="Times New Roman" w:eastAsia="Times New Roman" w:hAnsi="Times New Roman" w:cs="Times New Roman"/>
            <w:sz w:val="24"/>
            <w:szCs w:val="24"/>
          </w:rPr>
          <w:t>, encouraging future research on phytoplankton community assembly to pay increased attention to predat</w:t>
        </w:r>
      </w:ins>
      <w:ins w:id="149" w:author="Microsoft Office User" w:date="2021-06-16T12:34:00Z">
        <w:r w:rsidR="001F0548">
          <w:rPr>
            <w:rFonts w:ascii="Times New Roman" w:eastAsia="Times New Roman" w:hAnsi="Times New Roman" w:cs="Times New Roman"/>
            <w:sz w:val="24"/>
            <w:szCs w:val="24"/>
          </w:rPr>
          <w:t xml:space="preserve">ion and not just competition for nutrients. </w:t>
        </w:r>
      </w:ins>
      <w:del w:id="150" w:author="Microsoft Office User" w:date="2021-06-16T12:32:00Z">
        <w:r w:rsidR="00DC4BF8" w:rsidDel="009A5BB2">
          <w:rPr>
            <w:rFonts w:ascii="Times New Roman" w:eastAsia="Times New Roman" w:hAnsi="Times New Roman" w:cs="Times New Roman"/>
            <w:sz w:val="24"/>
            <w:szCs w:val="24"/>
          </w:rPr>
          <w:delText>Th</w:delText>
        </w:r>
        <w:r w:rsidR="00B93F42" w:rsidDel="009A5BB2">
          <w:rPr>
            <w:rFonts w:ascii="Times New Roman" w:eastAsia="Times New Roman" w:hAnsi="Times New Roman" w:cs="Times New Roman"/>
            <w:sz w:val="24"/>
            <w:szCs w:val="24"/>
          </w:rPr>
          <w:delText xml:space="preserve">is </w:delText>
        </w:r>
        <w:r w:rsidR="00DC4BF8" w:rsidDel="009A5BB2">
          <w:rPr>
            <w:rFonts w:ascii="Times New Roman" w:eastAsia="Times New Roman" w:hAnsi="Times New Roman" w:cs="Times New Roman"/>
            <w:sz w:val="24"/>
            <w:szCs w:val="24"/>
          </w:rPr>
          <w:delText xml:space="preserve">more nuanced version of </w:delText>
        </w:r>
        <w:r w:rsidR="00B93F42" w:rsidDel="009A5BB2">
          <w:rPr>
            <w:rFonts w:ascii="Times New Roman" w:eastAsia="Times New Roman" w:hAnsi="Times New Roman" w:cs="Times New Roman"/>
            <w:sz w:val="24"/>
            <w:szCs w:val="24"/>
          </w:rPr>
          <w:delText xml:space="preserve">Margalef’s mandala </w:delText>
        </w:r>
        <w:r w:rsidR="00DC4BF8" w:rsidDel="009A5BB2">
          <w:rPr>
            <w:rFonts w:ascii="Times New Roman" w:eastAsia="Times New Roman" w:hAnsi="Times New Roman" w:cs="Times New Roman"/>
            <w:sz w:val="24"/>
            <w:szCs w:val="24"/>
          </w:rPr>
          <w:delText>that better represents</w:delText>
        </w:r>
        <w:r w:rsidR="00B93F42" w:rsidDel="009A5BB2">
          <w:rPr>
            <w:rFonts w:ascii="Times New Roman" w:eastAsia="Times New Roman" w:hAnsi="Times New Roman" w:cs="Times New Roman"/>
            <w:sz w:val="24"/>
            <w:szCs w:val="24"/>
          </w:rPr>
          <w:delText xml:space="preserve"> out current knowledge of phytoplankton a</w:delText>
        </w:r>
        <w:r w:rsidR="006E37B3" w:rsidDel="009A5BB2">
          <w:rPr>
            <w:rFonts w:ascii="Times New Roman" w:eastAsia="Times New Roman" w:hAnsi="Times New Roman" w:cs="Times New Roman"/>
            <w:sz w:val="24"/>
            <w:szCs w:val="24"/>
          </w:rPr>
          <w:delText>bundances</w:delText>
        </w:r>
        <w:r w:rsidR="00F745E2" w:rsidDel="009A5BB2">
          <w:rPr>
            <w:rFonts w:ascii="Times New Roman" w:eastAsia="Times New Roman" w:hAnsi="Times New Roman" w:cs="Times New Roman"/>
            <w:sz w:val="24"/>
            <w:szCs w:val="24"/>
          </w:rPr>
          <w:delText>.</w:delText>
        </w:r>
      </w:del>
      <w:r w:rsidR="00F745E2">
        <w:rPr>
          <w:rFonts w:ascii="Times New Roman" w:eastAsia="Times New Roman" w:hAnsi="Times New Roman" w:cs="Times New Roman"/>
          <w:sz w:val="24"/>
          <w:szCs w:val="24"/>
        </w:rPr>
        <w:t xml:space="preserve"> </w:t>
      </w:r>
    </w:p>
    <w:p w14:paraId="2D320663" w14:textId="3223A2C5" w:rsidR="00C87F67" w:rsidRDefault="00C87F67" w:rsidP="001A0474">
      <w:pPr>
        <w:tabs>
          <w:tab w:val="left" w:pos="1410"/>
        </w:tabs>
        <w:rPr>
          <w:ins w:id="151" w:author="isimeme udu" w:date="2021-06-17T10:34:00Z"/>
          <w:rFonts w:ascii="Times New Roman" w:eastAsia="Times New Roman" w:hAnsi="Times New Roman" w:cs="Times New Roman"/>
          <w:sz w:val="24"/>
          <w:szCs w:val="24"/>
        </w:rPr>
      </w:pPr>
    </w:p>
    <w:p w14:paraId="1C2834EA" w14:textId="4D82A436" w:rsidR="00C34278" w:rsidRDefault="00C34278" w:rsidP="001A0474">
      <w:pPr>
        <w:tabs>
          <w:tab w:val="left" w:pos="1410"/>
        </w:tabs>
        <w:rPr>
          <w:ins w:id="152" w:author="isimeme udu" w:date="2021-06-17T10:34:00Z"/>
          <w:rFonts w:ascii="Times New Roman" w:eastAsia="Times New Roman" w:hAnsi="Times New Roman" w:cs="Times New Roman"/>
          <w:sz w:val="24"/>
          <w:szCs w:val="24"/>
        </w:rPr>
      </w:pPr>
    </w:p>
    <w:p w14:paraId="27E29618" w14:textId="3AA4CE77" w:rsidR="00C34278" w:rsidRDefault="00C34278" w:rsidP="001A0474">
      <w:pPr>
        <w:tabs>
          <w:tab w:val="left" w:pos="1410"/>
        </w:tabs>
        <w:rPr>
          <w:ins w:id="153" w:author="isimeme udu" w:date="2021-06-17T10:34:00Z"/>
          <w:rFonts w:ascii="Times New Roman" w:eastAsia="Times New Roman" w:hAnsi="Times New Roman" w:cs="Times New Roman"/>
          <w:sz w:val="24"/>
          <w:szCs w:val="24"/>
        </w:rPr>
      </w:pPr>
    </w:p>
    <w:p w14:paraId="74901A22" w14:textId="77777777" w:rsidR="00C34278" w:rsidRDefault="00C34278" w:rsidP="001A0474">
      <w:pPr>
        <w:tabs>
          <w:tab w:val="left" w:pos="1410"/>
        </w:tabs>
        <w:rPr>
          <w:rFonts w:ascii="Times New Roman" w:eastAsia="Times New Roman" w:hAnsi="Times New Roman" w:cs="Times New Roman"/>
          <w:sz w:val="24"/>
          <w:szCs w:val="24"/>
        </w:rPr>
      </w:pPr>
    </w:p>
    <w:p w14:paraId="31268CD7" w14:textId="4C49258A" w:rsidR="00E474A6" w:rsidRPr="00696364" w:rsidRDefault="00E474A6" w:rsidP="001A0474">
      <w:pPr>
        <w:tabs>
          <w:tab w:val="left" w:pos="1410"/>
        </w:tabs>
        <w:rPr>
          <w:rFonts w:ascii="Times New Roman" w:hAnsi="Times New Roman" w:cs="Times New Roman"/>
          <w:b/>
          <w:bCs/>
          <w:sz w:val="24"/>
          <w:szCs w:val="24"/>
        </w:rPr>
      </w:pPr>
      <w:r w:rsidRPr="00696364">
        <w:rPr>
          <w:rFonts w:ascii="Times New Roman" w:hAnsi="Times New Roman" w:cs="Times New Roman"/>
          <w:b/>
          <w:bCs/>
          <w:sz w:val="24"/>
          <w:szCs w:val="24"/>
        </w:rPr>
        <w:lastRenderedPageBreak/>
        <w:t>Main Bullet Points:</w:t>
      </w:r>
    </w:p>
    <w:p w14:paraId="72F4F7B2" w14:textId="4BB5D808" w:rsidR="003F40B6" w:rsidRDefault="00B80E06" w:rsidP="003F40B6">
      <w:pPr>
        <w:pStyle w:val="ListParagraph"/>
        <w:numPr>
          <w:ilvl w:val="0"/>
          <w:numId w:val="2"/>
        </w:numPr>
        <w:tabs>
          <w:tab w:val="left" w:pos="1410"/>
        </w:tabs>
        <w:rPr>
          <w:rFonts w:ascii="Times New Roman" w:hAnsi="Times New Roman" w:cs="Times New Roman"/>
          <w:sz w:val="24"/>
          <w:szCs w:val="24"/>
        </w:rPr>
      </w:pPr>
      <w:r>
        <w:rPr>
          <w:rFonts w:ascii="Times New Roman" w:hAnsi="Times New Roman" w:cs="Times New Roman"/>
          <w:sz w:val="24"/>
          <w:szCs w:val="24"/>
        </w:rPr>
        <w:t xml:space="preserve">The model the authors present </w:t>
      </w:r>
      <w:r w:rsidR="00CA6A62">
        <w:rPr>
          <w:rFonts w:ascii="Times New Roman" w:hAnsi="Times New Roman" w:cs="Times New Roman"/>
          <w:sz w:val="24"/>
          <w:szCs w:val="24"/>
        </w:rPr>
        <w:t>sufficiently explains real world observations of phytoplankton abundance in global ocean waters</w:t>
      </w:r>
      <w:r w:rsidR="00141EC3">
        <w:rPr>
          <w:rFonts w:ascii="Times New Roman" w:hAnsi="Times New Roman" w:cs="Times New Roman"/>
          <w:sz w:val="24"/>
          <w:szCs w:val="24"/>
        </w:rPr>
        <w:t>.</w:t>
      </w:r>
    </w:p>
    <w:p w14:paraId="7283AA77" w14:textId="588B1B7D" w:rsidR="003F40B6" w:rsidRDefault="00705317" w:rsidP="003F40B6">
      <w:pPr>
        <w:pStyle w:val="ListParagraph"/>
        <w:numPr>
          <w:ilvl w:val="0"/>
          <w:numId w:val="2"/>
        </w:numPr>
        <w:tabs>
          <w:tab w:val="left" w:pos="1410"/>
        </w:tabs>
        <w:rPr>
          <w:rFonts w:ascii="Times New Roman" w:hAnsi="Times New Roman" w:cs="Times New Roman"/>
          <w:sz w:val="24"/>
          <w:szCs w:val="24"/>
        </w:rPr>
      </w:pPr>
      <w:r>
        <w:rPr>
          <w:rFonts w:ascii="Times New Roman" w:hAnsi="Times New Roman" w:cs="Times New Roman"/>
          <w:sz w:val="24"/>
          <w:szCs w:val="24"/>
        </w:rPr>
        <w:t>There are more small phytoplankton than large ones regardless of how much nutrients there are in a specific ocean region.</w:t>
      </w:r>
    </w:p>
    <w:p w14:paraId="31ACB42E" w14:textId="69A3CB29" w:rsidR="00B80E06" w:rsidRDefault="00B80E06" w:rsidP="001A0474">
      <w:pPr>
        <w:pStyle w:val="ListParagraph"/>
        <w:numPr>
          <w:ilvl w:val="0"/>
          <w:numId w:val="2"/>
        </w:numPr>
        <w:tabs>
          <w:tab w:val="left" w:pos="1410"/>
        </w:tabs>
        <w:rPr>
          <w:rFonts w:ascii="Times New Roman" w:hAnsi="Times New Roman" w:cs="Times New Roman"/>
          <w:sz w:val="24"/>
          <w:szCs w:val="24"/>
        </w:rPr>
      </w:pPr>
      <w:r>
        <w:rPr>
          <w:rFonts w:ascii="Times New Roman" w:hAnsi="Times New Roman" w:cs="Times New Roman"/>
          <w:sz w:val="24"/>
          <w:szCs w:val="24"/>
        </w:rPr>
        <w:t>Competition and nutrient availability play less of a role in phytoplankton abundance than the size of predators eating them</w:t>
      </w:r>
      <w:r w:rsidR="00141EC3">
        <w:rPr>
          <w:rFonts w:ascii="Times New Roman" w:hAnsi="Times New Roman" w:cs="Times New Roman"/>
          <w:sz w:val="24"/>
          <w:szCs w:val="24"/>
        </w:rPr>
        <w:t>.</w:t>
      </w:r>
    </w:p>
    <w:p w14:paraId="3EB53077" w14:textId="49891463" w:rsidR="00E474A6" w:rsidRPr="00B80E06" w:rsidRDefault="00E474A6" w:rsidP="00B80E06">
      <w:pPr>
        <w:tabs>
          <w:tab w:val="left" w:pos="1410"/>
        </w:tabs>
        <w:rPr>
          <w:rFonts w:ascii="Times New Roman" w:hAnsi="Times New Roman" w:cs="Times New Roman"/>
          <w:sz w:val="24"/>
          <w:szCs w:val="24"/>
        </w:rPr>
      </w:pPr>
      <w:r w:rsidRPr="00B80E06">
        <w:rPr>
          <w:rFonts w:ascii="Times New Roman" w:hAnsi="Times New Roman" w:cs="Times New Roman"/>
          <w:b/>
          <w:bCs/>
          <w:sz w:val="24"/>
          <w:szCs w:val="24"/>
        </w:rPr>
        <w:t>Glossary</w:t>
      </w:r>
      <w:r w:rsidR="00FF2E19" w:rsidRPr="00B80E06">
        <w:rPr>
          <w:rFonts w:ascii="Times New Roman" w:hAnsi="Times New Roman" w:cs="Times New Roman"/>
          <w:b/>
          <w:bCs/>
          <w:sz w:val="24"/>
          <w:szCs w:val="24"/>
        </w:rPr>
        <w:t>:</w:t>
      </w:r>
    </w:p>
    <w:p w14:paraId="77E8619E" w14:textId="319F320B" w:rsidR="009620A9" w:rsidRPr="009620A9" w:rsidDel="001F0548" w:rsidRDefault="00FF2E19" w:rsidP="009620A9">
      <w:pPr>
        <w:pStyle w:val="ListParagraph"/>
        <w:numPr>
          <w:ilvl w:val="0"/>
          <w:numId w:val="4"/>
        </w:numPr>
        <w:tabs>
          <w:tab w:val="left" w:pos="1410"/>
        </w:tabs>
        <w:rPr>
          <w:del w:id="154" w:author="Microsoft Office User" w:date="2021-06-16T12:34:00Z"/>
          <w:rFonts w:ascii="Times New Roman" w:hAnsi="Times New Roman" w:cs="Times New Roman"/>
          <w:sz w:val="24"/>
          <w:szCs w:val="24"/>
        </w:rPr>
      </w:pPr>
      <w:commentRangeStart w:id="155"/>
      <w:commentRangeStart w:id="156"/>
      <w:del w:id="157" w:author="Microsoft Office User" w:date="2021-06-16T12:34:00Z">
        <w:r w:rsidRPr="009620A9" w:rsidDel="001F0548">
          <w:rPr>
            <w:rFonts w:ascii="Times New Roman" w:hAnsi="Times New Roman" w:cs="Times New Roman"/>
            <w:sz w:val="24"/>
            <w:szCs w:val="24"/>
          </w:rPr>
          <w:delText>Mandala –</w:delText>
        </w:r>
        <w:r w:rsidR="006F1EF9" w:rsidRPr="009620A9" w:rsidDel="001F0548">
          <w:rPr>
            <w:rFonts w:ascii="Times New Roman" w:hAnsi="Times New Roman" w:cs="Times New Roman"/>
            <w:sz w:val="24"/>
            <w:szCs w:val="24"/>
          </w:rPr>
          <w:delText xml:space="preserve"> </w:delText>
        </w:r>
        <w:r w:rsidR="003048E7" w:rsidRPr="009620A9" w:rsidDel="001F0548">
          <w:rPr>
            <w:rFonts w:ascii="Times New Roman" w:hAnsi="Times New Roman" w:cs="Times New Roman"/>
            <w:sz w:val="24"/>
            <w:szCs w:val="24"/>
          </w:rPr>
          <w:delText xml:space="preserve">In general, this term refers to a </w:delText>
        </w:r>
        <w:r w:rsidR="002C03BE" w:rsidRPr="009620A9" w:rsidDel="001F0548">
          <w:rPr>
            <w:rFonts w:ascii="Times New Roman" w:hAnsi="Times New Roman" w:cs="Times New Roman"/>
            <w:sz w:val="24"/>
            <w:szCs w:val="24"/>
          </w:rPr>
          <w:delText xml:space="preserve">spiritual </w:delText>
        </w:r>
        <w:r w:rsidR="001F0548" w:rsidDel="001F0548">
          <w:fldChar w:fldCharType="begin"/>
        </w:r>
        <w:r w:rsidR="001F0548" w:rsidDel="001F0548">
          <w:delInstrText xml:space="preserve"> HYPERLINK "https://www.google.com/url?sa=i&amp;url=https%3A%2F%2Fwww.thehindu.com%2Fentertainment%2Fart%2Fmadurai-based-artist-p-prarthana-on-how-she-finds-meaning-and-inspiration-in-the-art-form%2Farticle27654982.ece&amp;psig=AOvVaw0Vv3WvQTlE3PytACdHHMQN&amp;ust=1623938356501000&amp;source=images&amp;cd=vfe&amp;ved=0CAIQjRxqFwoTCKCfkPmnnPECFQAAAAAdAAAAABAF" </w:delInstrText>
        </w:r>
        <w:r w:rsidR="001F0548" w:rsidDel="001F0548">
          <w:fldChar w:fldCharType="separate"/>
        </w:r>
        <w:r w:rsidR="002C03BE" w:rsidRPr="009620A9" w:rsidDel="001F0548">
          <w:rPr>
            <w:rStyle w:val="Hyperlink"/>
            <w:rFonts w:ascii="Times New Roman" w:hAnsi="Times New Roman" w:cs="Times New Roman"/>
            <w:sz w:val="24"/>
            <w:szCs w:val="24"/>
          </w:rPr>
          <w:delText>symbol</w:delText>
        </w:r>
        <w:r w:rsidR="001F0548" w:rsidDel="001F0548">
          <w:rPr>
            <w:rStyle w:val="Hyperlink"/>
            <w:rFonts w:ascii="Times New Roman" w:hAnsi="Times New Roman" w:cs="Times New Roman"/>
            <w:sz w:val="24"/>
            <w:szCs w:val="24"/>
          </w:rPr>
          <w:fldChar w:fldCharType="end"/>
        </w:r>
        <w:r w:rsidR="002C03BE" w:rsidRPr="009620A9" w:rsidDel="001F0548">
          <w:rPr>
            <w:rFonts w:ascii="Times New Roman" w:hAnsi="Times New Roman" w:cs="Times New Roman"/>
            <w:sz w:val="24"/>
            <w:szCs w:val="24"/>
          </w:rPr>
          <w:delText xml:space="preserve">. </w:delText>
        </w:r>
        <w:r w:rsidR="0055109C" w:rsidRPr="009620A9" w:rsidDel="001F0548">
          <w:rPr>
            <w:rFonts w:ascii="Times New Roman" w:hAnsi="Times New Roman" w:cs="Times New Roman"/>
            <w:sz w:val="24"/>
            <w:szCs w:val="24"/>
          </w:rPr>
          <w:delText xml:space="preserve">However, in this paper and in general, science, a ‘mandala’ refers to </w:delText>
        </w:r>
        <w:r w:rsidR="003F6231" w:rsidRPr="009620A9" w:rsidDel="001F0548">
          <w:rPr>
            <w:rFonts w:ascii="Times New Roman" w:hAnsi="Times New Roman" w:cs="Times New Roman"/>
            <w:sz w:val="24"/>
            <w:szCs w:val="24"/>
          </w:rPr>
          <w:delText>a diagram or chart that describes a particular process or phenomenon (Behrenfeld et al)</w:delText>
        </w:r>
      </w:del>
    </w:p>
    <w:p w14:paraId="7AFBA0FD" w14:textId="77777777" w:rsidR="009620A9" w:rsidRDefault="00FF2E19" w:rsidP="001A0474">
      <w:pPr>
        <w:pStyle w:val="ListParagraph"/>
        <w:numPr>
          <w:ilvl w:val="0"/>
          <w:numId w:val="4"/>
        </w:numPr>
        <w:tabs>
          <w:tab w:val="left" w:pos="1410"/>
        </w:tabs>
        <w:rPr>
          <w:rFonts w:ascii="Times New Roman" w:hAnsi="Times New Roman" w:cs="Times New Roman"/>
          <w:sz w:val="24"/>
          <w:szCs w:val="24"/>
        </w:rPr>
      </w:pPr>
      <w:r w:rsidRPr="009620A9">
        <w:rPr>
          <w:rFonts w:ascii="Times New Roman" w:hAnsi="Times New Roman" w:cs="Times New Roman"/>
          <w:sz w:val="24"/>
          <w:szCs w:val="24"/>
        </w:rPr>
        <w:t>Phytoplankton</w:t>
      </w:r>
      <w:commentRangeEnd w:id="155"/>
      <w:r w:rsidR="001F0548">
        <w:rPr>
          <w:rStyle w:val="CommentReference"/>
        </w:rPr>
        <w:commentReference w:id="155"/>
      </w:r>
      <w:commentRangeEnd w:id="156"/>
      <w:r w:rsidR="007550B9">
        <w:rPr>
          <w:rStyle w:val="CommentReference"/>
        </w:rPr>
        <w:commentReference w:id="156"/>
      </w:r>
      <w:r w:rsidRPr="009620A9">
        <w:rPr>
          <w:rFonts w:ascii="Times New Roman" w:hAnsi="Times New Roman" w:cs="Times New Roman"/>
          <w:sz w:val="24"/>
          <w:szCs w:val="24"/>
        </w:rPr>
        <w:t xml:space="preserve"> –</w:t>
      </w:r>
      <w:r w:rsidR="009620A9" w:rsidRPr="009620A9">
        <w:rPr>
          <w:rFonts w:ascii="Times New Roman" w:hAnsi="Times New Roman" w:cs="Times New Roman"/>
          <w:sz w:val="24"/>
          <w:szCs w:val="24"/>
        </w:rPr>
        <w:t xml:space="preserve"> Small organisms in water that can photosynthesize.</w:t>
      </w:r>
    </w:p>
    <w:p w14:paraId="3FA1A758" w14:textId="6AA3BC1B" w:rsidR="00D1085D" w:rsidRDefault="00FF2E19" w:rsidP="001A0474">
      <w:pPr>
        <w:pStyle w:val="ListParagraph"/>
        <w:numPr>
          <w:ilvl w:val="0"/>
          <w:numId w:val="4"/>
        </w:numPr>
        <w:tabs>
          <w:tab w:val="left" w:pos="1410"/>
        </w:tabs>
        <w:rPr>
          <w:rFonts w:ascii="Times New Roman" w:hAnsi="Times New Roman" w:cs="Times New Roman"/>
          <w:sz w:val="24"/>
          <w:szCs w:val="24"/>
        </w:rPr>
      </w:pPr>
      <w:r w:rsidRPr="009620A9">
        <w:rPr>
          <w:rFonts w:ascii="Times New Roman" w:hAnsi="Times New Roman" w:cs="Times New Roman"/>
          <w:sz w:val="24"/>
          <w:szCs w:val="24"/>
        </w:rPr>
        <w:t>Zooplankton –</w:t>
      </w:r>
      <w:r w:rsidR="003E3337">
        <w:rPr>
          <w:rFonts w:ascii="Times New Roman" w:hAnsi="Times New Roman" w:cs="Times New Roman"/>
          <w:sz w:val="24"/>
          <w:szCs w:val="24"/>
        </w:rPr>
        <w:t xml:space="preserve"> </w:t>
      </w:r>
      <w:r w:rsidR="00FD19B5">
        <w:rPr>
          <w:rFonts w:ascii="Times New Roman" w:hAnsi="Times New Roman" w:cs="Times New Roman"/>
          <w:sz w:val="24"/>
          <w:szCs w:val="24"/>
        </w:rPr>
        <w:t>O</w:t>
      </w:r>
      <w:r w:rsidR="003E3337">
        <w:rPr>
          <w:rFonts w:ascii="Times New Roman" w:hAnsi="Times New Roman" w:cs="Times New Roman"/>
          <w:sz w:val="24"/>
          <w:szCs w:val="24"/>
        </w:rPr>
        <w:t>rganisms that feed on phytoplankton</w:t>
      </w:r>
      <w:del w:id="158" w:author="Microsoft Office User" w:date="2021-06-16T12:35:00Z">
        <w:r w:rsidR="003E3337" w:rsidDel="001F0548">
          <w:rPr>
            <w:rFonts w:ascii="Times New Roman" w:hAnsi="Times New Roman" w:cs="Times New Roman"/>
            <w:sz w:val="24"/>
            <w:szCs w:val="24"/>
          </w:rPr>
          <w:delText xml:space="preserve"> for </w:delText>
        </w:r>
        <w:r w:rsidR="00D1085D" w:rsidDel="001F0548">
          <w:rPr>
            <w:rFonts w:ascii="Times New Roman" w:hAnsi="Times New Roman" w:cs="Times New Roman"/>
            <w:sz w:val="24"/>
            <w:szCs w:val="24"/>
          </w:rPr>
          <w:delText>energy</w:delText>
        </w:r>
      </w:del>
      <w:r w:rsidR="00FD19B5">
        <w:rPr>
          <w:rFonts w:ascii="Times New Roman" w:hAnsi="Times New Roman" w:cs="Times New Roman"/>
          <w:sz w:val="24"/>
          <w:szCs w:val="24"/>
        </w:rPr>
        <w:t>.</w:t>
      </w:r>
    </w:p>
    <w:p w14:paraId="5311EF71" w14:textId="729DA20A" w:rsidR="001F0548" w:rsidRPr="001F0548" w:rsidRDefault="002A0C9E" w:rsidP="001F0548">
      <w:pPr>
        <w:pStyle w:val="ListParagraph"/>
        <w:numPr>
          <w:ilvl w:val="0"/>
          <w:numId w:val="4"/>
        </w:numPr>
        <w:tabs>
          <w:tab w:val="left" w:pos="1410"/>
        </w:tabs>
        <w:rPr>
          <w:rFonts w:ascii="Times New Roman" w:hAnsi="Times New Roman" w:cs="Times New Roman"/>
          <w:sz w:val="24"/>
          <w:szCs w:val="24"/>
          <w:rPrChange w:id="159" w:author="Microsoft Office User" w:date="2021-06-16T12:36:00Z">
            <w:rPr/>
          </w:rPrChange>
        </w:rPr>
      </w:pPr>
      <w:commentRangeStart w:id="160"/>
      <w:commentRangeStart w:id="161"/>
      <w:r w:rsidRPr="00D1085D">
        <w:rPr>
          <w:rFonts w:ascii="Times New Roman" w:hAnsi="Times New Roman" w:cs="Times New Roman"/>
          <w:sz w:val="24"/>
          <w:szCs w:val="24"/>
        </w:rPr>
        <w:t xml:space="preserve">Mixing </w:t>
      </w:r>
      <w:del w:id="162" w:author="isimeme udu" w:date="2021-06-16T14:34:00Z">
        <w:r w:rsidR="003E3337" w:rsidRPr="00D1085D" w:rsidDel="007550B9">
          <w:rPr>
            <w:rFonts w:ascii="Times New Roman" w:hAnsi="Times New Roman" w:cs="Times New Roman"/>
            <w:sz w:val="24"/>
            <w:szCs w:val="24"/>
          </w:rPr>
          <w:delText xml:space="preserve">– </w:delText>
        </w:r>
        <w:r w:rsidR="00393967" w:rsidDel="007550B9">
          <w:rPr>
            <w:rFonts w:ascii="Times New Roman" w:hAnsi="Times New Roman" w:cs="Times New Roman"/>
            <w:sz w:val="24"/>
            <w:szCs w:val="24"/>
          </w:rPr>
          <w:delText xml:space="preserve">I’m </w:delText>
        </w:r>
        <w:r w:rsidR="00B07E98" w:rsidRPr="00393967" w:rsidDel="007550B9">
          <w:rPr>
            <w:rFonts w:ascii="Times New Roman" w:hAnsi="Times New Roman" w:cs="Times New Roman"/>
            <w:sz w:val="24"/>
            <w:szCs w:val="24"/>
          </w:rPr>
          <w:delText>actually having trouble defining thi</w:delText>
        </w:r>
        <w:r w:rsidR="00393967" w:rsidDel="007550B9">
          <w:rPr>
            <w:rFonts w:ascii="Times New Roman" w:hAnsi="Times New Roman" w:cs="Times New Roman"/>
            <w:sz w:val="24"/>
            <w:szCs w:val="24"/>
          </w:rPr>
          <w:delText>s plainly…..</w:delText>
        </w:r>
        <w:r w:rsidR="00093E30" w:rsidRPr="00393967" w:rsidDel="007550B9">
          <w:rPr>
            <w:rFonts w:ascii="Times New Roman" w:hAnsi="Times New Roman" w:cs="Times New Roman"/>
            <w:sz w:val="24"/>
            <w:szCs w:val="24"/>
          </w:rPr>
          <w:delText xml:space="preserve">I guess an example would be better, like mixing sugar and water, so turbulence mixes different ocean regions…but maybe oil and water would be a better example, </w:delText>
        </w:r>
        <w:r w:rsidR="00393967" w:rsidRPr="00393967" w:rsidDel="007550B9">
          <w:rPr>
            <w:rFonts w:ascii="Times New Roman" w:hAnsi="Times New Roman" w:cs="Times New Roman"/>
            <w:sz w:val="24"/>
            <w:szCs w:val="24"/>
          </w:rPr>
          <w:delText>as I think you said that these regions particular at different densities do not mix well</w:delText>
        </w:r>
        <w:r w:rsidR="00393967" w:rsidDel="007550B9">
          <w:rPr>
            <w:rFonts w:ascii="Times New Roman" w:hAnsi="Times New Roman" w:cs="Times New Roman"/>
            <w:sz w:val="24"/>
            <w:szCs w:val="24"/>
          </w:rPr>
          <w:delText>…</w:delText>
        </w:r>
        <w:commentRangeEnd w:id="160"/>
        <w:r w:rsidR="00393967" w:rsidDel="007550B9">
          <w:rPr>
            <w:rStyle w:val="CommentReference"/>
          </w:rPr>
          <w:commentReference w:id="160"/>
        </w:r>
      </w:del>
      <w:commentRangeEnd w:id="161"/>
      <w:r w:rsidR="007550B9">
        <w:rPr>
          <w:rStyle w:val="CommentReference"/>
        </w:rPr>
        <w:commentReference w:id="161"/>
      </w:r>
    </w:p>
    <w:p w14:paraId="01497DCD" w14:textId="77777777" w:rsidR="00FF2E19" w:rsidRPr="00FF2E19" w:rsidRDefault="00FF2E19" w:rsidP="001A0474">
      <w:pPr>
        <w:tabs>
          <w:tab w:val="left" w:pos="1410"/>
        </w:tabs>
        <w:rPr>
          <w:rFonts w:ascii="Times New Roman" w:hAnsi="Times New Roman" w:cs="Times New Roman"/>
          <w:sz w:val="24"/>
          <w:szCs w:val="24"/>
        </w:rPr>
      </w:pPr>
    </w:p>
    <w:sectPr w:rsidR="00FF2E19" w:rsidRPr="00FF2E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crosoft Office User" w:date="2021-06-16T11:54:00Z" w:initials="MOU">
    <w:p w14:paraId="28B0D64C" w14:textId="52DB03CB" w:rsidR="00FB1F5A" w:rsidRDefault="00FB1F5A">
      <w:pPr>
        <w:pStyle w:val="CommentText"/>
      </w:pPr>
      <w:r>
        <w:rPr>
          <w:rStyle w:val="CommentReference"/>
        </w:rPr>
        <w:annotationRef/>
      </w:r>
      <w:r>
        <w:t xml:space="preserve">Confusing + unnecessary jargon, I would just either cut all mention of Margalef specifically and </w:t>
      </w:r>
      <w:proofErr w:type="gramStart"/>
      <w:r>
        <w:t>say</w:t>
      </w:r>
      <w:proofErr w:type="gramEnd"/>
      <w:r>
        <w:t xml:space="preserve"> “previous theory” or just say “A current prevailing theory in phytoplankton ecology, proposed by Ramon Margalef in 1978, ….”</w:t>
      </w:r>
    </w:p>
  </w:comment>
  <w:comment w:id="1" w:author="isimeme udu" w:date="2021-06-16T14:40:00Z" w:initials="iu">
    <w:p w14:paraId="46C8C3D2" w14:textId="3AFCD27E" w:rsidR="007550B9" w:rsidRDefault="007550B9">
      <w:pPr>
        <w:pStyle w:val="CommentText"/>
      </w:pPr>
      <w:r>
        <w:rPr>
          <w:rStyle w:val="CommentReference"/>
        </w:rPr>
        <w:annotationRef/>
      </w:r>
      <w:r>
        <w:t>Okay, I just got rid of it!</w:t>
      </w:r>
    </w:p>
  </w:comment>
  <w:comment w:id="26" w:author="Microsoft Office User" w:date="2021-06-16T12:01:00Z" w:initials="MOU">
    <w:p w14:paraId="39D063E3" w14:textId="6215A6B9" w:rsidR="004B721D" w:rsidRDefault="004B721D">
      <w:pPr>
        <w:pStyle w:val="CommentText"/>
      </w:pPr>
      <w:r>
        <w:rPr>
          <w:rStyle w:val="CommentReference"/>
        </w:rPr>
        <w:annotationRef/>
      </w:r>
      <w:r>
        <w:t xml:space="preserve">If you wanted to have an illustrative example you could say like “, for example, the Southern Ocean by </w:t>
      </w:r>
      <w:proofErr w:type="gramStart"/>
      <w:r>
        <w:t>Antarctica</w:t>
      </w:r>
      <w:proofErr w:type="gramEnd"/>
      <w:r>
        <w:t xml:space="preserve">” </w:t>
      </w:r>
    </w:p>
  </w:comment>
  <w:comment w:id="27" w:author="isimeme udu" w:date="2021-06-17T09:38:00Z" w:initials="iu">
    <w:p w14:paraId="6AC97D50" w14:textId="48D05A53" w:rsidR="00C31D63" w:rsidRDefault="00C31D63">
      <w:pPr>
        <w:pStyle w:val="CommentText"/>
      </w:pPr>
      <w:r>
        <w:rPr>
          <w:rStyle w:val="CommentReference"/>
        </w:rPr>
        <w:annotationRef/>
      </w:r>
      <w:r>
        <w:t>I added it! Thank you!</w:t>
      </w:r>
    </w:p>
  </w:comment>
  <w:comment w:id="39" w:author="Microsoft Office User" w:date="2021-06-16T12:03:00Z" w:initials="MOU">
    <w:p w14:paraId="2E54A0C1" w14:textId="24B9C886" w:rsidR="004B721D" w:rsidRDefault="004B721D">
      <w:pPr>
        <w:pStyle w:val="CommentText"/>
      </w:pPr>
      <w:r>
        <w:rPr>
          <w:rStyle w:val="CommentReference"/>
        </w:rPr>
        <w:annotationRef/>
      </w:r>
      <w:r>
        <w:t xml:space="preserve">Be specific, they do match in some ways, the critical way in which they </w:t>
      </w:r>
      <w:proofErr w:type="gramStart"/>
      <w:r>
        <w:t>don’t</w:t>
      </w:r>
      <w:proofErr w:type="gramEnd"/>
      <w:r>
        <w:t xml:space="preserve"> match is the Quantitative SDS. Diatoms are still the most abundant plankton in the southern ocean for example. You </w:t>
      </w:r>
      <w:proofErr w:type="gramStart"/>
      <w:r>
        <w:t>don’t</w:t>
      </w:r>
      <w:proofErr w:type="gramEnd"/>
      <w:r>
        <w:t xml:space="preserve"> need to directly invoke SDS if you can explain what it means without using jargon.</w:t>
      </w:r>
    </w:p>
  </w:comment>
  <w:comment w:id="45" w:author="Microsoft Office User" w:date="2021-06-16T12:03:00Z" w:initials="MOU">
    <w:p w14:paraId="68A9A743" w14:textId="59436A89" w:rsidR="004B721D" w:rsidRDefault="004B721D">
      <w:pPr>
        <w:pStyle w:val="CommentText"/>
      </w:pPr>
      <w:r>
        <w:rPr>
          <w:rStyle w:val="CommentReference"/>
        </w:rPr>
        <w:annotationRef/>
      </w:r>
      <w:r>
        <w:t xml:space="preserve">No need to compete for turbulence, </w:t>
      </w:r>
      <w:proofErr w:type="gramStart"/>
      <w:r>
        <w:t>there’s</w:t>
      </w:r>
      <w:proofErr w:type="gramEnd"/>
      <w:r>
        <w:t xml:space="preserve"> nothing a plankton can do to change the local turbulence. </w:t>
      </w:r>
    </w:p>
  </w:comment>
  <w:comment w:id="46" w:author="isimeme udu" w:date="2021-06-17T09:43:00Z" w:initials="iu">
    <w:p w14:paraId="7C260FEB" w14:textId="72BE9862" w:rsidR="00C31D63" w:rsidRDefault="00C31D63">
      <w:pPr>
        <w:pStyle w:val="CommentText"/>
      </w:pPr>
      <w:r>
        <w:rPr>
          <w:rStyle w:val="CommentReference"/>
        </w:rPr>
        <w:annotationRef/>
      </w:r>
      <w:r>
        <w:t xml:space="preserve">Oh sorry, </w:t>
      </w:r>
      <w:r w:rsidR="007A09F1">
        <w:t xml:space="preserve">I </w:t>
      </w:r>
      <w:r>
        <w:t xml:space="preserve">meant like…competition OR turbulence, I didn’t </w:t>
      </w:r>
      <w:r w:rsidR="007A09F1">
        <w:t>mean</w:t>
      </w:r>
      <w:r>
        <w:t xml:space="preserve"> to link the two together </w:t>
      </w:r>
      <w:proofErr w:type="gramStart"/>
      <w:r>
        <w:t>lol</w:t>
      </w:r>
      <w:proofErr w:type="gramEnd"/>
    </w:p>
  </w:comment>
  <w:comment w:id="51" w:author="Microsoft Office User" w:date="2021-06-16T12:06:00Z" w:initials="MOU">
    <w:p w14:paraId="0A5AEC01" w14:textId="66350387" w:rsidR="004B721D" w:rsidRDefault="004B721D">
      <w:pPr>
        <w:pStyle w:val="CommentText"/>
      </w:pPr>
      <w:r>
        <w:rPr>
          <w:rStyle w:val="CommentReference"/>
        </w:rPr>
        <w:annotationRef/>
      </w:r>
      <w:r>
        <w:t xml:space="preserve">This sentence structure implies that rather than competing for nutrients, they compete for size, which does not make sense. They just have different sizes. </w:t>
      </w:r>
    </w:p>
  </w:comment>
  <w:comment w:id="52" w:author="isimeme udu" w:date="2021-06-17T09:57:00Z" w:initials="iu">
    <w:p w14:paraId="632B55CA" w14:textId="296EA289" w:rsidR="002D525C" w:rsidRDefault="002D525C">
      <w:pPr>
        <w:pStyle w:val="CommentText"/>
      </w:pPr>
      <w:r>
        <w:rPr>
          <w:rStyle w:val="CommentReference"/>
        </w:rPr>
        <w:annotationRef/>
      </w:r>
      <w:r>
        <w:t>Ahh okay got it, I need to work on formatting sentences thank you!</w:t>
      </w:r>
    </w:p>
  </w:comment>
  <w:comment w:id="75" w:author="isimeme udu" w:date="2021-06-17T09:59:00Z" w:initials="iu">
    <w:p w14:paraId="57A2EA28" w14:textId="7558C690" w:rsidR="002D525C" w:rsidRDefault="002D525C">
      <w:pPr>
        <w:pStyle w:val="CommentText"/>
      </w:pPr>
      <w:r>
        <w:rPr>
          <w:rStyle w:val="CommentReference"/>
        </w:rPr>
        <w:annotationRef/>
      </w:r>
      <w:r>
        <w:t xml:space="preserve">I just deleted that part since I think that people will get it if I just leave it. However, I could </w:t>
      </w:r>
      <w:proofErr w:type="gramStart"/>
      <w:r>
        <w:t>take a look</w:t>
      </w:r>
      <w:proofErr w:type="gramEnd"/>
      <w:r>
        <w:t xml:space="preserve"> at the examples and add one if you/Audra believe it will be more beneficial! </w:t>
      </w:r>
    </w:p>
  </w:comment>
  <w:comment w:id="78" w:author="Microsoft Office User" w:date="2021-06-16T12:09:00Z" w:initials="MOU">
    <w:p w14:paraId="064E9074" w14:textId="327B5989" w:rsidR="004B721D" w:rsidRDefault="004B721D">
      <w:pPr>
        <w:pStyle w:val="CommentText"/>
      </w:pPr>
      <w:r>
        <w:rPr>
          <w:rStyle w:val="CommentReference"/>
        </w:rPr>
        <w:annotationRef/>
      </w:r>
      <w:r>
        <w:t xml:space="preserve">The mouth thing is an analogy as opposed to a reason, some of these guys </w:t>
      </w:r>
      <w:proofErr w:type="gramStart"/>
      <w:r>
        <w:t>don’t</w:t>
      </w:r>
      <w:proofErr w:type="gramEnd"/>
      <w:r>
        <w:t xml:space="preserve"> have Proper Mouths. If you want to provide a real </w:t>
      </w:r>
      <w:proofErr w:type="gramStart"/>
      <w:r>
        <w:t>example</w:t>
      </w:r>
      <w:proofErr w:type="gramEnd"/>
      <w:r>
        <w:t xml:space="preserve"> use the one from the paper of gelatinous net feeders (which include the </w:t>
      </w:r>
      <w:proofErr w:type="spellStart"/>
      <w:r>
        <w:t>salps</w:t>
      </w:r>
      <w:proofErr w:type="spellEnd"/>
      <w:r>
        <w:t xml:space="preserve"> we talked about). </w:t>
      </w:r>
    </w:p>
  </w:comment>
  <w:comment w:id="81" w:author="Microsoft Office User" w:date="2021-06-16T12:11:00Z" w:initials="MOU">
    <w:p w14:paraId="1DC21E1A" w14:textId="60AAA300" w:rsidR="00C75ABF" w:rsidRDefault="00C75ABF">
      <w:pPr>
        <w:pStyle w:val="CommentText"/>
      </w:pPr>
      <w:r>
        <w:rPr>
          <w:rStyle w:val="CommentReference"/>
        </w:rPr>
        <w:annotationRef/>
      </w:r>
      <w:r>
        <w:t xml:space="preserve">Save much for continuous numbers, many for whole </w:t>
      </w:r>
      <w:proofErr w:type="gramStart"/>
      <w:r>
        <w:t>numbers</w:t>
      </w:r>
      <w:proofErr w:type="gramEnd"/>
    </w:p>
  </w:comment>
  <w:comment w:id="82" w:author="isimeme udu" w:date="2021-06-17T10:03:00Z" w:initials="iu">
    <w:p w14:paraId="4E1A3837" w14:textId="67B4C5E1" w:rsidR="002D525C" w:rsidRDefault="002D525C">
      <w:pPr>
        <w:pStyle w:val="CommentText"/>
      </w:pPr>
      <w:r>
        <w:rPr>
          <w:rStyle w:val="CommentReference"/>
        </w:rPr>
        <w:annotationRef/>
      </w:r>
      <w:proofErr w:type="spellStart"/>
      <w:r w:rsidR="00332FDE">
        <w:t>Ahhhhh</w:t>
      </w:r>
      <w:proofErr w:type="spellEnd"/>
      <w:r w:rsidR="00332FDE">
        <w:t xml:space="preserve"> okay</w:t>
      </w:r>
    </w:p>
  </w:comment>
  <w:comment w:id="98" w:author="Microsoft Office User" w:date="2021-06-16T12:12:00Z" w:initials="MOU">
    <w:p w14:paraId="0D3C2A05" w14:textId="69BE0EB4" w:rsidR="00C75ABF" w:rsidRDefault="00C75ABF">
      <w:pPr>
        <w:pStyle w:val="CommentText"/>
      </w:pPr>
      <w:r>
        <w:rPr>
          <w:rStyle w:val="CommentReference"/>
        </w:rPr>
        <w:annotationRef/>
      </w:r>
      <w:r>
        <w:t xml:space="preserve">We </w:t>
      </w:r>
      <w:proofErr w:type="gramStart"/>
      <w:r>
        <w:t>don’t</w:t>
      </w:r>
      <w:proofErr w:type="gramEnd"/>
      <w:r>
        <w:t xml:space="preserve"> really use “ocean regions” as a technical term, and it sounds more convoluted than ‘places in the ocean’. </w:t>
      </w:r>
    </w:p>
  </w:comment>
  <w:comment w:id="99" w:author="isimeme udu" w:date="2021-06-17T10:05:00Z" w:initials="iu">
    <w:p w14:paraId="1D1831A4" w14:textId="29ABE5C8" w:rsidR="00332FDE" w:rsidRDefault="00332FDE">
      <w:pPr>
        <w:pStyle w:val="CommentText"/>
      </w:pPr>
      <w:r>
        <w:rPr>
          <w:rStyle w:val="CommentReference"/>
        </w:rPr>
        <w:annotationRef/>
      </w:r>
      <w:r>
        <w:t xml:space="preserve">Okay, I felt you were going to say something like that, thank you! I don’t know if you remember, but is there anything else I used in the past that you were like, “nobody says </w:t>
      </w:r>
      <w:proofErr w:type="gramStart"/>
      <w:r>
        <w:t>that..</w:t>
      </w:r>
      <w:proofErr w:type="gramEnd"/>
      <w:r>
        <w:t xml:space="preserve">”? </w:t>
      </w:r>
    </w:p>
  </w:comment>
  <w:comment w:id="117" w:author="isimeme udu" w:date="2021-06-16T10:06:00Z" w:initials="iu">
    <w:p w14:paraId="2C472999" w14:textId="4949638A" w:rsidR="00696364" w:rsidRDefault="00696364">
      <w:pPr>
        <w:pStyle w:val="CommentText"/>
      </w:pPr>
      <w:r>
        <w:rPr>
          <w:rStyle w:val="CommentReference"/>
        </w:rPr>
        <w:annotationRef/>
      </w:r>
      <w:r>
        <w:t xml:space="preserve">This is not how I wanted this presented and you definitely gave me an example, but Is till got stuck, so I will just come back to it </w:t>
      </w:r>
      <w:proofErr w:type="gramStart"/>
      <w:r>
        <w:t>later</w:t>
      </w:r>
      <w:proofErr w:type="gramEnd"/>
    </w:p>
  </w:comment>
  <w:comment w:id="120" w:author="Microsoft Office User" w:date="2021-06-16T12:21:00Z" w:initials="MOU">
    <w:p w14:paraId="5781ADB6" w14:textId="54F687A3" w:rsidR="00C75ABF" w:rsidRDefault="00C75ABF">
      <w:pPr>
        <w:pStyle w:val="CommentText"/>
      </w:pPr>
      <w:r>
        <w:rPr>
          <w:rStyle w:val="CommentReference"/>
        </w:rPr>
        <w:annotationRef/>
      </w:r>
      <w:r>
        <w:t xml:space="preserve">Do as I say, not as I do. Shorter sentences here help enormously, this sentence completely lost the idea and kept on going. </w:t>
      </w:r>
    </w:p>
  </w:comment>
  <w:comment w:id="121" w:author="isimeme udu" w:date="2021-06-17T10:10:00Z" w:initials="iu">
    <w:p w14:paraId="0CB2F177" w14:textId="71E5C605" w:rsidR="00332FDE" w:rsidRDefault="00332FDE">
      <w:pPr>
        <w:pStyle w:val="CommentText"/>
      </w:pPr>
      <w:r>
        <w:rPr>
          <w:rStyle w:val="CommentReference"/>
        </w:rPr>
        <w:annotationRef/>
      </w:r>
      <w:r>
        <w:t xml:space="preserve">Okay! I compared it to what I sent, and I see how I could have shortened it. This is a criticism that I have gotten a </w:t>
      </w:r>
      <w:proofErr w:type="gramStart"/>
      <w:r>
        <w:t>lot actually</w:t>
      </w:r>
      <w:proofErr w:type="gramEnd"/>
      <w:r>
        <w:t xml:space="preserve"> (they used to be a lot longer than what you saw…English was my worst subject) so I am glad you said it again! </w:t>
      </w:r>
    </w:p>
  </w:comment>
  <w:comment w:id="137" w:author="Microsoft Office User" w:date="2021-06-16T12:23:00Z" w:initials="MOU">
    <w:p w14:paraId="5DF13AA6" w14:textId="13135564" w:rsidR="009A5BB2" w:rsidRDefault="009A5BB2">
      <w:pPr>
        <w:pStyle w:val="CommentText"/>
      </w:pPr>
      <w:r>
        <w:rPr>
          <w:rStyle w:val="CommentReference"/>
        </w:rPr>
        <w:annotationRef/>
      </w:r>
      <w:r>
        <w:t>Quicklier? Faster means the same thing.</w:t>
      </w:r>
    </w:p>
  </w:comment>
  <w:comment w:id="139" w:author="Microsoft Office User" w:date="2021-06-16T12:26:00Z" w:initials="MOU">
    <w:p w14:paraId="4DE835CC" w14:textId="79F178AF" w:rsidR="009A5BB2" w:rsidRDefault="009A5BB2">
      <w:pPr>
        <w:pStyle w:val="CommentText"/>
      </w:pPr>
      <w:r>
        <w:rPr>
          <w:rStyle w:val="CommentReference"/>
        </w:rPr>
        <w:annotationRef/>
      </w:r>
      <w:r>
        <w:t xml:space="preserve">If you find yourself using “in which” in a sentence, </w:t>
      </w:r>
      <w:proofErr w:type="gramStart"/>
      <w:r>
        <w:t>that’s</w:t>
      </w:r>
      <w:proofErr w:type="gramEnd"/>
      <w:r>
        <w:t xml:space="preserve"> a good sign you can reorganize the sentence to be clearer or break it into two sentences. </w:t>
      </w:r>
    </w:p>
  </w:comment>
  <w:comment w:id="155" w:author="Microsoft Office User" w:date="2021-06-16T12:34:00Z" w:initials="MOU">
    <w:p w14:paraId="527AB5B5" w14:textId="00EF8527" w:rsidR="001F0548" w:rsidRDefault="001F0548">
      <w:pPr>
        <w:pStyle w:val="CommentText"/>
      </w:pPr>
      <w:r>
        <w:rPr>
          <w:rStyle w:val="CommentReference"/>
        </w:rPr>
        <w:annotationRef/>
      </w:r>
      <w:r>
        <w:t xml:space="preserve">No mandalas, unnecessarily confusing and orientalist framework we don’t need to be promoting </w:t>
      </w:r>
      <w:proofErr w:type="gramStart"/>
      <w:r>
        <w:t>that</w:t>
      </w:r>
      <w:proofErr w:type="gramEnd"/>
    </w:p>
  </w:comment>
  <w:comment w:id="156" w:author="isimeme udu" w:date="2021-06-16T14:36:00Z" w:initials="iu">
    <w:p w14:paraId="245E5D5C" w14:textId="3CEA5335" w:rsidR="007550B9" w:rsidRDefault="007550B9">
      <w:pPr>
        <w:pStyle w:val="CommentText"/>
      </w:pPr>
      <w:r>
        <w:rPr>
          <w:rStyle w:val="CommentReference"/>
        </w:rPr>
        <w:annotationRef/>
      </w:r>
      <w:r>
        <w:t>Okay, got it!</w:t>
      </w:r>
    </w:p>
  </w:comment>
  <w:comment w:id="160" w:author="isimeme udu" w:date="2021-06-16T10:20:00Z" w:initials="iu">
    <w:p w14:paraId="1630126D" w14:textId="77777777" w:rsidR="00393967" w:rsidRDefault="00393967">
      <w:pPr>
        <w:pStyle w:val="CommentText"/>
      </w:pPr>
      <w:r>
        <w:rPr>
          <w:rStyle w:val="CommentReference"/>
        </w:rPr>
        <w:annotationRef/>
      </w:r>
      <w:r>
        <w:t>Or should I even define it?</w:t>
      </w:r>
    </w:p>
    <w:p w14:paraId="0271CEDC" w14:textId="77777777" w:rsidR="001F0548" w:rsidRDefault="001F0548">
      <w:pPr>
        <w:pStyle w:val="CommentText"/>
      </w:pPr>
    </w:p>
    <w:p w14:paraId="51B8C9D1" w14:textId="0A39D1A7" w:rsidR="001F0548" w:rsidRDefault="001F0548">
      <w:pPr>
        <w:pStyle w:val="CommentText"/>
      </w:pPr>
      <w:r>
        <w:t xml:space="preserve">I </w:t>
      </w:r>
      <w:proofErr w:type="gramStart"/>
      <w:r>
        <w:t>wouldn’t</w:t>
      </w:r>
      <w:proofErr w:type="gramEnd"/>
      <w:r>
        <w:t xml:space="preserve">, in general mixing is just ‘water from different places moving around’, if you want to define the Surface Mixed Layer, or Winter Mixing, which are the specific phenomena that we’re referring to, we can do that, but I’d leave that for Audra to suggest because we don’t discuss those concepts in detail and they’re rather tangential to the point of the article. </w:t>
      </w:r>
    </w:p>
  </w:comment>
  <w:comment w:id="161" w:author="isimeme udu" w:date="2021-06-16T14:36:00Z" w:initials="iu">
    <w:p w14:paraId="0486F4A5" w14:textId="1FAD7E50" w:rsidR="007550B9" w:rsidRDefault="007550B9">
      <w:pPr>
        <w:pStyle w:val="CommentText"/>
      </w:pPr>
      <w:r>
        <w:rPr>
          <w:rStyle w:val="CommentReference"/>
        </w:rPr>
        <w:annotationRef/>
      </w:r>
      <w:r>
        <w:t>Okay, got it! I will leave it to Audra, but I see why this would just be an intuitive term</w:t>
      </w:r>
      <w:r w:rsidR="00C31D63">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B0D64C" w15:done="0"/>
  <w15:commentEx w15:paraId="46C8C3D2" w15:done="0"/>
  <w15:commentEx w15:paraId="39D063E3" w15:done="0"/>
  <w15:commentEx w15:paraId="6AC97D50" w15:paraIdParent="39D063E3" w15:done="0"/>
  <w15:commentEx w15:paraId="2E54A0C1" w15:done="0"/>
  <w15:commentEx w15:paraId="68A9A743" w15:done="0"/>
  <w15:commentEx w15:paraId="7C260FEB" w15:paraIdParent="68A9A743" w15:done="0"/>
  <w15:commentEx w15:paraId="0A5AEC01" w15:done="0"/>
  <w15:commentEx w15:paraId="632B55CA" w15:paraIdParent="0A5AEC01" w15:done="0"/>
  <w15:commentEx w15:paraId="57A2EA28" w15:done="0"/>
  <w15:commentEx w15:paraId="064E9074" w15:done="0"/>
  <w15:commentEx w15:paraId="1DC21E1A" w15:done="0"/>
  <w15:commentEx w15:paraId="4E1A3837" w15:paraIdParent="1DC21E1A" w15:done="0"/>
  <w15:commentEx w15:paraId="0D3C2A05" w15:done="0"/>
  <w15:commentEx w15:paraId="1D1831A4" w15:paraIdParent="0D3C2A05" w15:done="0"/>
  <w15:commentEx w15:paraId="2C472999" w15:done="0"/>
  <w15:commentEx w15:paraId="5781ADB6" w15:done="0"/>
  <w15:commentEx w15:paraId="0CB2F177" w15:paraIdParent="5781ADB6" w15:done="0"/>
  <w15:commentEx w15:paraId="5DF13AA6" w15:done="0"/>
  <w15:commentEx w15:paraId="4DE835CC" w15:done="0"/>
  <w15:commentEx w15:paraId="527AB5B5" w15:done="0"/>
  <w15:commentEx w15:paraId="245E5D5C" w15:paraIdParent="527AB5B5" w15:done="0"/>
  <w15:commentEx w15:paraId="51B8C9D1" w15:done="0"/>
  <w15:commentEx w15:paraId="0486F4A5" w15:paraIdParent="51B8C9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464FE" w16cex:dateUtc="2021-06-16T15:54:00Z"/>
  <w16cex:commentExtensible w16cex:durableId="24748BD7" w16cex:dateUtc="2021-06-16T18:40:00Z"/>
  <w16cex:commentExtensible w16cex:durableId="2474669D" w16cex:dateUtc="2021-06-16T16:01:00Z"/>
  <w16cex:commentExtensible w16cex:durableId="24759681" w16cex:dateUtc="2021-06-17T13:38:00Z"/>
  <w16cex:commentExtensible w16cex:durableId="247466F7" w16cex:dateUtc="2021-06-16T16:03:00Z"/>
  <w16cex:commentExtensible w16cex:durableId="2474672C" w16cex:dateUtc="2021-06-16T16:03:00Z"/>
  <w16cex:commentExtensible w16cex:durableId="247597A6" w16cex:dateUtc="2021-06-17T13:43:00Z"/>
  <w16cex:commentExtensible w16cex:durableId="247467B1" w16cex:dateUtc="2021-06-16T16:06:00Z"/>
  <w16cex:commentExtensible w16cex:durableId="24759AF5" w16cex:dateUtc="2021-06-17T13:57:00Z"/>
  <w16cex:commentExtensible w16cex:durableId="24759B9E" w16cex:dateUtc="2021-06-17T13:59:00Z"/>
  <w16cex:commentExtensible w16cex:durableId="24746881" w16cex:dateUtc="2021-06-16T16:09:00Z"/>
  <w16cex:commentExtensible w16cex:durableId="247468FD" w16cex:dateUtc="2021-06-16T16:11:00Z"/>
  <w16cex:commentExtensible w16cex:durableId="24759C60" w16cex:dateUtc="2021-06-17T14:03:00Z"/>
  <w16cex:commentExtensible w16cex:durableId="24746940" w16cex:dateUtc="2021-06-16T16:12:00Z"/>
  <w16cex:commentExtensible w16cex:durableId="24759CCF" w16cex:dateUtc="2021-06-17T14:05:00Z"/>
  <w16cex:commentExtensible w16cex:durableId="24744B9D" w16cex:dateUtc="2021-06-16T14:06:00Z"/>
  <w16cex:commentExtensible w16cex:durableId="24746B44" w16cex:dateUtc="2021-06-16T16:21:00Z"/>
  <w16cex:commentExtensible w16cex:durableId="24759E02" w16cex:dateUtc="2021-06-17T14:10:00Z"/>
  <w16cex:commentExtensible w16cex:durableId="24746BB4" w16cex:dateUtc="2021-06-16T16:23:00Z"/>
  <w16cex:commentExtensible w16cex:durableId="24746C6E" w16cex:dateUtc="2021-06-16T16:26:00Z"/>
  <w16cex:commentExtensible w16cex:durableId="24746E66" w16cex:dateUtc="2021-06-16T16:34:00Z"/>
  <w16cex:commentExtensible w16cex:durableId="24748AF1" w16cex:dateUtc="2021-06-16T18:36:00Z"/>
  <w16cex:commentExtensible w16cex:durableId="24744ED0" w16cex:dateUtc="2021-06-16T14:20:00Z"/>
  <w16cex:commentExtensible w16cex:durableId="24748B02" w16cex:dateUtc="2021-06-16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B0D64C" w16cid:durableId="247464FE"/>
  <w16cid:commentId w16cid:paraId="46C8C3D2" w16cid:durableId="24748BD7"/>
  <w16cid:commentId w16cid:paraId="39D063E3" w16cid:durableId="2474669D"/>
  <w16cid:commentId w16cid:paraId="6AC97D50" w16cid:durableId="24759681"/>
  <w16cid:commentId w16cid:paraId="2E54A0C1" w16cid:durableId="247466F7"/>
  <w16cid:commentId w16cid:paraId="68A9A743" w16cid:durableId="2474672C"/>
  <w16cid:commentId w16cid:paraId="7C260FEB" w16cid:durableId="247597A6"/>
  <w16cid:commentId w16cid:paraId="0A5AEC01" w16cid:durableId="247467B1"/>
  <w16cid:commentId w16cid:paraId="632B55CA" w16cid:durableId="24759AF5"/>
  <w16cid:commentId w16cid:paraId="57A2EA28" w16cid:durableId="24759B9E"/>
  <w16cid:commentId w16cid:paraId="064E9074" w16cid:durableId="24746881"/>
  <w16cid:commentId w16cid:paraId="1DC21E1A" w16cid:durableId="247468FD"/>
  <w16cid:commentId w16cid:paraId="4E1A3837" w16cid:durableId="24759C60"/>
  <w16cid:commentId w16cid:paraId="0D3C2A05" w16cid:durableId="24746940"/>
  <w16cid:commentId w16cid:paraId="1D1831A4" w16cid:durableId="24759CCF"/>
  <w16cid:commentId w16cid:paraId="2C472999" w16cid:durableId="24744B9D"/>
  <w16cid:commentId w16cid:paraId="5781ADB6" w16cid:durableId="24746B44"/>
  <w16cid:commentId w16cid:paraId="0CB2F177" w16cid:durableId="24759E02"/>
  <w16cid:commentId w16cid:paraId="5DF13AA6" w16cid:durableId="24746BB4"/>
  <w16cid:commentId w16cid:paraId="4DE835CC" w16cid:durableId="24746C6E"/>
  <w16cid:commentId w16cid:paraId="527AB5B5" w16cid:durableId="24746E66"/>
  <w16cid:commentId w16cid:paraId="245E5D5C" w16cid:durableId="24748AF1"/>
  <w16cid:commentId w16cid:paraId="51B8C9D1" w16cid:durableId="24744ED0"/>
  <w16cid:commentId w16cid:paraId="0486F4A5" w16cid:durableId="24748B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46E30" w14:textId="77777777" w:rsidR="006866FF" w:rsidRDefault="006866FF" w:rsidP="007A7548">
      <w:pPr>
        <w:spacing w:after="0" w:line="240" w:lineRule="auto"/>
      </w:pPr>
      <w:r>
        <w:separator/>
      </w:r>
    </w:p>
  </w:endnote>
  <w:endnote w:type="continuationSeparator" w:id="0">
    <w:p w14:paraId="2081B15C" w14:textId="77777777" w:rsidR="006866FF" w:rsidRDefault="006866FF" w:rsidP="007A7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F61E6" w14:textId="77777777" w:rsidR="006866FF" w:rsidRDefault="006866FF" w:rsidP="007A7548">
      <w:pPr>
        <w:spacing w:after="0" w:line="240" w:lineRule="auto"/>
      </w:pPr>
      <w:r>
        <w:separator/>
      </w:r>
    </w:p>
  </w:footnote>
  <w:footnote w:type="continuationSeparator" w:id="0">
    <w:p w14:paraId="133B5BA4" w14:textId="77777777" w:rsidR="006866FF" w:rsidRDefault="006866FF" w:rsidP="007A7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EA6"/>
    <w:multiLevelType w:val="hybridMultilevel"/>
    <w:tmpl w:val="58807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156E7"/>
    <w:multiLevelType w:val="hybridMultilevel"/>
    <w:tmpl w:val="D85E24A0"/>
    <w:lvl w:ilvl="0" w:tplc="CFA8F66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034E3D"/>
    <w:multiLevelType w:val="hybridMultilevel"/>
    <w:tmpl w:val="92E87458"/>
    <w:lvl w:ilvl="0" w:tplc="AB94D90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A3787C"/>
    <w:multiLevelType w:val="hybridMultilevel"/>
    <w:tmpl w:val="F242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imeme udu">
    <w15:presenceInfo w15:providerId="Windows Live" w15:userId="15919a691119b50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10"/>
    <w:rsid w:val="00006139"/>
    <w:rsid w:val="00027433"/>
    <w:rsid w:val="00054D22"/>
    <w:rsid w:val="00076DD2"/>
    <w:rsid w:val="00086536"/>
    <w:rsid w:val="00093E30"/>
    <w:rsid w:val="000C063A"/>
    <w:rsid w:val="000E5961"/>
    <w:rsid w:val="000F6B4D"/>
    <w:rsid w:val="00114CC0"/>
    <w:rsid w:val="00141EC3"/>
    <w:rsid w:val="001720A5"/>
    <w:rsid w:val="00182AD3"/>
    <w:rsid w:val="00183F56"/>
    <w:rsid w:val="001964DE"/>
    <w:rsid w:val="001A0474"/>
    <w:rsid w:val="001A1D1B"/>
    <w:rsid w:val="001B3590"/>
    <w:rsid w:val="001D3888"/>
    <w:rsid w:val="001D6780"/>
    <w:rsid w:val="001F003D"/>
    <w:rsid w:val="001F0548"/>
    <w:rsid w:val="00202310"/>
    <w:rsid w:val="00207D10"/>
    <w:rsid w:val="00213924"/>
    <w:rsid w:val="002163F0"/>
    <w:rsid w:val="00236E19"/>
    <w:rsid w:val="00244E68"/>
    <w:rsid w:val="00276B4D"/>
    <w:rsid w:val="00290836"/>
    <w:rsid w:val="002A0C9E"/>
    <w:rsid w:val="002C03BE"/>
    <w:rsid w:val="002C2457"/>
    <w:rsid w:val="002D525C"/>
    <w:rsid w:val="002F3FF8"/>
    <w:rsid w:val="003048E7"/>
    <w:rsid w:val="00306D24"/>
    <w:rsid w:val="00332EC8"/>
    <w:rsid w:val="00332FDE"/>
    <w:rsid w:val="003418B5"/>
    <w:rsid w:val="003427D5"/>
    <w:rsid w:val="003825EC"/>
    <w:rsid w:val="0039384A"/>
    <w:rsid w:val="00393967"/>
    <w:rsid w:val="003A3F10"/>
    <w:rsid w:val="003D2310"/>
    <w:rsid w:val="003D727D"/>
    <w:rsid w:val="003E3337"/>
    <w:rsid w:val="003F1FC1"/>
    <w:rsid w:val="003F40B6"/>
    <w:rsid w:val="003F412D"/>
    <w:rsid w:val="003F57CF"/>
    <w:rsid w:val="003F6231"/>
    <w:rsid w:val="003F68E9"/>
    <w:rsid w:val="00404B12"/>
    <w:rsid w:val="00413BC2"/>
    <w:rsid w:val="00434169"/>
    <w:rsid w:val="00444ED7"/>
    <w:rsid w:val="00451DDB"/>
    <w:rsid w:val="004630A7"/>
    <w:rsid w:val="00476F37"/>
    <w:rsid w:val="0049414C"/>
    <w:rsid w:val="004A0CC1"/>
    <w:rsid w:val="004B721D"/>
    <w:rsid w:val="004C153F"/>
    <w:rsid w:val="004D4430"/>
    <w:rsid w:val="004D6C91"/>
    <w:rsid w:val="004F7B24"/>
    <w:rsid w:val="00512722"/>
    <w:rsid w:val="0051359B"/>
    <w:rsid w:val="00536EE6"/>
    <w:rsid w:val="0055109C"/>
    <w:rsid w:val="0055414D"/>
    <w:rsid w:val="0055569E"/>
    <w:rsid w:val="005772EE"/>
    <w:rsid w:val="00586214"/>
    <w:rsid w:val="005A0B9E"/>
    <w:rsid w:val="005A2B37"/>
    <w:rsid w:val="005A71D7"/>
    <w:rsid w:val="005E4D2B"/>
    <w:rsid w:val="005E7DE3"/>
    <w:rsid w:val="006266F8"/>
    <w:rsid w:val="0063180B"/>
    <w:rsid w:val="00655CF0"/>
    <w:rsid w:val="00667541"/>
    <w:rsid w:val="00671F0A"/>
    <w:rsid w:val="006866FF"/>
    <w:rsid w:val="00693ED3"/>
    <w:rsid w:val="00696364"/>
    <w:rsid w:val="006B6144"/>
    <w:rsid w:val="006D6C9D"/>
    <w:rsid w:val="006E18E0"/>
    <w:rsid w:val="006E37B3"/>
    <w:rsid w:val="006F1EF9"/>
    <w:rsid w:val="00703A80"/>
    <w:rsid w:val="00705317"/>
    <w:rsid w:val="0071432A"/>
    <w:rsid w:val="00736CA7"/>
    <w:rsid w:val="00753FEF"/>
    <w:rsid w:val="007550B9"/>
    <w:rsid w:val="0076497A"/>
    <w:rsid w:val="007649ED"/>
    <w:rsid w:val="007A09F1"/>
    <w:rsid w:val="007A0FCF"/>
    <w:rsid w:val="007A7548"/>
    <w:rsid w:val="007B50FD"/>
    <w:rsid w:val="007C04C8"/>
    <w:rsid w:val="007E4002"/>
    <w:rsid w:val="007E770F"/>
    <w:rsid w:val="00810131"/>
    <w:rsid w:val="008124DD"/>
    <w:rsid w:val="00825AEB"/>
    <w:rsid w:val="00825FE6"/>
    <w:rsid w:val="00831E8E"/>
    <w:rsid w:val="00834FBC"/>
    <w:rsid w:val="00852BEB"/>
    <w:rsid w:val="00863B92"/>
    <w:rsid w:val="00897D6D"/>
    <w:rsid w:val="008D2746"/>
    <w:rsid w:val="008F13D9"/>
    <w:rsid w:val="008F40A2"/>
    <w:rsid w:val="0093341A"/>
    <w:rsid w:val="00933BFC"/>
    <w:rsid w:val="00936B24"/>
    <w:rsid w:val="0094687F"/>
    <w:rsid w:val="009527AE"/>
    <w:rsid w:val="00953193"/>
    <w:rsid w:val="009620A9"/>
    <w:rsid w:val="009A1719"/>
    <w:rsid w:val="009A5BB2"/>
    <w:rsid w:val="009D0226"/>
    <w:rsid w:val="009E3304"/>
    <w:rsid w:val="00A21406"/>
    <w:rsid w:val="00A24C45"/>
    <w:rsid w:val="00A255FF"/>
    <w:rsid w:val="00A308DC"/>
    <w:rsid w:val="00A5795A"/>
    <w:rsid w:val="00A63EF3"/>
    <w:rsid w:val="00A71286"/>
    <w:rsid w:val="00A76750"/>
    <w:rsid w:val="00AA452B"/>
    <w:rsid w:val="00AB2903"/>
    <w:rsid w:val="00AC398B"/>
    <w:rsid w:val="00AC5A26"/>
    <w:rsid w:val="00AD0D4C"/>
    <w:rsid w:val="00AD38DC"/>
    <w:rsid w:val="00AD5B0D"/>
    <w:rsid w:val="00AD608C"/>
    <w:rsid w:val="00AF7505"/>
    <w:rsid w:val="00B07E98"/>
    <w:rsid w:val="00B16551"/>
    <w:rsid w:val="00B34F2F"/>
    <w:rsid w:val="00B40411"/>
    <w:rsid w:val="00B651EE"/>
    <w:rsid w:val="00B761A5"/>
    <w:rsid w:val="00B80E06"/>
    <w:rsid w:val="00B93F42"/>
    <w:rsid w:val="00BB4738"/>
    <w:rsid w:val="00BB7620"/>
    <w:rsid w:val="00C1091D"/>
    <w:rsid w:val="00C12D25"/>
    <w:rsid w:val="00C22341"/>
    <w:rsid w:val="00C31D63"/>
    <w:rsid w:val="00C34278"/>
    <w:rsid w:val="00C417F4"/>
    <w:rsid w:val="00C61CC6"/>
    <w:rsid w:val="00C75ABF"/>
    <w:rsid w:val="00C8151C"/>
    <w:rsid w:val="00C826B8"/>
    <w:rsid w:val="00C87F67"/>
    <w:rsid w:val="00C97312"/>
    <w:rsid w:val="00CA5D0D"/>
    <w:rsid w:val="00CA6A62"/>
    <w:rsid w:val="00CB17F6"/>
    <w:rsid w:val="00CC091A"/>
    <w:rsid w:val="00CD3498"/>
    <w:rsid w:val="00CD5081"/>
    <w:rsid w:val="00CE2DB0"/>
    <w:rsid w:val="00D1085D"/>
    <w:rsid w:val="00D24C79"/>
    <w:rsid w:val="00D30FB6"/>
    <w:rsid w:val="00D6184C"/>
    <w:rsid w:val="00D815E1"/>
    <w:rsid w:val="00DA0A69"/>
    <w:rsid w:val="00DB1203"/>
    <w:rsid w:val="00DC4BF8"/>
    <w:rsid w:val="00DD7D4A"/>
    <w:rsid w:val="00DE137A"/>
    <w:rsid w:val="00DE2150"/>
    <w:rsid w:val="00DF7A5F"/>
    <w:rsid w:val="00E474A6"/>
    <w:rsid w:val="00E54DFE"/>
    <w:rsid w:val="00E73853"/>
    <w:rsid w:val="00E7656D"/>
    <w:rsid w:val="00EA422D"/>
    <w:rsid w:val="00EB7597"/>
    <w:rsid w:val="00EC185A"/>
    <w:rsid w:val="00ED0182"/>
    <w:rsid w:val="00ED16A6"/>
    <w:rsid w:val="00ED36EB"/>
    <w:rsid w:val="00F0139D"/>
    <w:rsid w:val="00F02A7E"/>
    <w:rsid w:val="00F15618"/>
    <w:rsid w:val="00F225D1"/>
    <w:rsid w:val="00F735F6"/>
    <w:rsid w:val="00F745E2"/>
    <w:rsid w:val="00F835B5"/>
    <w:rsid w:val="00F94F82"/>
    <w:rsid w:val="00FB1F5A"/>
    <w:rsid w:val="00FB3C8C"/>
    <w:rsid w:val="00FD19B5"/>
    <w:rsid w:val="00FD51CC"/>
    <w:rsid w:val="00FE6D96"/>
    <w:rsid w:val="00FF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49B1"/>
  <w15:chartTrackingRefBased/>
  <w15:docId w15:val="{00DC93E5-8D61-45E0-9414-D94AF11E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412D"/>
    <w:rPr>
      <w:sz w:val="16"/>
      <w:szCs w:val="16"/>
    </w:rPr>
  </w:style>
  <w:style w:type="paragraph" w:styleId="CommentText">
    <w:name w:val="annotation text"/>
    <w:basedOn w:val="Normal"/>
    <w:link w:val="CommentTextChar"/>
    <w:uiPriority w:val="99"/>
    <w:semiHidden/>
    <w:unhideWhenUsed/>
    <w:rsid w:val="003F412D"/>
    <w:pPr>
      <w:spacing w:line="240" w:lineRule="auto"/>
    </w:pPr>
    <w:rPr>
      <w:sz w:val="20"/>
      <w:szCs w:val="20"/>
    </w:rPr>
  </w:style>
  <w:style w:type="character" w:customStyle="1" w:styleId="CommentTextChar">
    <w:name w:val="Comment Text Char"/>
    <w:basedOn w:val="DefaultParagraphFont"/>
    <w:link w:val="CommentText"/>
    <w:uiPriority w:val="99"/>
    <w:semiHidden/>
    <w:rsid w:val="003F412D"/>
    <w:rPr>
      <w:sz w:val="20"/>
      <w:szCs w:val="20"/>
    </w:rPr>
  </w:style>
  <w:style w:type="character" w:styleId="Hyperlink">
    <w:name w:val="Hyperlink"/>
    <w:basedOn w:val="DefaultParagraphFont"/>
    <w:uiPriority w:val="99"/>
    <w:unhideWhenUsed/>
    <w:rsid w:val="003F412D"/>
    <w:rPr>
      <w:color w:val="0563C1" w:themeColor="hyperlink"/>
      <w:u w:val="single"/>
    </w:rPr>
  </w:style>
  <w:style w:type="paragraph" w:styleId="ListParagraph">
    <w:name w:val="List Paragraph"/>
    <w:basedOn w:val="Normal"/>
    <w:uiPriority w:val="34"/>
    <w:qFormat/>
    <w:rsid w:val="00B761A5"/>
    <w:pPr>
      <w:ind w:left="720"/>
      <w:contextualSpacing/>
    </w:pPr>
  </w:style>
  <w:style w:type="character" w:styleId="UnresolvedMention">
    <w:name w:val="Unresolved Mention"/>
    <w:basedOn w:val="DefaultParagraphFont"/>
    <w:uiPriority w:val="99"/>
    <w:semiHidden/>
    <w:unhideWhenUsed/>
    <w:rsid w:val="00F15618"/>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96364"/>
    <w:rPr>
      <w:b/>
      <w:bCs/>
    </w:rPr>
  </w:style>
  <w:style w:type="character" w:customStyle="1" w:styleId="CommentSubjectChar">
    <w:name w:val="Comment Subject Char"/>
    <w:basedOn w:val="CommentTextChar"/>
    <w:link w:val="CommentSubject"/>
    <w:uiPriority w:val="99"/>
    <w:semiHidden/>
    <w:rsid w:val="00696364"/>
    <w:rPr>
      <w:b/>
      <w:bCs/>
      <w:sz w:val="20"/>
      <w:szCs w:val="20"/>
    </w:rPr>
  </w:style>
  <w:style w:type="paragraph" w:styleId="Revision">
    <w:name w:val="Revision"/>
    <w:hidden/>
    <w:uiPriority w:val="99"/>
    <w:semiHidden/>
    <w:rsid w:val="00C75ABF"/>
    <w:pPr>
      <w:spacing w:after="0" w:line="240" w:lineRule="auto"/>
    </w:pPr>
  </w:style>
  <w:style w:type="character" w:styleId="FollowedHyperlink">
    <w:name w:val="FollowedHyperlink"/>
    <w:basedOn w:val="DefaultParagraphFont"/>
    <w:uiPriority w:val="99"/>
    <w:semiHidden/>
    <w:unhideWhenUsed/>
    <w:rsid w:val="00C75ABF"/>
    <w:rPr>
      <w:color w:val="954F72" w:themeColor="followedHyperlink"/>
      <w:u w:val="single"/>
    </w:rPr>
  </w:style>
  <w:style w:type="paragraph" w:styleId="Header">
    <w:name w:val="header"/>
    <w:basedOn w:val="Normal"/>
    <w:link w:val="HeaderChar"/>
    <w:uiPriority w:val="99"/>
    <w:unhideWhenUsed/>
    <w:rsid w:val="007A7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548"/>
  </w:style>
  <w:style w:type="paragraph" w:styleId="Footer">
    <w:name w:val="footer"/>
    <w:basedOn w:val="Normal"/>
    <w:link w:val="FooterChar"/>
    <w:uiPriority w:val="99"/>
    <w:unhideWhenUsed/>
    <w:rsid w:val="007A7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90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rthobservatory.nasa.gov/images/146897/channeling-a-blo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3F4B1-A90F-4600-B3E3-9E7497D6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isimeme udu</dc:creator>
  <cp:keywords/>
  <dc:description/>
  <cp:lastModifiedBy>isimeme udu</cp:lastModifiedBy>
  <cp:revision>4</cp:revision>
  <dcterms:created xsi:type="dcterms:W3CDTF">2021-06-17T14:34:00Z</dcterms:created>
  <dcterms:modified xsi:type="dcterms:W3CDTF">2021-06-21T14:04:00Z</dcterms:modified>
</cp:coreProperties>
</file>